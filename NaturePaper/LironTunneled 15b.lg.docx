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23CC" w14:textId="12DC1C9E" w:rsidR="00696BB6" w:rsidRPr="00134750" w:rsidRDefault="00503A31"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r>
        <w:rPr>
          <w:rFonts w:asciiTheme="majorBidi" w:hAnsiTheme="majorBidi" w:cstheme="majorBidi"/>
          <w:b/>
          <w:bCs/>
          <w:color w:val="222222"/>
          <w:sz w:val="28"/>
          <w:szCs w:val="28"/>
        </w:rPr>
        <w:t>tunneled</w:t>
      </w:r>
      <w:r w:rsidR="00696BB6" w:rsidRPr="00134750">
        <w:rPr>
          <w:rFonts w:asciiTheme="majorBidi" w:hAnsiTheme="majorBidi" w:cstheme="majorBidi"/>
          <w:b/>
          <w:bCs/>
          <w:color w:val="222222"/>
          <w:sz w:val="28"/>
          <w:szCs w:val="28"/>
        </w:rPr>
        <w:t xml:space="preserve"> vision reveals </w:t>
      </w:r>
      <w:r w:rsidR="0051326E" w:rsidRPr="00134750">
        <w:rPr>
          <w:rFonts w:asciiTheme="majorBidi" w:hAnsiTheme="majorBidi" w:cstheme="majorBidi"/>
          <w:b/>
          <w:bCs/>
          <w:color w:val="222222"/>
          <w:sz w:val="28"/>
          <w:szCs w:val="28"/>
        </w:rPr>
        <w:t xml:space="preserve">signatures of </w:t>
      </w:r>
      <w:r w:rsidR="00696BB6"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28D0B3AA" w:rsidR="008031B2" w:rsidRPr="00E66A2D" w:rsidRDefault="00874BD5" w:rsidP="00B80399">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w:t>
      </w:r>
      <w:r w:rsidR="00236A54">
        <w:rPr>
          <w:rFonts w:asciiTheme="majorBidi" w:eastAsiaTheme="minorHAnsi" w:hAnsiTheme="majorBidi" w:cstheme="majorBidi"/>
          <w:b/>
          <w:bCs/>
        </w:rPr>
        <w:t xml:space="preserve"> to be </w:t>
      </w:r>
      <w:r w:rsidR="00FD4781" w:rsidRPr="00E66A2D">
        <w:rPr>
          <w:rFonts w:asciiTheme="majorBidi" w:eastAsiaTheme="minorHAnsi" w:hAnsiTheme="majorBidi" w:cstheme="majorBidi"/>
          <w:b/>
          <w:bCs/>
        </w:rPr>
        <w:t xml:space="preserve">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927A01">
        <w:rPr>
          <w:rFonts w:asciiTheme="majorBidi" w:eastAsiaTheme="minorHAnsi" w:hAnsiTheme="majorBidi" w:cstheme="majorBidi"/>
          <w:b/>
          <w:bCs/>
        </w:rPr>
        <w:t xml:space="preserve"> in the kinematics of both saccades and drift</w:t>
      </w:r>
      <w:r w:rsidR="00715814" w:rsidRPr="00E66A2D">
        <w:rPr>
          <w:rFonts w:asciiTheme="majorBidi" w:eastAsiaTheme="minorHAnsi" w:hAnsiTheme="majorBidi" w:cstheme="majorBidi"/>
          <w:b/>
          <w:bCs/>
        </w:rPr>
        <w:t xml:space="preserve">. </w:t>
      </w:r>
      <w:r w:rsidR="009C6C81">
        <w:rPr>
          <w:rFonts w:asciiTheme="majorBidi" w:eastAsiaTheme="minorHAnsi" w:hAnsiTheme="majorBidi" w:cstheme="majorBidi"/>
          <w:b/>
          <w:bCs/>
        </w:rPr>
        <w:t>When challenged, the visual system modified its motor variables in one of two manners, maintaining either scanning speed or scanning distance per fixational pause</w:t>
      </w:r>
      <w:r w:rsidR="00F332DC">
        <w:rPr>
          <w:rFonts w:asciiTheme="majorBidi" w:eastAsiaTheme="minorHAnsi" w:hAnsiTheme="majorBidi" w:cstheme="majorBidi"/>
          <w:b/>
          <w:bCs/>
        </w:rPr>
        <w:t xml:space="preserve"> </w:t>
      </w:r>
      <w:r w:rsidR="00F332DC" w:rsidRPr="00E66A2D">
        <w:rPr>
          <w:rFonts w:asciiTheme="majorBidi" w:eastAsiaTheme="minorHAnsi" w:hAnsiTheme="majorBidi" w:cstheme="majorBidi"/>
          <w:b/>
          <w:bCs/>
        </w:rPr>
        <w:t>(henceforth “pause”)</w:t>
      </w:r>
      <w:r w:rsidR="009C6C81">
        <w:rPr>
          <w:rFonts w:asciiTheme="majorBidi" w:eastAsiaTheme="minorHAnsi" w:hAnsiTheme="majorBidi" w:cstheme="majorBidi"/>
          <w:b/>
          <w:bCs/>
        </w:rPr>
        <w:t>.</w:t>
      </w:r>
      <w:r w:rsidR="00F332DC">
        <w:rPr>
          <w:rFonts w:asciiTheme="majorBidi" w:eastAsiaTheme="minorHAnsi" w:hAnsiTheme="majorBidi" w:cstheme="majorBidi"/>
          <w:b/>
          <w:bCs/>
        </w:rPr>
        <w:t xml:space="preserve"> Importantly, </w:t>
      </w:r>
      <w:r w:rsidR="003C2163" w:rsidRPr="00E66A2D">
        <w:rPr>
          <w:rFonts w:asciiTheme="majorBidi" w:eastAsiaTheme="minorHAnsi" w:hAnsiTheme="majorBidi" w:cstheme="majorBidi"/>
          <w:b/>
          <w:bCs/>
        </w:rPr>
        <w:t xml:space="preserve">the system </w:t>
      </w:r>
      <w:r w:rsidR="00927A01">
        <w:rPr>
          <w:rFonts w:asciiTheme="majorBidi" w:eastAsiaTheme="minorHAnsi" w:hAnsiTheme="majorBidi" w:cstheme="majorBidi"/>
          <w:b/>
          <w:bCs/>
        </w:rPr>
        <w:t xml:space="preserve">dynamically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F332DC">
        <w:rPr>
          <w:rFonts w:asciiTheme="majorBidi" w:eastAsiaTheme="minorHAnsi" w:hAnsiTheme="majorBidi" w:cstheme="majorBidi"/>
          <w:b/>
          <w:bCs/>
        </w:rPr>
        <w:t>speed</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A625C" w:rsidRPr="00E66A2D">
        <w:rPr>
          <w:rFonts w:asciiTheme="majorBidi" w:eastAsiaTheme="minorHAnsi" w:hAnsiTheme="majorBidi" w:cstheme="majorBidi"/>
          <w:b/>
          <w:bCs/>
        </w:rPr>
        <w:t xml:space="preserve">, </w:t>
      </w:r>
      <w:r w:rsidR="00485CB9">
        <w:rPr>
          <w:rFonts w:asciiTheme="majorBidi" w:eastAsiaTheme="minorHAnsi" w:hAnsiTheme="majorBidi" w:cstheme="majorBidi"/>
          <w:b/>
          <w:bCs/>
        </w:rPr>
        <w:t>stabilizing at</w:t>
      </w:r>
      <w:r w:rsidR="003C2163" w:rsidRPr="00E66A2D">
        <w:rPr>
          <w:rFonts w:asciiTheme="majorBidi" w:eastAsiaTheme="minorHAnsi" w:hAnsiTheme="majorBidi" w:cstheme="majorBidi"/>
          <w:b/>
          <w:bCs/>
        </w:rPr>
        <w:t xml:space="preserve"> significantly different </w:t>
      </w:r>
      <w:r w:rsidR="00F332DC">
        <w:rPr>
          <w:rFonts w:asciiTheme="majorBidi" w:eastAsiaTheme="minorHAnsi" w:hAnsiTheme="majorBidi" w:cstheme="majorBidi"/>
          <w:b/>
          <w:bCs/>
        </w:rPr>
        <w:t>speeds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r w:rsidR="003C2163" w:rsidRPr="00E66A2D">
        <w:rPr>
          <w:rFonts w:asciiTheme="majorBidi" w:eastAsiaTheme="minorHAnsi" w:hAnsiTheme="majorBidi" w:cstheme="majorBidi"/>
          <w:b/>
          <w:bCs/>
        </w:rPr>
        <w:t xml:space="preserve">. </w:t>
      </w:r>
      <w:r w:rsidR="00B80399">
        <w:rPr>
          <w:rFonts w:asciiTheme="majorBidi" w:eastAsiaTheme="minorHAnsi" w:hAnsiTheme="majorBidi" w:cstheme="majorBidi"/>
          <w:b/>
          <w:bCs/>
        </w:rPr>
        <w:t>Furthermore</w:t>
      </w:r>
      <w:r w:rsidR="00927A01" w:rsidRPr="00E66A2D">
        <w:rPr>
          <w:rFonts w:asciiTheme="majorBidi" w:eastAsiaTheme="minorHAnsi" w:hAnsiTheme="majorBidi" w:cstheme="majorBidi"/>
          <w:b/>
          <w:bCs/>
        </w:rPr>
        <w:t>,</w:t>
      </w:r>
      <w:r w:rsidR="00B80399">
        <w:rPr>
          <w:rFonts w:asciiTheme="majorBidi" w:eastAsiaTheme="minorHAnsi" w:hAnsiTheme="majorBidi" w:cstheme="majorBidi"/>
          <w:b/>
          <w:bCs/>
        </w:rPr>
        <w:t xml:space="preserve"> saccade and drift trajectories </w:t>
      </w:r>
      <w:r w:rsidR="00927A01" w:rsidRPr="00E66A2D">
        <w:rPr>
          <w:rFonts w:asciiTheme="majorBidi" w:eastAsiaTheme="minorHAnsi" w:hAnsiTheme="majorBidi" w:cstheme="majorBidi"/>
          <w:b/>
          <w:bCs/>
        </w:rPr>
        <w:t xml:space="preserve">often </w:t>
      </w:r>
      <w:r w:rsidR="00B80399">
        <w:rPr>
          <w:rFonts w:asciiTheme="majorBidi" w:eastAsiaTheme="minorHAnsi" w:hAnsiTheme="majorBidi" w:cstheme="majorBidi"/>
          <w:b/>
          <w:bCs/>
        </w:rPr>
        <w:t xml:space="preserve">locked to the </w:t>
      </w:r>
      <w:r w:rsidR="00927A01" w:rsidRPr="00E66A2D">
        <w:rPr>
          <w:rFonts w:asciiTheme="majorBidi" w:eastAsiaTheme="minorHAnsi" w:hAnsiTheme="majorBidi" w:cstheme="majorBidi"/>
          <w:b/>
          <w:bCs/>
        </w:rPr>
        <w:t xml:space="preserve">borders of the </w:t>
      </w:r>
      <w:r w:rsidR="00B80399">
        <w:rPr>
          <w:rFonts w:asciiTheme="majorBidi" w:eastAsiaTheme="minorHAnsi" w:hAnsiTheme="majorBidi" w:cstheme="majorBidi"/>
          <w:b/>
          <w:bCs/>
        </w:rPr>
        <w:t>shapes</w:t>
      </w:r>
      <w:r w:rsidR="00927A01" w:rsidRPr="00E66A2D">
        <w:rPr>
          <w:rFonts w:asciiTheme="majorBidi" w:eastAsiaTheme="minorHAnsi" w:hAnsiTheme="majorBidi" w:cstheme="majorBidi"/>
          <w:b/>
          <w:bCs/>
        </w:rPr>
        <w:t>, in a manner that necessitated relying on concurrent sensory data</w:t>
      </w:r>
      <w:r w:rsidR="00B80399">
        <w:rPr>
          <w:rFonts w:asciiTheme="majorBidi" w:eastAsiaTheme="minorHAnsi" w:hAnsiTheme="majorBidi" w:cstheme="majorBidi"/>
          <w:b/>
          <w:bCs/>
        </w:rPr>
        <w:t>.</w:t>
      </w:r>
      <w:r w:rsidR="00927A01" w:rsidRPr="00E66A2D">
        <w:rPr>
          <w:rFonts w:asciiTheme="majorBidi" w:eastAsiaTheme="minorHAnsi" w:hAnsiTheme="majorBidi" w:cstheme="majorBidi"/>
          <w:b/>
          <w:bCs/>
        </w:rPr>
        <w:t xml:space="preserve"> </w:t>
      </w:r>
      <w:r w:rsidR="004414A7" w:rsidRPr="004414A7">
        <w:rPr>
          <w:rFonts w:asciiTheme="majorBidi" w:eastAsiaTheme="minorHAnsi" w:hAnsiTheme="majorBidi" w:cstheme="majorBidi"/>
          <w:b/>
          <w:bCs/>
          <w:highlight w:val="yellow"/>
        </w:rPr>
        <w:t>[[?something about the Keplerian assumption?]]</w:t>
      </w:r>
      <w:r w:rsidR="004414A7">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results reveal clear indications for vision being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22C35BA5"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gaze. Two image sizes were presented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xml:space="preserve">; </w:t>
      </w:r>
      <w:r w:rsidR="00503A31">
        <w:rPr>
          <w:rFonts w:asciiTheme="majorBidi" w:hAnsiTheme="majorBidi" w:cstheme="majorBidi"/>
          <w:sz w:val="24"/>
          <w:szCs w:val="24"/>
        </w:rPr>
        <w:lastRenderedPageBreak/>
        <w:t>small</w:t>
      </w:r>
      <w:r w:rsidRPr="00E66A2D">
        <w:rPr>
          <w:rFonts w:asciiTheme="majorBidi" w:hAnsiTheme="majorBidi" w:cstheme="majorBidi"/>
          <w:sz w:val="24"/>
          <w:szCs w:val="24"/>
        </w:rPr>
        <w:t xml:space="preserve">,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 xml:space="preserve">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94±6%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large</w:t>
      </w:r>
      <w:r w:rsidR="005B3384" w:rsidRPr="00DF5BF9">
        <w:rPr>
          <w:rFonts w:asciiTheme="majorBidi" w:hAnsiTheme="majorBidi" w:cstheme="majorBidi"/>
          <w:sz w:val="24"/>
          <w:szCs w:val="24"/>
        </w:rPr>
        <w:t xml:space="preserve"> shapes and 60±2%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small</w:t>
      </w:r>
      <w:r w:rsidR="005B3384" w:rsidRPr="00DF5BF9">
        <w:rPr>
          <w:rFonts w:asciiTheme="majorBidi" w:hAnsiTheme="majorBidi" w:cstheme="majorBidi"/>
          <w:sz w:val="24"/>
          <w:szCs w:val="24"/>
        </w:rPr>
        <w:t xml:space="preserve"> shapes. Only correct trials were used for the analysis reported here.</w:t>
      </w:r>
    </w:p>
    <w:p w14:paraId="6082B8D3" w14:textId="34E578DA" w:rsidR="004669A7" w:rsidRPr="00E66A2D" w:rsidRDefault="00383C93" w:rsidP="004414A7">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w:t>
      </w:r>
      <w:r w:rsidR="004414A7">
        <w:rPr>
          <w:rFonts w:asciiTheme="majorBidi" w:hAnsiTheme="majorBidi" w:cstheme="majorBidi"/>
          <w:sz w:val="24"/>
          <w:szCs w:val="24"/>
        </w:rPr>
        <w:t>, while</w:t>
      </w:r>
      <w:r w:rsidR="00584F0B" w:rsidRPr="00E66A2D">
        <w:rPr>
          <w:rFonts w:asciiTheme="majorBidi" w:hAnsiTheme="majorBidi" w:cstheme="majorBidi"/>
          <w:sz w:val="24"/>
          <w:szCs w:val="24"/>
        </w:rPr>
        <w:t xml:space="preserve"> during tunneled viewing of </w:t>
      </w:r>
      <w:r w:rsidR="00503A31">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w:t>
      </w:r>
      <w:r w:rsidR="003D28A9">
        <w:rPr>
          <w:rFonts w:asciiTheme="majorBidi" w:hAnsiTheme="majorBidi" w:cstheme="majorBidi"/>
          <w:sz w:val="24"/>
          <w:szCs w:val="24"/>
        </w:rPr>
        <w:t>image</w:t>
      </w:r>
      <w:r w:rsidR="00C235CF" w:rsidRPr="00E66A2D">
        <w:rPr>
          <w:rFonts w:asciiTheme="majorBidi" w:hAnsiTheme="majorBidi" w:cstheme="majorBidi"/>
          <w:sz w:val="24"/>
          <w:szCs w:val="24"/>
        </w:rPr>
        <w:t xml:space="preserve"> size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4414A7">
        <w:rPr>
          <w:rFonts w:asciiTheme="majorBidi" w:hAnsiTheme="majorBidi" w:cstheme="majorBidi"/>
          <w:sz w:val="24"/>
          <w:szCs w:val="24"/>
        </w:rPr>
        <w:t>) and t</w:t>
      </w:r>
      <w:r w:rsidR="00503A31">
        <w:rPr>
          <w:rFonts w:asciiTheme="majorBidi" w:hAnsiTheme="majorBidi" w:cstheme="majorBidi"/>
          <w:sz w:val="24"/>
          <w:szCs w:val="24"/>
        </w:rPr>
        <w:t>unneled</w:t>
      </w:r>
      <w:r w:rsidR="00C235CF" w:rsidRPr="00E66A2D">
        <w:rPr>
          <w:rFonts w:asciiTheme="majorBidi" w:hAnsiTheme="majorBidi" w:cstheme="majorBidi"/>
          <w:sz w:val="24"/>
          <w:szCs w:val="24"/>
        </w:rPr>
        <w:t xml:space="preserve"> viewing of </w:t>
      </w:r>
      <w:r w:rsidR="00503A31">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w:t>
      </w:r>
      <w:commentRangeStart w:id="0"/>
      <w:commentRangeStart w:id="1"/>
      <w:r w:rsidR="00C235CF" w:rsidRPr="00E66A2D">
        <w:rPr>
          <w:rFonts w:asciiTheme="majorBidi" w:hAnsiTheme="majorBidi" w:cstheme="majorBidi"/>
          <w:sz w:val="24"/>
          <w:szCs w:val="24"/>
        </w:rPr>
        <w:t>clearly preferring borders</w:t>
      </w:r>
      <w:commentRangeEnd w:id="0"/>
      <w:r w:rsidR="004414A7">
        <w:rPr>
          <w:rStyle w:val="CommentReference"/>
        </w:rPr>
        <w:commentReference w:id="0"/>
      </w:r>
      <w:commentRangeEnd w:id="1"/>
      <w:r w:rsidR="00F5361A">
        <w:rPr>
          <w:rStyle w:val="CommentReference"/>
        </w:rPr>
        <w:commentReference w:id="1"/>
      </w:r>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503A31">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1E86B779" w:rsidR="00C85309" w:rsidRPr="00E66A2D" w:rsidRDefault="00846ABB" w:rsidP="00473873">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a,b</w:t>
      </w:r>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commentRangeStart w:id="2"/>
      <w:r w:rsidR="00E73460" w:rsidRPr="00E66A2D">
        <w:rPr>
          <w:rFonts w:asciiTheme="majorBidi" w:hAnsiTheme="majorBidi" w:cstheme="majorBidi"/>
          <w:sz w:val="24"/>
          <w:szCs w:val="24"/>
        </w:rPr>
        <w:t xml:space="preserve">Closed-loop </w:t>
      </w:r>
      <w:commentRangeEnd w:id="2"/>
      <w:r w:rsidR="00F5361A">
        <w:rPr>
          <w:rStyle w:val="CommentReference"/>
        </w:rPr>
        <w:commentReference w:id="2"/>
      </w:r>
      <w:r w:rsidR="00E73460" w:rsidRPr="00E66A2D">
        <w:rPr>
          <w:rFonts w:asciiTheme="majorBidi" w:hAnsiTheme="majorBidi" w:cstheme="majorBidi"/>
          <w:sz w:val="24"/>
          <w:szCs w:val="24"/>
        </w:rPr>
        <w:t>adaptation must involve</w:t>
      </w:r>
      <w:r w:rsidR="00F5361A" w:rsidRPr="00F5361A">
        <w:rPr>
          <w:rFonts w:asciiTheme="majorBidi" w:hAnsiTheme="majorBidi" w:cstheme="majorBidi"/>
          <w:sz w:val="24"/>
          <w:szCs w:val="24"/>
          <w:highlight w:val="green"/>
        </w:rPr>
        <w:t>, aside to such parameters changes,</w:t>
      </w:r>
      <w:r w:rsidR="00E73460" w:rsidRPr="00E66A2D">
        <w:rPr>
          <w:rFonts w:asciiTheme="majorBidi" w:hAnsiTheme="majorBidi" w:cstheme="majorBidi"/>
          <w:sz w:val="24"/>
          <w:szCs w:val="24"/>
        </w:rPr>
        <w:t xml:space="preser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within a certain range that allows the current functioning of the system</w: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6-8</w:t>
      </w:r>
      <w:r w:rsidR="00547AAE">
        <w:rPr>
          <w:rFonts w:asciiTheme="majorBidi" w:hAnsiTheme="majorBidi" w:cstheme="majorBidi"/>
          <w:sz w:val="24"/>
          <w:szCs w:val="24"/>
        </w:rPr>
        <w:fldChar w:fldCharType="end"/>
      </w:r>
      <w:r w:rsidR="00E73460" w:rsidRPr="00E66A2D">
        <w:rPr>
          <w:rFonts w:asciiTheme="majorBidi" w:hAnsiTheme="majorBidi" w:cstheme="majorBidi"/>
          <w:sz w:val="24"/>
          <w:szCs w:val="24"/>
        </w:rPr>
        <w:t xml:space="preserve">. Open-loop systems do not have this </w:t>
      </w:r>
      <w:r w:rsidR="00473873">
        <w:rPr>
          <w:rFonts w:asciiTheme="majorBidi" w:hAnsiTheme="majorBidi" w:cstheme="majorBidi"/>
          <w:sz w:val="24"/>
          <w:szCs w:val="24"/>
        </w:rPr>
        <w:t xml:space="preserve">active </w:t>
      </w:r>
      <w:r w:rsidR="00E73460" w:rsidRPr="00E66A2D">
        <w:rPr>
          <w:rFonts w:asciiTheme="majorBidi" w:hAnsiTheme="majorBidi" w:cstheme="majorBidi"/>
          <w:sz w:val="24"/>
          <w:szCs w:val="24"/>
        </w:rPr>
        <w:t>capacity</w:t>
      </w:r>
      <w:r w:rsidR="00F94613">
        <w:rPr>
          <w:rFonts w:asciiTheme="majorBidi" w:hAnsiTheme="majorBidi" w:cstheme="majorBidi"/>
          <w:sz w:val="24"/>
          <w:szCs w:val="24"/>
        </w:rPr>
        <w:t xml:space="preserve"> </w:t>
      </w:r>
      <w:r w:rsidR="00F94613" w:rsidRPr="00F94613">
        <w:rPr>
          <w:rFonts w:asciiTheme="majorBidi" w:hAnsiTheme="majorBidi" w:cstheme="majorBidi"/>
          <w:sz w:val="24"/>
          <w:szCs w:val="24"/>
          <w:highlight w:val="green"/>
        </w:rPr>
        <w:t>to deal with disturbances</w:t>
      </w:r>
      <w:r w:rsidR="00F94613">
        <w:rPr>
          <w:rFonts w:asciiTheme="majorBidi" w:hAnsiTheme="majorBidi" w:cstheme="majorBidi"/>
          <w:sz w:val="24"/>
          <w:szCs w:val="24"/>
        </w:rPr>
        <w:t>,</w:t>
      </w:r>
      <w:r w:rsidR="00473873">
        <w:rPr>
          <w:rFonts w:asciiTheme="majorBidi" w:hAnsiTheme="majorBidi" w:cstheme="majorBidi"/>
          <w:sz w:val="24"/>
          <w:szCs w:val="24"/>
        </w:rPr>
        <w:t xml:space="preserve"> although their variables may remain unchanged if not disturbed</w:t>
      </w:r>
      <w:r w:rsidR="00E73460" w:rsidRPr="00E66A2D">
        <w:rPr>
          <w:rFonts w:asciiTheme="majorBidi" w:hAnsiTheme="majorBidi" w:cstheme="majorBidi"/>
          <w:sz w:val="24"/>
          <w:szCs w:val="24"/>
        </w:rPr>
        <w:t>.</w:t>
      </w:r>
      <w:r w:rsidR="009177CC">
        <w:rPr>
          <w:rStyle w:val="CommentReference"/>
        </w:rPr>
        <w:commentReference w:id="3"/>
      </w:r>
    </w:p>
    <w:p w14:paraId="681DD2C9" w14:textId="74DBDD35" w:rsidR="00FA6179" w:rsidRDefault="009177CC" w:rsidP="00C04B94">
      <w:pPr>
        <w:widowControl w:val="0"/>
        <w:autoSpaceDE w:val="0"/>
        <w:autoSpaceDN w:val="0"/>
        <w:adjustRightInd w:val="0"/>
        <w:spacing w:line="360" w:lineRule="auto"/>
        <w:jc w:val="both"/>
        <w:rPr>
          <w:rFonts w:asciiTheme="majorBidi" w:hAnsiTheme="majorBidi" w:cstheme="majorBidi"/>
          <w:sz w:val="24"/>
          <w:szCs w:val="24"/>
        </w:rPr>
      </w:pPr>
      <w:r w:rsidRPr="009177CC">
        <w:rPr>
          <w:rFonts w:asciiTheme="majorBidi" w:hAnsiTheme="majorBidi" w:cstheme="majorBidi"/>
          <w:sz w:val="24"/>
          <w:szCs w:val="24"/>
          <w:highlight w:val="green"/>
        </w:rPr>
        <w:t>Assuming visual information is acquired during fixational pauses</w:t>
      </w:r>
      <w:r>
        <w:rPr>
          <w:rFonts w:asciiTheme="majorBidi" w:hAnsiTheme="majorBidi" w:cstheme="majorBidi"/>
          <w:sz w:val="24"/>
          <w:szCs w:val="24"/>
          <w:highlight w:val="green"/>
        </w:rPr>
        <w:t xml:space="preserve"> (ref – maybe again to 21</w:t>
      </w:r>
      <w:r w:rsidRPr="00D4261E">
        <w:rPr>
          <w:rFonts w:asciiTheme="majorBidi" w:hAnsiTheme="majorBidi" w:cstheme="majorBidi"/>
          <w:sz w:val="24"/>
          <w:szCs w:val="24"/>
        </w:rPr>
        <w:t>),  t</w:t>
      </w:r>
      <w:r w:rsidR="00A43E78" w:rsidRPr="00D4261E">
        <w:rPr>
          <w:rFonts w:asciiTheme="majorBidi" w:hAnsiTheme="majorBidi" w:cstheme="majorBidi"/>
          <w:sz w:val="24"/>
          <w:szCs w:val="24"/>
        </w:rPr>
        <w:t xml:space="preserve">he mean rate of </w:t>
      </w:r>
      <w:r w:rsidR="00366E81" w:rsidRPr="00D4261E">
        <w:rPr>
          <w:rFonts w:asciiTheme="majorBidi" w:hAnsiTheme="majorBidi" w:cstheme="majorBidi"/>
          <w:sz w:val="24"/>
          <w:szCs w:val="24"/>
        </w:rPr>
        <w:t xml:space="preserve">visual </w:t>
      </w:r>
      <w:r w:rsidR="00A43E78" w:rsidRPr="00D4261E">
        <w:rPr>
          <w:rFonts w:asciiTheme="majorBidi" w:hAnsiTheme="majorBidi" w:cstheme="majorBidi"/>
          <w:sz w:val="24"/>
          <w:szCs w:val="24"/>
        </w:rPr>
        <w:t xml:space="preserve">acquisition </w:t>
      </w:r>
      <w:r w:rsidR="00366E81" w:rsidRPr="00D4261E">
        <w:rPr>
          <w:rFonts w:asciiTheme="majorBidi" w:hAnsiTheme="majorBidi" w:cstheme="majorBidi"/>
          <w:sz w:val="24"/>
          <w:szCs w:val="24"/>
        </w:rPr>
        <w:t>during a pause 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me</w:t>
      </w:r>
      <w:r w:rsidR="00366E81" w:rsidRPr="00D4261E">
        <w:rPr>
          <w:rFonts w:asciiTheme="majorBidi" w:hAnsiTheme="majorBidi" w:cstheme="majorBidi"/>
          <w:sz w:val="24"/>
          <w:szCs w:val="24"/>
        </w:rPr>
        <w:t>an speed of the drift during that</w:t>
      </w:r>
      <w:r w:rsidR="00A43E78" w:rsidRPr="00D4261E">
        <w:rPr>
          <w:rFonts w:asciiTheme="majorBidi" w:hAnsiTheme="majorBidi" w:cstheme="majorBidi"/>
          <w:sz w:val="24"/>
          <w:szCs w:val="24"/>
        </w:rPr>
        <w:t xml:space="preserve"> pause (</w:t>
      </w:r>
      <w:r w:rsidR="00A43E78" w:rsidRPr="00D4261E">
        <w:rPr>
          <w:rFonts w:asciiTheme="majorBidi" w:hAnsiTheme="majorBidi" w:cstheme="majorBidi"/>
          <w:i/>
          <w:iCs/>
          <w:sz w:val="24"/>
          <w:szCs w:val="24"/>
        </w:rPr>
        <w:t>Sp</w:t>
      </w:r>
      <w:r w:rsidR="00A43E78" w:rsidRPr="00D4261E">
        <w:rPr>
          <w:rFonts w:asciiTheme="majorBidi" w:hAnsiTheme="majorBidi" w:cstheme="majorBidi"/>
          <w:sz w:val="24"/>
          <w:szCs w:val="24"/>
        </w:rPr>
        <w:t>)</w:t>
      </w:r>
      <w:r w:rsidR="00547AAE" w:rsidRPr="00D4261E">
        <w:rPr>
          <w:rFonts w:asciiTheme="majorBidi" w:hAnsiTheme="majorBidi" w:cstheme="majorBidi"/>
          <w:sz w:val="24"/>
          <w:szCs w:val="24"/>
        </w:rPr>
        <w:fldChar w:fldCharType="begin"/>
      </w:r>
      <w:r w:rsidR="00547AAE" w:rsidRPr="00D4261E">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sidRPr="00D4261E">
        <w:rPr>
          <w:rFonts w:asciiTheme="majorBidi" w:hAnsiTheme="majorBidi" w:cstheme="majorBidi"/>
          <w:sz w:val="24"/>
          <w:szCs w:val="24"/>
        </w:rPr>
        <w:fldChar w:fldCharType="separate"/>
      </w:r>
      <w:r w:rsidR="00547AAE" w:rsidRPr="00D4261E">
        <w:rPr>
          <w:rFonts w:asciiTheme="majorBidi" w:hAnsiTheme="majorBidi" w:cstheme="majorBidi"/>
          <w:noProof/>
          <w:sz w:val="24"/>
          <w:szCs w:val="24"/>
          <w:vertAlign w:val="superscript"/>
        </w:rPr>
        <w:t>3,9</w:t>
      </w:r>
      <w:r w:rsidR="00547AAE" w:rsidRPr="00D4261E">
        <w:rPr>
          <w:rFonts w:asciiTheme="majorBidi" w:hAnsiTheme="majorBidi" w:cstheme="majorBidi"/>
          <w:sz w:val="24"/>
          <w:szCs w:val="24"/>
        </w:rPr>
        <w:fldChar w:fldCharType="end"/>
      </w:r>
      <w:r w:rsidR="008F3915" w:rsidRPr="00D4261E">
        <w:rPr>
          <w:rFonts w:asciiTheme="majorBidi" w:hAnsiTheme="majorBidi" w:cstheme="majorBidi"/>
          <w:sz w:val="24"/>
          <w:szCs w:val="24"/>
        </w:rPr>
        <w:t xml:space="preserve"> and t</w:t>
      </w:r>
      <w:r w:rsidR="00A43E78" w:rsidRPr="00D4261E">
        <w:rPr>
          <w:rFonts w:asciiTheme="majorBidi" w:hAnsiTheme="majorBidi" w:cstheme="majorBidi"/>
          <w:sz w:val="24"/>
          <w:szCs w:val="24"/>
        </w:rPr>
        <w:t xml:space="preserve">he </w:t>
      </w:r>
      <w:r w:rsidR="00366E81" w:rsidRPr="00D4261E">
        <w:rPr>
          <w:rFonts w:asciiTheme="majorBidi" w:hAnsiTheme="majorBidi" w:cstheme="majorBidi"/>
          <w:sz w:val="24"/>
          <w:szCs w:val="24"/>
        </w:rPr>
        <w:t>amount of visual</w:t>
      </w:r>
      <w:r w:rsidR="00A43E78" w:rsidRPr="00D4261E">
        <w:rPr>
          <w:rFonts w:asciiTheme="majorBidi" w:hAnsiTheme="majorBidi" w:cstheme="majorBidi"/>
          <w:sz w:val="24"/>
          <w:szCs w:val="24"/>
        </w:rPr>
        <w:t xml:space="preserve"> information </w:t>
      </w:r>
      <w:r w:rsidR="00366E81" w:rsidRPr="00D4261E">
        <w:rPr>
          <w:rFonts w:asciiTheme="majorBidi" w:hAnsiTheme="majorBidi" w:cstheme="majorBidi"/>
          <w:sz w:val="24"/>
          <w:szCs w:val="24"/>
        </w:rPr>
        <w:t>collected</w:t>
      </w:r>
      <w:r w:rsidR="00A43E78" w:rsidRPr="00D4261E">
        <w:rPr>
          <w:rFonts w:asciiTheme="majorBidi" w:hAnsiTheme="majorBidi" w:cstheme="majorBidi"/>
          <w:sz w:val="24"/>
          <w:szCs w:val="24"/>
        </w:rPr>
        <w:t xml:space="preserve"> during </w:t>
      </w:r>
      <w:r w:rsidR="00366E81" w:rsidRPr="00D4261E">
        <w:rPr>
          <w:rFonts w:asciiTheme="majorBidi" w:hAnsiTheme="majorBidi" w:cstheme="majorBidi"/>
          <w:sz w:val="24"/>
          <w:szCs w:val="24"/>
        </w:rPr>
        <w:t>that</w:t>
      </w:r>
      <w:r w:rsidR="00A43E78" w:rsidRPr="00D4261E">
        <w:rPr>
          <w:rFonts w:asciiTheme="majorBidi" w:hAnsiTheme="majorBidi" w:cstheme="majorBidi"/>
          <w:sz w:val="24"/>
          <w:szCs w:val="24"/>
        </w:rPr>
        <w:t xml:space="preserve"> pause </w:t>
      </w:r>
      <w:r w:rsidR="00366E81" w:rsidRPr="00D4261E">
        <w:rPr>
          <w:rFonts w:asciiTheme="majorBidi" w:hAnsiTheme="majorBidi" w:cstheme="majorBidi"/>
          <w:sz w:val="24"/>
          <w:szCs w:val="24"/>
        </w:rPr>
        <w:t>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w:t>
      </w:r>
      <w:r w:rsidR="00366E81" w:rsidRPr="00D4261E">
        <w:rPr>
          <w:rFonts w:asciiTheme="majorBidi" w:hAnsiTheme="majorBidi" w:cstheme="majorBidi"/>
          <w:sz w:val="24"/>
          <w:szCs w:val="24"/>
        </w:rPr>
        <w:t>integrated</w:t>
      </w:r>
      <w:r w:rsidR="00A43E78" w:rsidRPr="00D4261E">
        <w:rPr>
          <w:rFonts w:asciiTheme="majorBidi" w:hAnsiTheme="majorBidi" w:cstheme="majorBidi"/>
          <w:sz w:val="24"/>
          <w:szCs w:val="24"/>
        </w:rPr>
        <w:t xml:space="preserve"> distance </w:t>
      </w:r>
      <w:r w:rsidR="00366E81" w:rsidRPr="00D4261E">
        <w:rPr>
          <w:rFonts w:asciiTheme="majorBidi" w:hAnsiTheme="majorBidi" w:cstheme="majorBidi"/>
          <w:sz w:val="24"/>
          <w:szCs w:val="24"/>
        </w:rPr>
        <w:t>scanned by the eye (the length of its trajectory) during the</w:t>
      </w:r>
      <w:r w:rsidR="008F3915" w:rsidRPr="00D4261E">
        <w:rPr>
          <w:rFonts w:asciiTheme="majorBidi" w:hAnsiTheme="majorBidi" w:cstheme="majorBidi"/>
          <w:sz w:val="24"/>
          <w:szCs w:val="24"/>
        </w:rPr>
        <w:t xml:space="preserve"> pause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w:t>
      </w:r>
      <w:r w:rsidR="00A43E78"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Mean p</w:t>
      </w:r>
      <w:r w:rsidR="001E67D7" w:rsidRPr="00D4261E">
        <w:rPr>
          <w:rFonts w:asciiTheme="majorBidi" w:hAnsiTheme="majorBidi" w:cstheme="majorBidi"/>
          <w:sz w:val="24"/>
          <w:szCs w:val="24"/>
        </w:rPr>
        <w:t>ause duration</w:t>
      </w:r>
      <w:r w:rsidR="008F3915" w:rsidRPr="00D4261E">
        <w:rPr>
          <w:rFonts w:asciiTheme="majorBidi" w:hAnsiTheme="majorBidi" w:cstheme="majorBidi"/>
          <w:sz w:val="24"/>
          <w:szCs w:val="24"/>
        </w:rPr>
        <w:t xml:space="preserve"> is </w:t>
      </w:r>
      <w:r w:rsidR="001A2DBC" w:rsidRPr="00D4261E">
        <w:rPr>
          <w:rFonts w:asciiTheme="majorBidi" w:hAnsiTheme="majorBidi" w:cstheme="majorBidi"/>
          <w:sz w:val="24"/>
          <w:szCs w:val="24"/>
        </w:rPr>
        <w:t>inversely proportional to</w:t>
      </w:r>
      <w:r w:rsidR="00366E81" w:rsidRPr="00D4261E">
        <w:rPr>
          <w:rFonts w:asciiTheme="majorBidi" w:hAnsiTheme="majorBidi" w:cstheme="majorBidi"/>
          <w:sz w:val="24"/>
          <w:szCs w:val="24"/>
        </w:rPr>
        <w:t xml:space="preserve"> the mean saccadic</w:t>
      </w:r>
      <w:r w:rsidR="008F3915" w:rsidRPr="00D4261E">
        <w:rPr>
          <w:rFonts w:asciiTheme="majorBidi" w:hAnsiTheme="majorBidi" w:cstheme="majorBidi"/>
          <w:sz w:val="24"/>
          <w:szCs w:val="24"/>
        </w:rPr>
        <w:t xml:space="preserve"> rate, which </w:t>
      </w:r>
      <w:r w:rsidR="001A2DBC" w:rsidRPr="00D4261E">
        <w:rPr>
          <w:rFonts w:asciiTheme="majorBidi" w:hAnsiTheme="majorBidi" w:cstheme="majorBidi"/>
          <w:sz w:val="24"/>
          <w:szCs w:val="24"/>
        </w:rPr>
        <w:t>reflects</w:t>
      </w:r>
      <w:r w:rsidR="008F3915" w:rsidRPr="00D4261E">
        <w:rPr>
          <w:rFonts w:asciiTheme="majorBidi" w:hAnsiTheme="majorBidi" w:cstheme="majorBidi"/>
          <w:sz w:val="24"/>
          <w:szCs w:val="24"/>
        </w:rPr>
        <w:t xml:space="preserve"> the number of ROIs sampled per time unit</w:t>
      </w:r>
      <w:r w:rsidR="00C85309"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 xml:space="preserve">The increased saccade rate observed here in tunneled conditions is consistent </w:t>
      </w:r>
      <w:r w:rsidR="001A2DBC" w:rsidRPr="00D4261E">
        <w:rPr>
          <w:rFonts w:asciiTheme="majorBidi" w:hAnsiTheme="majorBidi" w:cstheme="majorBidi"/>
          <w:sz w:val="24"/>
          <w:szCs w:val="24"/>
        </w:rPr>
        <w:lastRenderedPageBreak/>
        <w:t xml:space="preserve">with its </w:t>
      </w:r>
      <w:r w:rsidR="00C85309" w:rsidRPr="00D4261E">
        <w:rPr>
          <w:rFonts w:asciiTheme="majorBidi" w:hAnsiTheme="majorBidi" w:cstheme="majorBidi"/>
          <w:sz w:val="24"/>
          <w:szCs w:val="24"/>
        </w:rPr>
        <w:t>dependency on task difficulty</w:t>
      </w:r>
      <w:r w:rsidR="00547AAE" w:rsidRPr="00D4261E">
        <w:rPr>
          <w:rFonts w:asciiTheme="majorBidi" w:hAnsiTheme="majorBidi" w:cstheme="majorBidi"/>
          <w:sz w:val="24"/>
          <w:szCs w:val="24"/>
        </w:rPr>
        <w:fldChar w:fldCharType="begin"/>
      </w:r>
      <w:r w:rsidR="00547AAE" w:rsidRPr="00D4261E">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sidRPr="00D4261E">
        <w:rPr>
          <w:rFonts w:asciiTheme="majorBidi" w:hAnsiTheme="majorBidi" w:cstheme="majorBidi"/>
          <w:sz w:val="24"/>
          <w:szCs w:val="24"/>
        </w:rPr>
        <w:fldChar w:fldCharType="separate"/>
      </w:r>
      <w:r w:rsidR="00547AAE" w:rsidRPr="00D4261E">
        <w:rPr>
          <w:rFonts w:asciiTheme="majorBidi" w:hAnsiTheme="majorBidi" w:cstheme="majorBidi"/>
          <w:noProof/>
          <w:sz w:val="24"/>
          <w:szCs w:val="24"/>
          <w:vertAlign w:val="superscript"/>
        </w:rPr>
        <w:t>10</w:t>
      </w:r>
      <w:r w:rsidR="00547AAE" w:rsidRPr="00D4261E">
        <w:rPr>
          <w:rFonts w:asciiTheme="majorBidi" w:hAnsiTheme="majorBidi" w:cstheme="majorBidi"/>
          <w:sz w:val="24"/>
          <w:szCs w:val="24"/>
        </w:rPr>
        <w:fldChar w:fldCharType="end"/>
      </w:r>
      <w:r w:rsidR="00C85309" w:rsidRPr="00D4261E">
        <w:rPr>
          <w:rFonts w:asciiTheme="majorBidi" w:hAnsiTheme="majorBidi" w:cstheme="majorBidi"/>
          <w:sz w:val="24"/>
          <w:szCs w:val="24"/>
        </w:rPr>
        <w:t xml:space="preserve">. Importantly, however, </w:t>
      </w:r>
      <w:r w:rsidR="00B02449" w:rsidRPr="00D4261E">
        <w:rPr>
          <w:rFonts w:asciiTheme="majorBidi" w:hAnsiTheme="majorBidi" w:cstheme="majorBidi"/>
          <w:sz w:val="24"/>
          <w:szCs w:val="24"/>
        </w:rPr>
        <w:t xml:space="preserve">the </w:t>
      </w:r>
      <w:r w:rsidR="00A94A09" w:rsidRPr="00D4261E">
        <w:rPr>
          <w:rFonts w:asciiTheme="majorBidi" w:hAnsiTheme="majorBidi" w:cstheme="majorBidi"/>
          <w:sz w:val="24"/>
          <w:szCs w:val="24"/>
        </w:rPr>
        <w:t xml:space="preserve">tunneling-induced </w:t>
      </w:r>
      <w:r w:rsidR="00B02449" w:rsidRPr="00D4261E">
        <w:rPr>
          <w:rFonts w:asciiTheme="majorBidi" w:hAnsiTheme="majorBidi" w:cstheme="majorBidi"/>
          <w:sz w:val="24"/>
          <w:szCs w:val="24"/>
        </w:rPr>
        <w:t xml:space="preserve">changes in </w:t>
      </w:r>
      <w:r w:rsidR="00C85309" w:rsidRPr="00D4261E">
        <w:rPr>
          <w:rFonts w:asciiTheme="majorBidi" w:hAnsiTheme="majorBidi" w:cstheme="majorBidi"/>
          <w:sz w:val="24"/>
          <w:szCs w:val="24"/>
        </w:rPr>
        <w:t>saccade rate</w:t>
      </w:r>
      <w:r w:rsidR="00B02449" w:rsidRPr="00D4261E">
        <w:rPr>
          <w:rFonts w:asciiTheme="majorBidi" w:hAnsiTheme="majorBidi" w:cstheme="majorBidi"/>
          <w:sz w:val="24"/>
          <w:szCs w:val="24"/>
        </w:rPr>
        <w:t xml:space="preserve"> and dri</w:t>
      </w:r>
      <w:r w:rsidR="001F729D" w:rsidRPr="00D4261E">
        <w:rPr>
          <w:rFonts w:asciiTheme="majorBidi" w:hAnsiTheme="majorBidi" w:cstheme="majorBidi"/>
          <w:sz w:val="24"/>
          <w:szCs w:val="24"/>
        </w:rPr>
        <w:t xml:space="preserve">ft speed compensated each other, on average, keeping </w:t>
      </w:r>
      <w:r w:rsidR="00FA6179" w:rsidRPr="00D4261E">
        <w:rPr>
          <w:rFonts w:asciiTheme="majorBidi" w:hAnsiTheme="majorBidi" w:cstheme="majorBidi"/>
          <w:i/>
          <w:iCs/>
          <w:sz w:val="24"/>
          <w:szCs w:val="24"/>
        </w:rPr>
        <w:t>Xp</w:t>
      </w:r>
      <w:r w:rsidR="00B02449" w:rsidRPr="00D4261E">
        <w:rPr>
          <w:rFonts w:asciiTheme="majorBidi" w:hAnsiTheme="majorBidi" w:cstheme="majorBidi"/>
          <w:sz w:val="24"/>
          <w:szCs w:val="24"/>
        </w:rPr>
        <w:t xml:space="preserve"> unchanged for each stimulus size</w:t>
      </w:r>
      <w:r w:rsidR="0047387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473873" w:rsidRPr="00D4261E">
        <w:rPr>
          <w:rFonts w:asciiTheme="majorBidi" w:hAnsiTheme="majorBidi" w:cstheme="majorBidi"/>
          <w:sz w:val="24"/>
          <w:szCs w:val="24"/>
        </w:rPr>
        <w:t>)</w:t>
      </w:r>
      <w:r w:rsidR="00B02449" w:rsidRPr="00D4261E">
        <w:rPr>
          <w:rFonts w:asciiTheme="majorBidi" w:hAnsiTheme="majorBidi" w:cstheme="majorBidi"/>
          <w:sz w:val="24"/>
          <w:szCs w:val="24"/>
        </w:rPr>
        <w:t>.</w:t>
      </w:r>
      <w:r w:rsidR="00093C53" w:rsidRPr="00D4261E">
        <w:rPr>
          <w:rFonts w:asciiTheme="majorBidi" w:hAnsiTheme="majorBidi" w:cstheme="majorBidi"/>
          <w:sz w:val="24"/>
          <w:szCs w:val="24"/>
        </w:rPr>
        <w:t xml:space="preserve"> As these changes cannot be attributed to changes in saccade rate</w:t>
      </w:r>
      <w:commentRangeStart w:id="4"/>
      <w:commentRangeStart w:id="5"/>
      <w:r w:rsidR="00093C5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093C53" w:rsidRPr="00D4261E">
        <w:rPr>
          <w:rFonts w:asciiTheme="majorBidi" w:hAnsiTheme="majorBidi" w:cstheme="majorBidi"/>
          <w:sz w:val="24"/>
          <w:szCs w:val="24"/>
        </w:rPr>
        <w:t xml:space="preserve">, </w:t>
      </w:r>
      <w:r w:rsidR="00093C53" w:rsidRPr="00D4261E">
        <w:rPr>
          <w:rFonts w:asciiTheme="majorBidi" w:hAnsiTheme="majorBidi" w:cstheme="majorBidi"/>
          <w:i/>
          <w:iCs/>
          <w:sz w:val="24"/>
          <w:szCs w:val="24"/>
        </w:rPr>
        <w:t>Rs</w:t>
      </w:r>
      <w:r w:rsidR="00093C53" w:rsidRPr="00D4261E">
        <w:rPr>
          <w:rFonts w:asciiTheme="majorBidi" w:hAnsiTheme="majorBidi" w:cstheme="majorBidi"/>
          <w:sz w:val="24"/>
          <w:szCs w:val="24"/>
        </w:rPr>
        <w:t>)</w:t>
      </w:r>
      <w:commentRangeEnd w:id="4"/>
      <w:r w:rsidR="00F65B40" w:rsidRPr="00D4261E">
        <w:rPr>
          <w:rStyle w:val="CommentReference"/>
        </w:rPr>
        <w:commentReference w:id="4"/>
      </w:r>
      <w:commentRangeEnd w:id="5"/>
      <w:r w:rsidR="00714659" w:rsidRPr="00D4261E">
        <w:rPr>
          <w:rStyle w:val="CommentReference"/>
        </w:rPr>
        <w:commentReference w:id="5"/>
      </w:r>
      <w:r w:rsidR="00093C53" w:rsidRPr="00D4261E">
        <w:rPr>
          <w:rFonts w:asciiTheme="majorBidi" w:hAnsiTheme="majorBidi" w:cstheme="majorBidi"/>
          <w:sz w:val="24"/>
          <w:szCs w:val="24"/>
        </w:rPr>
        <w:t>, these results are consistent with a parallel control of saccades and drift. Accordingly</w:t>
      </w:r>
      <w:r w:rsidR="00B02449" w:rsidRPr="00D4261E">
        <w:rPr>
          <w:rFonts w:asciiTheme="majorBidi" w:hAnsiTheme="majorBidi" w:cstheme="majorBidi"/>
          <w:sz w:val="24"/>
          <w:szCs w:val="24"/>
        </w:rPr>
        <w:t>,</w:t>
      </w:r>
      <w:r w:rsidR="008F3915" w:rsidRPr="00D4261E">
        <w:rPr>
          <w:rFonts w:asciiTheme="majorBidi" w:hAnsiTheme="majorBidi" w:cstheme="majorBidi"/>
          <w:sz w:val="24"/>
          <w:szCs w:val="24"/>
        </w:rPr>
        <w:t xml:space="preserve"> when tunneled, the visual system appears to increase </w:t>
      </w:r>
      <w:r w:rsidR="000A571C" w:rsidRPr="00D4261E">
        <w:rPr>
          <w:rFonts w:asciiTheme="majorBidi" w:hAnsiTheme="majorBidi" w:cstheme="majorBidi"/>
          <w:sz w:val="24"/>
          <w:szCs w:val="24"/>
        </w:rPr>
        <w:t xml:space="preserve">the </w:t>
      </w:r>
      <w:r w:rsidR="008F3915" w:rsidRPr="00D4261E">
        <w:rPr>
          <w:rFonts w:asciiTheme="majorBidi" w:hAnsiTheme="majorBidi" w:cstheme="majorBidi"/>
          <w:sz w:val="24"/>
          <w:szCs w:val="24"/>
        </w:rPr>
        <w:t xml:space="preserve">ROI sampling rate while maintaining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 xml:space="preserve"> and compromising</w:t>
      </w:r>
      <w:r w:rsidR="00503A31" w:rsidRPr="00D4261E">
        <w:rPr>
          <w:rFonts w:asciiTheme="majorBidi" w:hAnsiTheme="majorBidi" w:cstheme="majorBidi"/>
          <w:sz w:val="24"/>
          <w:szCs w:val="24"/>
        </w:rPr>
        <w:t xml:space="preserve"> the control</w:t>
      </w:r>
      <w:r w:rsidR="00D4261E" w:rsidRPr="00D4261E">
        <w:rPr>
          <w:rFonts w:asciiTheme="majorBidi" w:hAnsiTheme="majorBidi" w:cstheme="majorBidi"/>
          <w:sz w:val="24"/>
          <w:szCs w:val="24"/>
        </w:rPr>
        <w:t>/</w:t>
      </w:r>
      <w:r w:rsidR="00D4261E" w:rsidRPr="00D4261E">
        <w:rPr>
          <w:rFonts w:asciiTheme="majorBidi" w:hAnsiTheme="majorBidi" w:cstheme="majorBidi"/>
          <w:sz w:val="24"/>
          <w:szCs w:val="24"/>
          <w:highlight w:val="green"/>
        </w:rPr>
        <w:t>maintenance/</w:t>
      </w:r>
      <w:r w:rsidR="00D4261E">
        <w:rPr>
          <w:rFonts w:asciiTheme="majorBidi" w:hAnsiTheme="majorBidi" w:cstheme="majorBidi"/>
          <w:sz w:val="24"/>
          <w:szCs w:val="24"/>
          <w:highlight w:val="green"/>
        </w:rPr>
        <w:t>range</w:t>
      </w:r>
      <w:r w:rsidR="00503A31" w:rsidRPr="00505E96">
        <w:rPr>
          <w:rFonts w:asciiTheme="majorBidi" w:hAnsiTheme="majorBidi" w:cstheme="majorBidi"/>
          <w:sz w:val="24"/>
          <w:szCs w:val="24"/>
          <w:highlight w:val="yellow"/>
        </w:rPr>
        <w:t xml:space="preserve"> </w:t>
      </w:r>
      <w:r w:rsidR="00503A31" w:rsidRPr="00D4261E">
        <w:rPr>
          <w:rFonts w:asciiTheme="majorBidi" w:hAnsiTheme="majorBidi" w:cstheme="majorBidi"/>
          <w:sz w:val="24"/>
          <w:szCs w:val="24"/>
        </w:rPr>
        <w:t>of</w:t>
      </w:r>
      <w:r w:rsidR="008F3915" w:rsidRPr="00D4261E">
        <w:rPr>
          <w:rFonts w:asciiTheme="majorBidi" w:hAnsiTheme="majorBidi" w:cstheme="majorBidi"/>
          <w:sz w:val="24"/>
          <w:szCs w:val="24"/>
        </w:rPr>
        <w:t xml:space="preserve"> </w:t>
      </w:r>
      <w:r w:rsidR="008F3915" w:rsidRPr="00D4261E">
        <w:rPr>
          <w:rFonts w:asciiTheme="majorBidi" w:hAnsiTheme="majorBidi" w:cstheme="majorBidi"/>
          <w:i/>
          <w:iCs/>
          <w:sz w:val="24"/>
          <w:szCs w:val="24"/>
        </w:rPr>
        <w:t>Sp</w:t>
      </w:r>
      <w:r w:rsidR="008F3915" w:rsidRPr="00D4261E">
        <w:rPr>
          <w:rFonts w:asciiTheme="majorBidi" w:hAnsiTheme="majorBidi" w:cstheme="majorBidi"/>
          <w:sz w:val="24"/>
          <w:szCs w:val="24"/>
        </w:rPr>
        <w:t>.</w:t>
      </w:r>
      <w:r w:rsidR="000A571C" w:rsidRPr="00D4261E">
        <w:rPr>
          <w:rFonts w:asciiTheme="majorBidi" w:hAnsiTheme="majorBidi" w:cstheme="majorBidi"/>
          <w:sz w:val="24"/>
          <w:szCs w:val="24"/>
        </w:rPr>
        <w:t xml:space="preserve"> </w:t>
      </w:r>
      <w:r w:rsidR="00FA6179" w:rsidRPr="00F61AC2">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r w:rsidR="00FA6179" w:rsidRPr="00F61AC2">
        <w:rPr>
          <w:rFonts w:asciiTheme="majorBidi" w:hAnsiTheme="majorBidi" w:cstheme="majorBidi"/>
          <w:i/>
          <w:iCs/>
          <w:sz w:val="24"/>
          <w:szCs w:val="24"/>
        </w:rPr>
        <w:t>Sp</w:t>
      </w:r>
      <w:r w:rsidR="008B532E" w:rsidRPr="00F61AC2">
        <w:rPr>
          <w:rFonts w:asciiTheme="majorBidi" w:hAnsiTheme="majorBidi" w:cstheme="majorBidi"/>
          <w:sz w:val="24"/>
          <w:szCs w:val="24"/>
        </w:rPr>
        <w:t xml:space="preserve"> </w:t>
      </w:r>
      <w:r w:rsidR="00FA6179" w:rsidRPr="00F61AC2">
        <w:rPr>
          <w:rFonts w:asciiTheme="majorBidi" w:hAnsiTheme="majorBidi" w:cstheme="majorBidi"/>
          <w:sz w:val="24"/>
          <w:szCs w:val="24"/>
        </w:rPr>
        <w:t>and compromising</w:t>
      </w:r>
      <w:r w:rsidR="00503A31" w:rsidRPr="00F61AC2">
        <w:rPr>
          <w:rFonts w:asciiTheme="majorBidi" w:hAnsiTheme="majorBidi" w:cstheme="majorBidi"/>
          <w:sz w:val="24"/>
          <w:szCs w:val="24"/>
        </w:rPr>
        <w:t xml:space="preserve"> the control</w:t>
      </w:r>
      <w:r w:rsidR="00F61AC2" w:rsidRPr="00F61AC2">
        <w:rPr>
          <w:rFonts w:asciiTheme="majorBidi" w:hAnsiTheme="majorBidi" w:cstheme="majorBidi"/>
          <w:sz w:val="24"/>
          <w:szCs w:val="24"/>
        </w:rPr>
        <w:t>/</w:t>
      </w:r>
      <w:r w:rsidR="00F61AC2" w:rsidRPr="00D4261E">
        <w:rPr>
          <w:rFonts w:asciiTheme="majorBidi" w:hAnsiTheme="majorBidi" w:cstheme="majorBidi"/>
          <w:sz w:val="24"/>
          <w:szCs w:val="24"/>
          <w:highlight w:val="green"/>
        </w:rPr>
        <w:t>maintenance/</w:t>
      </w:r>
      <w:r w:rsidR="00F61AC2">
        <w:rPr>
          <w:rFonts w:asciiTheme="majorBidi" w:hAnsiTheme="majorBidi" w:cstheme="majorBidi"/>
          <w:sz w:val="24"/>
          <w:szCs w:val="24"/>
          <w:highlight w:val="green"/>
        </w:rPr>
        <w:t>range</w:t>
      </w:r>
      <w:r w:rsidR="00503A31" w:rsidRPr="00F61AC2">
        <w:rPr>
          <w:rFonts w:asciiTheme="majorBidi" w:hAnsiTheme="majorBidi" w:cstheme="majorBidi"/>
          <w:sz w:val="24"/>
          <w:szCs w:val="24"/>
        </w:rPr>
        <w:t xml:space="preserve"> of</w:t>
      </w:r>
      <w:r w:rsidR="00FA6179" w:rsidRPr="00F61AC2">
        <w:rPr>
          <w:rFonts w:asciiTheme="majorBidi" w:hAnsiTheme="majorBidi" w:cstheme="majorBidi"/>
          <w:sz w:val="24"/>
          <w:szCs w:val="24"/>
        </w:rPr>
        <w:t xml:space="preserve"> </w:t>
      </w:r>
      <w:r w:rsidR="00FA6179" w:rsidRPr="00F61AC2">
        <w:rPr>
          <w:rFonts w:asciiTheme="majorBidi" w:hAnsiTheme="majorBidi" w:cstheme="majorBidi"/>
          <w:i/>
          <w:iCs/>
          <w:sz w:val="24"/>
          <w:szCs w:val="24"/>
        </w:rPr>
        <w:t>Xp</w:t>
      </w:r>
      <w:r w:rsidR="00742200" w:rsidRPr="00F61AC2">
        <w:rPr>
          <w:rFonts w:asciiTheme="majorBidi" w:hAnsiTheme="majorBidi" w:cstheme="majorBidi"/>
          <w:sz w:val="24"/>
          <w:szCs w:val="24"/>
        </w:rPr>
        <w:t xml:space="preserve"> (</w:t>
      </w:r>
      <w:r w:rsidR="00742200" w:rsidRPr="00F61AC2">
        <w:rPr>
          <w:rFonts w:asciiTheme="majorBidi" w:hAnsiTheme="majorBidi" w:cstheme="majorBidi"/>
          <w:b/>
          <w:bCs/>
          <w:sz w:val="24"/>
          <w:szCs w:val="24"/>
        </w:rPr>
        <w:t>Fig. 2a</w:t>
      </w:r>
      <w:r w:rsidR="00093C53" w:rsidRPr="00F61AC2">
        <w:rPr>
          <w:rFonts w:asciiTheme="majorBidi" w:hAnsiTheme="majorBidi" w:cstheme="majorBidi"/>
          <w:b/>
          <w:bCs/>
          <w:sz w:val="24"/>
          <w:szCs w:val="24"/>
        </w:rPr>
        <w:t>-c</w:t>
      </w:r>
      <w:r w:rsidR="00FA6179" w:rsidRPr="00F61AC2">
        <w:rPr>
          <w:rFonts w:asciiTheme="majorBidi" w:hAnsiTheme="majorBidi" w:cstheme="majorBidi"/>
          <w:sz w:val="24"/>
          <w:szCs w:val="24"/>
        </w:rPr>
        <w:t>)</w:t>
      </w:r>
      <w:r w:rsidR="00352872" w:rsidRPr="00F61AC2">
        <w:rPr>
          <w:rFonts w:asciiTheme="majorBidi" w:hAnsiTheme="majorBidi" w:cstheme="majorBidi"/>
          <w:sz w:val="24"/>
          <w:szCs w:val="24"/>
        </w:rPr>
        <w:t>.</w:t>
      </w:r>
      <w:r w:rsidR="00FA6179" w:rsidRPr="00F61AC2">
        <w:rPr>
          <w:rFonts w:asciiTheme="majorBidi" w:hAnsiTheme="majorBidi" w:cstheme="majorBidi"/>
          <w:sz w:val="24"/>
          <w:szCs w:val="24"/>
        </w:rPr>
        <w:t xml:space="preserve"> </w:t>
      </w:r>
      <w:r w:rsidR="00253EAC" w:rsidRPr="00C04B94">
        <w:rPr>
          <w:rFonts w:asciiTheme="majorBidi" w:hAnsiTheme="majorBidi" w:cstheme="majorBidi"/>
          <w:sz w:val="24"/>
          <w:szCs w:val="24"/>
        </w:rPr>
        <w:t xml:space="preserve">These results are </w:t>
      </w:r>
      <w:r w:rsidR="00F65B40" w:rsidRPr="00C04B94">
        <w:rPr>
          <w:rFonts w:asciiTheme="majorBidi" w:hAnsiTheme="majorBidi" w:cstheme="majorBidi"/>
          <w:sz w:val="24"/>
          <w:szCs w:val="24"/>
        </w:rPr>
        <w:t xml:space="preserve">also </w:t>
      </w:r>
      <w:r w:rsidR="00253EAC" w:rsidRPr="00C04B94">
        <w:rPr>
          <w:rFonts w:asciiTheme="majorBidi" w:hAnsiTheme="majorBidi" w:cstheme="majorBidi"/>
          <w:sz w:val="24"/>
          <w:szCs w:val="24"/>
        </w:rPr>
        <w:t>not consistent with open-loop vision</w:t>
      </w:r>
      <w:r w:rsidR="00F65B40" w:rsidRPr="00C04B94">
        <w:rPr>
          <w:rFonts w:asciiTheme="majorBidi" w:hAnsiTheme="majorBidi" w:cstheme="majorBidi"/>
          <w:sz w:val="24"/>
          <w:szCs w:val="24"/>
        </w:rPr>
        <w:t xml:space="preserve">. If the observed changes were affected </w:t>
      </w:r>
      <w:r w:rsidR="002620F9" w:rsidRPr="00C04B94">
        <w:rPr>
          <w:rFonts w:asciiTheme="majorBidi" w:hAnsiTheme="majorBidi" w:cstheme="majorBidi"/>
          <w:sz w:val="24"/>
          <w:szCs w:val="24"/>
        </w:rPr>
        <w:t xml:space="preserve">by the visual stimuli </w:t>
      </w:r>
      <w:r w:rsidR="00F65B40" w:rsidRPr="00C04B94">
        <w:rPr>
          <w:rFonts w:asciiTheme="majorBidi" w:hAnsiTheme="majorBidi" w:cstheme="majorBidi"/>
          <w:sz w:val="24"/>
          <w:szCs w:val="24"/>
        </w:rPr>
        <w:t xml:space="preserve">in a strict bottom-up manner, then consistent changes in system behavior would be expected for consistent changes in the visual stimuli. </w:t>
      </w:r>
      <w:r w:rsidR="002620F9" w:rsidRPr="00C04B94">
        <w:rPr>
          <w:rFonts w:asciiTheme="majorBidi" w:hAnsiTheme="majorBidi" w:cstheme="majorBidi"/>
          <w:sz w:val="24"/>
          <w:szCs w:val="24"/>
        </w:rPr>
        <w:t>This was not the case (</w:t>
      </w:r>
      <w:r w:rsidR="002620F9" w:rsidRPr="00C04B94">
        <w:rPr>
          <w:rFonts w:asciiTheme="majorBidi" w:hAnsiTheme="majorBidi" w:cstheme="majorBidi"/>
          <w:b/>
          <w:bCs/>
          <w:sz w:val="24"/>
          <w:szCs w:val="24"/>
        </w:rPr>
        <w:t>Fig. 2c</w:t>
      </w:r>
      <w:r w:rsidR="002620F9" w:rsidRPr="00C04B94">
        <w:rPr>
          <w:rFonts w:asciiTheme="majorBidi" w:hAnsiTheme="majorBidi" w:cstheme="majorBidi"/>
          <w:sz w:val="24"/>
          <w:szCs w:val="24"/>
        </w:rPr>
        <w:t xml:space="preserve">). Thus, either a specific mapping between specific visual stimuli to specific values of system variables is </w:t>
      </w:r>
      <w:r w:rsidR="00505E96" w:rsidRPr="00C04B94">
        <w:rPr>
          <w:rFonts w:asciiTheme="majorBidi" w:hAnsiTheme="majorBidi" w:cstheme="majorBidi"/>
          <w:sz w:val="24"/>
          <w:szCs w:val="24"/>
        </w:rPr>
        <w:t>implemented</w:t>
      </w:r>
      <w:r w:rsidR="002620F9" w:rsidRPr="00C04B94">
        <w:rPr>
          <w:rFonts w:asciiTheme="majorBidi" w:hAnsiTheme="majorBidi" w:cstheme="majorBidi"/>
          <w:sz w:val="24"/>
          <w:szCs w:val="24"/>
        </w:rPr>
        <w:t xml:space="preserve"> in a</w:t>
      </w:r>
      <w:r w:rsidR="00505E96" w:rsidRPr="00C04B94">
        <w:rPr>
          <w:rFonts w:asciiTheme="majorBidi" w:hAnsiTheme="majorBidi" w:cstheme="majorBidi"/>
          <w:sz w:val="24"/>
          <w:szCs w:val="24"/>
        </w:rPr>
        <w:t>n open-lo</w:t>
      </w:r>
      <w:r w:rsidR="002620F9" w:rsidRPr="00C04B94">
        <w:rPr>
          <w:rFonts w:asciiTheme="majorBidi" w:hAnsiTheme="majorBidi" w:cstheme="majorBidi"/>
          <w:sz w:val="24"/>
          <w:szCs w:val="24"/>
        </w:rPr>
        <w:t>op manner, or a different organizational principle is underlying the observed changes. Closed-loop vision provi</w:t>
      </w:r>
      <w:r w:rsidR="00AC7F7E" w:rsidRPr="00C04B94">
        <w:rPr>
          <w:rFonts w:asciiTheme="majorBidi" w:hAnsiTheme="majorBidi" w:cstheme="majorBidi"/>
          <w:sz w:val="24"/>
          <w:szCs w:val="24"/>
        </w:rPr>
        <w:t>des such a possible scheme. In one</w:t>
      </w:r>
      <w:r w:rsidR="00253EAC" w:rsidRPr="00C04B94">
        <w:rPr>
          <w:rFonts w:asciiTheme="majorBidi" w:hAnsiTheme="majorBidi" w:cstheme="majorBidi"/>
          <w:sz w:val="24"/>
          <w:szCs w:val="24"/>
        </w:rPr>
        <w:t xml:space="preserve"> </w:t>
      </w:r>
      <w:r w:rsidR="00AC7F7E" w:rsidRPr="00C04B94">
        <w:rPr>
          <w:rFonts w:asciiTheme="majorBidi" w:hAnsiTheme="majorBidi" w:cstheme="majorBidi"/>
          <w:sz w:val="24"/>
          <w:szCs w:val="24"/>
        </w:rPr>
        <w:t xml:space="preserve">plausible </w:t>
      </w:r>
      <w:r w:rsidR="00253EAC" w:rsidRPr="00C04B94">
        <w:rPr>
          <w:rFonts w:asciiTheme="majorBidi" w:hAnsiTheme="majorBidi" w:cstheme="majorBidi"/>
          <w:sz w:val="24"/>
          <w:szCs w:val="24"/>
        </w:rPr>
        <w:t>closed-loop scheme</w:t>
      </w:r>
      <w:r w:rsidR="00AC7F7E" w:rsidRPr="00C04B94">
        <w:rPr>
          <w:rFonts w:asciiTheme="majorBidi" w:hAnsiTheme="majorBidi" w:cstheme="majorBidi"/>
          <w:sz w:val="24"/>
          <w:szCs w:val="24"/>
        </w:rPr>
        <w:t>,</w:t>
      </w:r>
      <w:r w:rsidR="00253EAC" w:rsidRPr="00C04B94">
        <w:rPr>
          <w:rFonts w:asciiTheme="majorBidi" w:hAnsiTheme="majorBidi" w:cstheme="majorBidi"/>
          <w:sz w:val="24"/>
          <w:szCs w:val="24"/>
        </w:rPr>
        <w:t xml:space="preserve"> </w:t>
      </w:r>
      <w:r w:rsidR="00505E96" w:rsidRPr="00C04B94">
        <w:rPr>
          <w:rFonts w:asciiTheme="majorBidi" w:hAnsiTheme="majorBidi" w:cstheme="majorBidi"/>
          <w:sz w:val="24"/>
          <w:szCs w:val="24"/>
        </w:rPr>
        <w:t xml:space="preserve">which is consistent with these data, </w:t>
      </w:r>
      <w:r w:rsidR="00253EAC" w:rsidRPr="00C04B94">
        <w:rPr>
          <w:rFonts w:asciiTheme="majorBidi" w:hAnsiTheme="majorBidi" w:cstheme="majorBidi"/>
          <w:sz w:val="24"/>
          <w:szCs w:val="24"/>
        </w:rPr>
        <w:t>the visual system maintain</w:t>
      </w:r>
      <w:r w:rsidR="00AC7F7E" w:rsidRPr="00C04B94">
        <w:rPr>
          <w:rFonts w:asciiTheme="majorBidi" w:hAnsiTheme="majorBidi" w:cstheme="majorBidi"/>
          <w:sz w:val="24"/>
          <w:szCs w:val="24"/>
        </w:rPr>
        <w:t>ed</w:t>
      </w:r>
      <w:r w:rsidR="00253EAC" w:rsidRPr="00C04B94">
        <w:rPr>
          <w:rFonts w:asciiTheme="majorBidi" w:hAnsiTheme="majorBidi" w:cstheme="majorBidi"/>
          <w:sz w:val="24"/>
          <w:szCs w:val="24"/>
        </w:rPr>
        <w:t xml:space="preserve"> optimal acquisition speed</w:t>
      </w:r>
      <w:r w:rsidR="00547AAE" w:rsidRPr="00C04B94">
        <w:rPr>
          <w:rFonts w:asciiTheme="majorBidi" w:hAnsiTheme="majorBidi" w:cstheme="majorBidi"/>
          <w:sz w:val="24"/>
          <w:szCs w:val="24"/>
        </w:rPr>
        <w:fldChar w:fldCharType="begin"/>
      </w:r>
      <w:r w:rsidR="00547AAE" w:rsidRPr="00C04B94">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sidRPr="00C04B94">
        <w:rPr>
          <w:rFonts w:asciiTheme="majorBidi" w:hAnsiTheme="majorBidi" w:cstheme="majorBidi"/>
          <w:sz w:val="24"/>
          <w:szCs w:val="24"/>
        </w:rPr>
        <w:fldChar w:fldCharType="separate"/>
      </w:r>
      <w:r w:rsidR="00547AAE" w:rsidRPr="00C04B94">
        <w:rPr>
          <w:rFonts w:asciiTheme="majorBidi" w:hAnsiTheme="majorBidi" w:cstheme="majorBidi"/>
          <w:noProof/>
          <w:sz w:val="24"/>
          <w:szCs w:val="24"/>
          <w:vertAlign w:val="superscript"/>
        </w:rPr>
        <w:t>11</w:t>
      </w:r>
      <w:r w:rsidR="00547AAE" w:rsidRPr="00C04B94">
        <w:rPr>
          <w:rFonts w:asciiTheme="majorBidi" w:hAnsiTheme="majorBidi" w:cstheme="majorBidi"/>
          <w:sz w:val="24"/>
          <w:szCs w:val="24"/>
        </w:rPr>
        <w:fldChar w:fldCharType="end"/>
      </w:r>
      <w:r w:rsidR="00253EAC" w:rsidRPr="00C04B94">
        <w:rPr>
          <w:rFonts w:asciiTheme="majorBidi" w:hAnsiTheme="majorBidi" w:cstheme="majorBidi"/>
          <w:sz w:val="24"/>
          <w:szCs w:val="24"/>
        </w:rPr>
        <w:t xml:space="preserve"> in na</w:t>
      </w:r>
      <w:r w:rsidR="00AC7F7E" w:rsidRPr="00C04B94">
        <w:rPr>
          <w:rFonts w:asciiTheme="majorBidi" w:hAnsiTheme="majorBidi" w:cstheme="majorBidi"/>
          <w:sz w:val="24"/>
          <w:szCs w:val="24"/>
        </w:rPr>
        <w:t>tural conditions but compromised</w:t>
      </w:r>
      <w:r w:rsidR="00253EAC" w:rsidRPr="00C04B94">
        <w:rPr>
          <w:rFonts w:asciiTheme="majorBidi" w:hAnsiTheme="majorBidi" w:cstheme="majorBidi"/>
          <w:sz w:val="24"/>
          <w:szCs w:val="24"/>
        </w:rPr>
        <w:t xml:space="preserve"> it</w:t>
      </w:r>
      <w:r w:rsidR="00503A31" w:rsidRPr="00C04B94">
        <w:rPr>
          <w:rFonts w:asciiTheme="majorBidi" w:hAnsiTheme="majorBidi" w:cstheme="majorBidi"/>
          <w:sz w:val="24"/>
          <w:szCs w:val="24"/>
        </w:rPr>
        <w:t>s control</w:t>
      </w:r>
      <w:r w:rsidR="00C04B94" w:rsidRPr="00C04B94">
        <w:rPr>
          <w:rFonts w:asciiTheme="majorBidi" w:hAnsiTheme="majorBidi" w:cstheme="majorBidi"/>
          <w:sz w:val="24"/>
          <w:szCs w:val="24"/>
        </w:rPr>
        <w:t xml:space="preserve"> </w:t>
      </w:r>
      <w:r w:rsidR="00C04B94" w:rsidRPr="00C04B94">
        <w:rPr>
          <w:rFonts w:asciiTheme="majorBidi" w:hAnsiTheme="majorBidi" w:cstheme="majorBidi"/>
          <w:sz w:val="24"/>
          <w:szCs w:val="24"/>
          <w:highlight w:val="green"/>
        </w:rPr>
        <w:t>to maintain consistently</w:t>
      </w:r>
      <w:r w:rsidR="00253EAC" w:rsidRPr="00C04B94">
        <w:rPr>
          <w:rFonts w:asciiTheme="majorBidi" w:hAnsiTheme="majorBidi" w:cstheme="majorBidi"/>
          <w:sz w:val="24"/>
          <w:szCs w:val="24"/>
        </w:rPr>
        <w:t xml:space="preserve"> more information when </w:t>
      </w:r>
      <w:commentRangeStart w:id="6"/>
      <w:r w:rsidR="00253EAC" w:rsidRPr="00C04B94">
        <w:rPr>
          <w:rFonts w:asciiTheme="majorBidi" w:hAnsiTheme="majorBidi" w:cstheme="majorBidi"/>
          <w:sz w:val="24"/>
          <w:szCs w:val="24"/>
        </w:rPr>
        <w:t>tunneled.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commentRangeEnd w:id="6"/>
      <w:r w:rsidR="00EA039D">
        <w:rPr>
          <w:rStyle w:val="CommentReference"/>
        </w:rPr>
        <w:commentReference w:id="6"/>
      </w:r>
    </w:p>
    <w:p w14:paraId="5CA12F07" w14:textId="2B7B3F2E" w:rsidR="006910B0" w:rsidRPr="00E66A2D" w:rsidRDefault="004E6ED2" w:rsidP="00EA039D">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controls </w:t>
      </w:r>
      <w:r w:rsidR="008A780A" w:rsidRPr="008A780A">
        <w:rPr>
          <w:rFonts w:asciiTheme="majorBidi" w:hAnsiTheme="majorBidi" w:cstheme="majorBidi"/>
          <w:i/>
          <w:iCs/>
          <w:sz w:val="24"/>
          <w:szCs w:val="24"/>
          <w:highlight w:val="green"/>
        </w:rPr>
        <w:t>Sp</w:t>
      </w:r>
      <w:r w:rsidR="008A780A" w:rsidRPr="00E66A2D">
        <w:rPr>
          <w:rFonts w:asciiTheme="majorBidi" w:hAnsiTheme="majorBidi" w:cstheme="majorBidi"/>
          <w:sz w:val="24"/>
          <w:szCs w:val="24"/>
        </w:rPr>
        <w:t xml:space="preserve"> </w:t>
      </w:r>
      <w:r w:rsidR="00C15249" w:rsidRPr="008A780A">
        <w:rPr>
          <w:rFonts w:asciiTheme="majorBidi" w:hAnsiTheme="majorBidi" w:cstheme="majorBidi"/>
          <w:strike/>
          <w:sz w:val="24"/>
          <w:szCs w:val="24"/>
          <w:highlight w:val="green"/>
        </w:rPr>
        <w:t>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 xml:space="preserve">7 deg/sec on average, the eye then converged to ~5 deg/sec in natural viewing and to ~6 deg/sec in tunneled viewing </w:t>
      </w:r>
      <w:commentRangeStart w:id="7"/>
      <w:r w:rsidR="003F5649" w:rsidRPr="00E66A2D">
        <w:rPr>
          <w:rFonts w:asciiTheme="majorBidi" w:hAnsiTheme="majorBidi" w:cstheme="majorBidi"/>
          <w:sz w:val="24"/>
          <w:szCs w:val="24"/>
        </w:rPr>
        <w:t>(</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commentRangeEnd w:id="7"/>
      <w:r w:rsidR="00EA039D">
        <w:rPr>
          <w:rStyle w:val="CommentReference"/>
        </w:rPr>
        <w:commentReference w:id="7"/>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 (</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EA039D">
        <w:rPr>
          <w:rFonts w:asciiTheme="majorBidi" w:hAnsiTheme="majorBidi" w:cstheme="majorBidi"/>
          <w:b/>
          <w:bCs/>
          <w:sz w:val="24"/>
          <w:szCs w:val="24"/>
        </w:rPr>
        <w:t>g</w:t>
      </w:r>
      <w:r w:rsidR="00172466" w:rsidRPr="00B74BD9">
        <w:rPr>
          <w:rFonts w:asciiTheme="majorBidi" w:hAnsiTheme="majorBidi" w:cstheme="majorBidi"/>
          <w:sz w:val="24"/>
          <w:szCs w:val="24"/>
        </w:rPr>
        <w:t xml:space="preserve">). </w:t>
      </w:r>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&lt;EndNote&gt;&lt;Cite&gt;&lt;Author&gt;Fang&lt;/Author&gt;&lt;Year&gt;2018&lt;/Year&gt;&lt;RecNum&gt;3878&lt;/RecNum&gt;&lt;DisplayText&gt;&lt;style face="superscript"&gt;12&lt;/style&gt;&lt;/DisplayText&gt;&lt;record&gt;&lt;rec-number&gt;3878&lt;/rec-number&gt;&lt;foreign-keys&gt;&lt;key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505E96">
        <w:rPr>
          <w:rFonts w:asciiTheme="majorBidi" w:hAnsiTheme="majorBidi" w:cstheme="majorBidi"/>
          <w:sz w:val="24"/>
          <w:szCs w:val="24"/>
        </w:rPr>
        <w:t xml:space="preserve"> (r</w:t>
      </w:r>
      <w:r w:rsidR="00505E96" w:rsidRPr="00505E96">
        <w:rPr>
          <w:rFonts w:asciiTheme="majorBidi" w:hAnsiTheme="majorBidi" w:cstheme="majorBidi"/>
          <w:sz w:val="24"/>
          <w:szCs w:val="24"/>
          <w:vertAlign w:val="superscript"/>
        </w:rPr>
        <w:t>2</w:t>
      </w:r>
      <w:r w:rsidR="00505E96">
        <w:rPr>
          <w:rFonts w:asciiTheme="majorBidi" w:hAnsiTheme="majorBidi" w:cstheme="majorBidi"/>
          <w:sz w:val="24"/>
          <w:szCs w:val="24"/>
        </w:rPr>
        <w:t xml:space="preserve"> &lt; 0.01 for all cases)</w:t>
      </w:r>
      <w:r w:rsidR="0016538A">
        <w:rPr>
          <w:rFonts w:asciiTheme="majorBidi" w:hAnsiTheme="majorBidi" w:cstheme="majorBidi"/>
          <w:sz w:val="24"/>
          <w:szCs w:val="24"/>
        </w:rPr>
        <w:t xml:space="preserve">, and that these variables were not significantly </w:t>
      </w:r>
      <w:r w:rsidR="0016538A">
        <w:rPr>
          <w:rFonts w:asciiTheme="majorBidi" w:hAnsiTheme="majorBidi" w:cstheme="majorBidi"/>
          <w:sz w:val="24"/>
          <w:szCs w:val="24"/>
        </w:rPr>
        <w:lastRenderedPageBreak/>
        <w:t xml:space="preserve">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4F5465">
        <w:rPr>
          <w:rFonts w:asciiTheme="majorBidi" w:hAnsiTheme="majorBidi" w:cstheme="majorBidi"/>
          <w:sz w:val="24"/>
          <w:szCs w:val="24"/>
        </w:rPr>
        <w:t>).</w:t>
      </w:r>
      <w:r w:rsidR="00505E96" w:rsidRPr="004F5465">
        <w:rPr>
          <w:rFonts w:asciiTheme="majorBidi" w:hAnsiTheme="majorBidi" w:cstheme="majorBidi"/>
          <w:sz w:val="24"/>
          <w:szCs w:val="24"/>
        </w:rPr>
        <w:t xml:space="preserve"> Given these independencies</w:t>
      </w:r>
      <w:r w:rsidR="00505E96" w:rsidRPr="004F5465">
        <w:rPr>
          <w:rFonts w:asciiTheme="majorBidi" w:hAnsiTheme="majorBidi" w:cstheme="majorBidi"/>
          <w:sz w:val="24"/>
          <w:szCs w:val="24"/>
          <w:highlight w:val="green"/>
        </w:rPr>
        <w:t>,</w:t>
      </w:r>
      <w:r w:rsidR="004F5465" w:rsidRPr="004F5465">
        <w:rPr>
          <w:rFonts w:asciiTheme="majorBidi" w:hAnsiTheme="majorBidi" w:cstheme="majorBidi"/>
          <w:sz w:val="24"/>
          <w:szCs w:val="24"/>
          <w:highlight w:val="green"/>
        </w:rPr>
        <w:t xml:space="preserve"> and the similar starting speed values</w:t>
      </w:r>
      <w:r w:rsidR="004F5465">
        <w:rPr>
          <w:rFonts w:asciiTheme="majorBidi" w:hAnsiTheme="majorBidi" w:cstheme="majorBidi"/>
          <w:sz w:val="24"/>
          <w:szCs w:val="24"/>
          <w:highlight w:val="green"/>
        </w:rPr>
        <w:t xml:space="preserve">/small difference in starting speed </w:t>
      </w:r>
      <w:r w:rsidR="004F5465" w:rsidRPr="004F5465">
        <w:rPr>
          <w:rFonts w:asciiTheme="majorBidi" w:hAnsiTheme="majorBidi" w:cstheme="majorBidi"/>
          <w:sz w:val="24"/>
          <w:szCs w:val="24"/>
          <w:highlight w:val="green"/>
        </w:rPr>
        <w:t xml:space="preserve"> in all conditions, </w:t>
      </w:r>
      <w:r w:rsidR="00505E96" w:rsidRPr="004F5465">
        <w:rPr>
          <w:rFonts w:asciiTheme="majorBidi" w:hAnsiTheme="majorBidi" w:cstheme="majorBidi"/>
          <w:sz w:val="24"/>
          <w:szCs w:val="24"/>
          <w:highlight w:val="green"/>
        </w:rPr>
        <w:t xml:space="preserve"> </w:t>
      </w:r>
      <w:r w:rsidR="00505E96" w:rsidRPr="004F5465">
        <w:rPr>
          <w:rFonts w:asciiTheme="majorBidi" w:hAnsiTheme="majorBidi" w:cstheme="majorBidi"/>
          <w:sz w:val="24"/>
          <w:szCs w:val="24"/>
        </w:rPr>
        <w:t xml:space="preserve">the fact that the drift speed stabilized on different values in different viewing conditions indicate that the stabilization dynamics do not stem from a passive adaptation process such as ocular muscle </w:t>
      </w:r>
      <w:commentRangeStart w:id="8"/>
      <w:r w:rsidR="00505E96" w:rsidRPr="004F5465">
        <w:rPr>
          <w:rFonts w:asciiTheme="majorBidi" w:hAnsiTheme="majorBidi" w:cstheme="majorBidi"/>
          <w:sz w:val="24"/>
          <w:szCs w:val="24"/>
        </w:rPr>
        <w:t>fatigue</w:t>
      </w:r>
      <w:commentRangeEnd w:id="8"/>
      <w:r w:rsidR="00EA039D" w:rsidRPr="004F5465">
        <w:rPr>
          <w:rStyle w:val="CommentReference"/>
        </w:rPr>
        <w:commentReference w:id="8"/>
      </w:r>
      <w:r w:rsidR="00505E96" w:rsidRPr="004F5465">
        <w:rPr>
          <w:rFonts w:asciiTheme="majorBidi" w:hAnsiTheme="majorBidi" w:cstheme="majorBidi"/>
          <w:sz w:val="24"/>
          <w:szCs w:val="24"/>
        </w:rPr>
        <w:t>.</w:t>
      </w:r>
    </w:p>
    <w:p w14:paraId="55E391D8" w14:textId="7DD8831B" w:rsidR="001C391C" w:rsidRPr="00E66A2D" w:rsidRDefault="001C391C" w:rsidP="00B75446">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8A780A">
        <w:rPr>
          <w:rFonts w:asciiTheme="majorBidi" w:hAnsiTheme="majorBidi" w:cstheme="majorBidi"/>
          <w:sz w:val="24"/>
          <w:szCs w:val="24"/>
        </w:rPr>
        <w:t>and compromises it</w:t>
      </w:r>
      <w:r w:rsidR="00503A31" w:rsidRPr="008A780A">
        <w:rPr>
          <w:rFonts w:asciiTheme="majorBidi" w:hAnsiTheme="majorBidi" w:cstheme="majorBidi"/>
          <w:sz w:val="24"/>
          <w:szCs w:val="24"/>
        </w:rPr>
        <w:t>s control</w:t>
      </w:r>
      <w:r w:rsidRPr="008A780A">
        <w:rPr>
          <w:rFonts w:asciiTheme="majorBidi" w:hAnsiTheme="majorBidi" w:cstheme="majorBidi"/>
          <w:sz w:val="24"/>
          <w:szCs w:val="24"/>
        </w:rPr>
        <w:t xml:space="preserve"> when</w:t>
      </w:r>
      <w:r w:rsidRPr="00E66A2D">
        <w:rPr>
          <w:rFonts w:asciiTheme="majorBidi" w:hAnsiTheme="majorBidi" w:cstheme="majorBidi"/>
          <w:sz w:val="24"/>
          <w:szCs w:val="24"/>
        </w:rPr>
        <w:t xml:space="preserve"> challenged with tunneling</w:t>
      </w:r>
      <w:r w:rsidR="008A780A">
        <w:rPr>
          <w:rFonts w:asciiTheme="majorBidi" w:hAnsiTheme="majorBidi" w:cstheme="majorBidi"/>
          <w:sz w:val="24"/>
          <w:szCs w:val="24"/>
        </w:rPr>
        <w:t>,</w:t>
      </w:r>
      <w:r w:rsidR="005A13B9">
        <w:rPr>
          <w:rFonts w:asciiTheme="majorBidi" w:hAnsiTheme="majorBidi" w:cstheme="majorBidi"/>
          <w:sz w:val="24"/>
          <w:szCs w:val="24"/>
        </w:rPr>
        <w:t xml:space="preserve"> </w:t>
      </w:r>
      <w:r w:rsidRPr="00E66A2D">
        <w:rPr>
          <w:rFonts w:asciiTheme="majorBidi" w:hAnsiTheme="majorBidi" w:cstheme="majorBidi"/>
          <w:sz w:val="24"/>
          <w:szCs w:val="24"/>
        </w:rPr>
        <w:t xml:space="preserve">then the trial-to-trial variability of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should reflect that. Indeed, while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exhibited relatively </w:t>
      </w:r>
      <w:r w:rsidR="00967B2D">
        <w:rPr>
          <w:rFonts w:asciiTheme="majorBidi" w:hAnsiTheme="majorBidi" w:cstheme="majorBidi"/>
          <w:sz w:val="24"/>
          <w:szCs w:val="24"/>
        </w:rPr>
        <w:t>small</w:t>
      </w:r>
      <w:r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0.88 and 0.55 </w:t>
      </w:r>
      <w:r w:rsidR="00105E59" w:rsidRPr="00E66A2D">
        <w:rPr>
          <w:rFonts w:asciiTheme="majorBidi" w:hAnsiTheme="majorBidi" w:cstheme="majorBidi"/>
          <w:sz w:val="24"/>
          <w:szCs w:val="24"/>
        </w:rPr>
        <w:t xml:space="preserve">for </w:t>
      </w:r>
      <w:r w:rsidR="00503A31">
        <w:rPr>
          <w:rFonts w:asciiTheme="majorBidi" w:hAnsiTheme="majorBidi" w:cstheme="majorBidi"/>
          <w:sz w:val="24"/>
          <w:szCs w:val="24"/>
        </w:rPr>
        <w:t>large</w:t>
      </w:r>
      <w:r w:rsidR="00105E59"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105E59" w:rsidRPr="00E66A2D">
        <w:rPr>
          <w:rFonts w:asciiTheme="majorBidi" w:hAnsiTheme="majorBidi" w:cstheme="majorBidi"/>
          <w:sz w:val="24"/>
          <w:szCs w:val="24"/>
        </w:rPr>
        <w:t>,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 xml:space="preserve">1.22 and 1.05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 xml:space="preserve">r </w:t>
      </w:r>
      <w:r w:rsidR="00503A31">
        <w:rPr>
          <w:rFonts w:asciiTheme="majorBidi" w:hAnsiTheme="majorBidi" w:cstheme="majorBidi"/>
          <w:sz w:val="24"/>
          <w:szCs w:val="24"/>
        </w:rPr>
        <w:t>large</w:t>
      </w:r>
      <w:r w:rsidR="00F31F9D"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F31F9D" w:rsidRPr="00E66A2D">
        <w:rPr>
          <w:rFonts w:asciiTheme="majorBidi" w:hAnsiTheme="majorBidi" w:cstheme="majorBidi"/>
          <w:sz w:val="24"/>
          <w:szCs w:val="24"/>
        </w:rPr>
        <w:t>,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Interestingly, the kinematics of the saccadic jumps, which are often considered open-loop ballistic movements, </w:t>
      </w:r>
      <w:r w:rsidR="00E3259F" w:rsidRPr="00D843D1">
        <w:rPr>
          <w:rFonts w:asciiTheme="majorBidi" w:hAnsiTheme="majorBidi" w:cstheme="majorBidi"/>
          <w:sz w:val="24"/>
          <w:szCs w:val="24"/>
        </w:rPr>
        <w:t>also appeared to be</w:t>
      </w:r>
      <w:r w:rsidR="00B75446" w:rsidRPr="00B75446">
        <w:rPr>
          <w:rFonts w:asciiTheme="majorBidi" w:hAnsiTheme="majorBidi" w:cstheme="majorBidi"/>
          <w:sz w:val="24"/>
          <w:szCs w:val="24"/>
          <w:highlight w:val="green"/>
        </w:rPr>
        <w:t>, for a certain degree</w:t>
      </w:r>
      <w:r w:rsidR="00B75446">
        <w:rPr>
          <w:rFonts w:asciiTheme="majorBidi" w:hAnsiTheme="majorBidi" w:cstheme="majorBidi"/>
          <w:sz w:val="24"/>
          <w:szCs w:val="24"/>
        </w:rPr>
        <w:t>,</w:t>
      </w:r>
      <w:r w:rsidR="00E3259F">
        <w:rPr>
          <w:rFonts w:asciiTheme="majorBidi" w:hAnsiTheme="majorBidi" w:cstheme="majorBidi"/>
          <w:sz w:val="24"/>
          <w:szCs w:val="24"/>
        </w:rPr>
        <w:t xml:space="preserve"> under 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deg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3 deg 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27FDF100" w:rsidR="00416110" w:rsidRDefault="0043587C" w:rsidP="0004483B">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and </w:t>
      </w:r>
      <w:r w:rsidRPr="00203008">
        <w:rPr>
          <w:rFonts w:asciiTheme="majorBidi" w:hAnsiTheme="majorBidi" w:cstheme="majorBidi"/>
          <w:i/>
          <w:iCs/>
          <w:sz w:val="24"/>
          <w:szCs w:val="24"/>
        </w:rPr>
        <w:t>Xp</w:t>
      </w:r>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To analyze the relations between the concurrently-scanned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503A31">
        <w:rPr>
          <w:rFonts w:asciiTheme="majorBidi" w:hAnsiTheme="majorBidi" w:cstheme="majorBidi"/>
          <w:color w:val="000000" w:themeColor="text1"/>
          <w:sz w:val="24"/>
          <w:szCs w:val="24"/>
        </w:rPr>
        <w:t>tunneled</w:t>
      </w:r>
      <w:r w:rsidR="00A94A09" w:rsidRPr="00CF477C">
        <w:rPr>
          <w:rFonts w:asciiTheme="majorBidi" w:hAnsiTheme="majorBidi" w:cstheme="majorBidi"/>
          <w:color w:val="000000" w:themeColor="text1"/>
          <w:sz w:val="24"/>
          <w:szCs w:val="24"/>
        </w:rPr>
        <w:t xml:space="preserve"> visio</w:t>
      </w:r>
      <w:r w:rsidR="00A94A09" w:rsidRPr="00E66A2D">
        <w:rPr>
          <w:rFonts w:asciiTheme="majorBidi" w:hAnsiTheme="majorBidi" w:cstheme="majorBidi"/>
          <w:color w:val="000000" w:themeColor="text1"/>
          <w:sz w:val="24"/>
          <w:szCs w:val="24"/>
        </w:rPr>
        <w:t xml:space="preserve">n of </w:t>
      </w:r>
      <w:r w:rsidR="00503A31">
        <w:rPr>
          <w:rFonts w:asciiTheme="majorBidi" w:hAnsiTheme="majorBidi" w:cstheme="majorBidi"/>
          <w:color w:val="000000" w:themeColor="text1"/>
          <w:sz w:val="24"/>
          <w:szCs w:val="24"/>
        </w:rPr>
        <w:t>large</w:t>
      </w:r>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w:t>
      </w:r>
      <w:r w:rsidR="00503A31">
        <w:rPr>
          <w:rFonts w:asciiTheme="majorBidi" w:hAnsiTheme="majorBidi" w:cstheme="majorBidi"/>
          <w:sz w:val="24"/>
          <w:szCs w:val="24"/>
        </w:rPr>
        <w:t>tunneled</w:t>
      </w:r>
      <w:r w:rsidR="003F414E">
        <w:rPr>
          <w:rFonts w:asciiTheme="majorBidi" w:hAnsiTheme="majorBidi" w:cstheme="majorBidi"/>
          <w:sz w:val="24"/>
          <w:szCs w:val="24"/>
        </w:rPr>
        <w:t>-</w:t>
      </w:r>
      <w:r w:rsidR="00503A31">
        <w:rPr>
          <w:rFonts w:asciiTheme="majorBidi" w:hAnsiTheme="majorBidi" w:cstheme="majorBidi"/>
          <w:sz w:val="24"/>
          <w:szCs w:val="24"/>
        </w:rPr>
        <w:t>large</w:t>
      </w:r>
      <w:r w:rsidR="00A94A09" w:rsidRPr="00E66A2D">
        <w:rPr>
          <w:rFonts w:asciiTheme="majorBidi" w:hAnsiTheme="majorBidi" w:cstheme="majorBidi"/>
          <w:sz w:val="24"/>
          <w:szCs w:val="24"/>
        </w:rPr>
        <w:t xml:space="preserve"> trials were border-following</w:t>
      </w:r>
      <w:r w:rsidR="00BA76E1">
        <w:rPr>
          <w:rFonts w:asciiTheme="majorBidi" w:hAnsiTheme="majorBidi" w:cstheme="majorBidi"/>
          <w:sz w:val="24"/>
          <w:szCs w:val="24"/>
        </w:rPr>
        <w:t xml:space="preserve"> </w:t>
      </w:r>
      <w:r w:rsidR="00BA76E1" w:rsidRPr="00E66A2D">
        <w:rPr>
          <w:rFonts w:asciiTheme="majorBidi" w:hAnsiTheme="majorBidi" w:cstheme="majorBidi"/>
          <w:sz w:val="24"/>
          <w:szCs w:val="24"/>
        </w:rPr>
        <w:t>(</w:t>
      </w:r>
      <w:r w:rsidR="00BA76E1" w:rsidRPr="00E66A2D">
        <w:rPr>
          <w:rFonts w:asciiTheme="majorBidi" w:hAnsiTheme="majorBidi" w:cstheme="majorBidi"/>
          <w:b/>
          <w:bCs/>
          <w:sz w:val="24"/>
          <w:szCs w:val="24"/>
        </w:rPr>
        <w:t>Fig. 3b</w:t>
      </w:r>
      <w:r w:rsidR="00BA76E1" w:rsidRPr="00E66A2D">
        <w:rPr>
          <w:rFonts w:asciiTheme="majorBidi" w:hAnsiTheme="majorBidi" w:cstheme="majorBidi"/>
          <w:sz w:val="24"/>
          <w:szCs w:val="24"/>
        </w:rPr>
        <w:t xml:space="preserve">; see </w:t>
      </w:r>
      <w:r w:rsidR="00BA76E1" w:rsidRPr="00E66A2D">
        <w:rPr>
          <w:rFonts w:asciiTheme="majorBidi" w:hAnsiTheme="majorBidi" w:cstheme="majorBidi"/>
          <w:b/>
          <w:bCs/>
          <w:sz w:val="24"/>
          <w:szCs w:val="24"/>
        </w:rPr>
        <w:t>Methods</w:t>
      </w:r>
      <w:r w:rsidR="00BA76E1" w:rsidRPr="00E66A2D">
        <w:rPr>
          <w:rFonts w:asciiTheme="majorBidi" w:hAnsiTheme="majorBidi" w:cstheme="majorBidi"/>
          <w:sz w:val="24"/>
          <w:szCs w:val="24"/>
        </w:rPr>
        <w:t>)</w:t>
      </w:r>
      <w:r w:rsidR="00BA76E1">
        <w:rPr>
          <w:rFonts w:asciiTheme="majorBidi" w:hAnsiTheme="majorBidi" w:cstheme="majorBidi"/>
          <w:sz w:val="24"/>
          <w:szCs w:val="24"/>
        </w:rPr>
        <w:t xml:space="preserve">. </w:t>
      </w:r>
      <w:r w:rsidR="0004483B">
        <w:rPr>
          <w:rFonts w:asciiTheme="majorBidi" w:hAnsiTheme="majorBidi" w:cstheme="majorBidi"/>
          <w:sz w:val="24"/>
          <w:szCs w:val="24"/>
        </w:rPr>
        <w:t>T</w:t>
      </w:r>
      <w:r w:rsidR="00BA76E1">
        <w:rPr>
          <w:rFonts w:asciiTheme="majorBidi" w:hAnsiTheme="majorBidi" w:cstheme="majorBidi"/>
          <w:sz w:val="24"/>
          <w:szCs w:val="24"/>
        </w:rPr>
        <w:t xml:space="preserve">his </w:t>
      </w:r>
      <w:r w:rsidR="0004483B">
        <w:rPr>
          <w:rFonts w:asciiTheme="majorBidi" w:hAnsiTheme="majorBidi" w:cstheme="majorBidi"/>
          <w:sz w:val="24"/>
          <w:szCs w:val="24"/>
        </w:rPr>
        <w:t xml:space="preserve">border-following </w:t>
      </w:r>
      <w:r w:rsidR="00BA76E1">
        <w:rPr>
          <w:rFonts w:asciiTheme="majorBidi" w:hAnsiTheme="majorBidi" w:cstheme="majorBidi"/>
          <w:sz w:val="24"/>
          <w:szCs w:val="24"/>
        </w:rPr>
        <w:t>behavior</w:t>
      </w:r>
      <w:r w:rsidR="0004483B">
        <w:rPr>
          <w:rFonts w:asciiTheme="majorBidi" w:hAnsiTheme="majorBidi" w:cstheme="majorBidi"/>
          <w:sz w:val="24"/>
          <w:szCs w:val="24"/>
        </w:rPr>
        <w:t>, observed here for the first time,</w:t>
      </w:r>
      <w:r w:rsidR="00BA76E1">
        <w:rPr>
          <w:rFonts w:asciiTheme="majorBidi" w:hAnsiTheme="majorBidi" w:cstheme="majorBidi"/>
          <w:sz w:val="24"/>
          <w:szCs w:val="24"/>
        </w:rPr>
        <w:t xml:space="preserve"> is</w:t>
      </w:r>
      <w:r w:rsidR="00A94A09" w:rsidRPr="00E66A2D">
        <w:rPr>
          <w:rFonts w:asciiTheme="majorBidi" w:hAnsiTheme="majorBidi" w:cstheme="majorBidi"/>
          <w:sz w:val="24"/>
          <w:szCs w:val="24"/>
        </w:rPr>
        <w:t xml:space="preserve"> </w:t>
      </w:r>
      <w:r w:rsidR="00416110">
        <w:rPr>
          <w:rFonts w:asciiTheme="majorBidi" w:hAnsiTheme="majorBidi" w:cstheme="majorBidi"/>
          <w:sz w:val="24"/>
          <w:szCs w:val="24"/>
        </w:rPr>
        <w:t xml:space="preserve">consistent with </w:t>
      </w:r>
      <w:r w:rsidR="0004483B">
        <w:rPr>
          <w:rFonts w:asciiTheme="majorBidi" w:hAnsiTheme="majorBidi" w:cstheme="majorBidi"/>
          <w:sz w:val="24"/>
          <w:szCs w:val="24"/>
        </w:rPr>
        <w:t>a closed loop control of saccadic target selection (as saccadic target is determined by concurrent sensory data and its execution will modify the sensory data), and is not based on target-</w:t>
      </w:r>
      <w:r w:rsidR="00416110">
        <w:rPr>
          <w:rFonts w:asciiTheme="majorBidi" w:hAnsiTheme="majorBidi" w:cstheme="majorBidi"/>
          <w:sz w:val="24"/>
          <w:szCs w:val="24"/>
        </w:rPr>
        <w:t>saliency models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&lt;EndNote&gt;&lt;Cite&gt;&lt;Author&gt;Itti&lt;/Author&gt;&lt;Year&gt;2001&lt;/Year&gt;&lt;RecNum&gt;3590&lt;/RecNum&gt;&lt;DisplayText&gt;&lt;style face="superscript"&gt;5,13&lt;/style&gt;&lt;/DisplayText&gt;&lt;record&gt;&lt;rec-number&gt;3590&lt;/rec-number&gt;&lt;foreign-keys&gt;&lt;key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5,13</w:t>
      </w:r>
      <w:r w:rsidR="00547AAE">
        <w:rPr>
          <w:rFonts w:asciiTheme="majorBidi" w:hAnsiTheme="majorBidi" w:cstheme="majorBidi"/>
          <w:sz w:val="24"/>
          <w:szCs w:val="24"/>
        </w:rPr>
        <w:fldChar w:fldCharType="end"/>
      </w:r>
      <w:r w:rsidR="00BA76E1">
        <w:rPr>
          <w:rFonts w:asciiTheme="majorBidi" w:hAnsiTheme="majorBidi" w:cstheme="majorBidi"/>
          <w:sz w:val="24"/>
          <w:szCs w:val="24"/>
        </w:rPr>
        <w:t xml:space="preserve">, </w:t>
      </w:r>
      <w:r w:rsidR="0004483B">
        <w:rPr>
          <w:rFonts w:asciiTheme="majorBidi" w:hAnsiTheme="majorBidi" w:cstheme="majorBidi"/>
          <w:sz w:val="24"/>
          <w:szCs w:val="24"/>
        </w:rPr>
        <w:t xml:space="preserve">since the </w:t>
      </w:r>
      <w:commentRangeStart w:id="9"/>
      <w:commentRangeStart w:id="10"/>
      <w:r w:rsidR="0004483B">
        <w:rPr>
          <w:rFonts w:asciiTheme="majorBidi" w:hAnsiTheme="majorBidi" w:cstheme="majorBidi"/>
          <w:sz w:val="24"/>
          <w:szCs w:val="24"/>
        </w:rPr>
        <w:t>target is not visible in most cases of saccadic jumps under tunneled viewing</w:t>
      </w:r>
      <w:commentRangeEnd w:id="9"/>
      <w:r w:rsidR="0004483B">
        <w:rPr>
          <w:rStyle w:val="CommentReference"/>
        </w:rPr>
        <w:commentReference w:id="9"/>
      </w:r>
      <w:commentRangeEnd w:id="10"/>
      <w:r w:rsidR="005A13B9">
        <w:rPr>
          <w:rStyle w:val="CommentReference"/>
        </w:rPr>
        <w:commentReference w:id="10"/>
      </w:r>
      <w:r w:rsidR="0004483B">
        <w:rPr>
          <w:rFonts w:asciiTheme="majorBidi" w:hAnsiTheme="majorBidi" w:cstheme="majorBidi"/>
          <w:sz w:val="24"/>
          <w:szCs w:val="24"/>
        </w:rPr>
        <w:t>.</w:t>
      </w:r>
    </w:p>
    <w:p w14:paraId="58E8C62E" w14:textId="2A736E75" w:rsidR="00076720" w:rsidRPr="00E66A2D" w:rsidRDefault="00B16A7D" w:rsidP="00F3257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w:t>
      </w:r>
      <w:r w:rsidR="00693944">
        <w:rPr>
          <w:rFonts w:asciiTheme="majorBidi" w:hAnsiTheme="majorBidi" w:cstheme="majorBidi"/>
          <w:sz w:val="24"/>
          <w:szCs w:val="24"/>
        </w:rPr>
        <w:t xml:space="preserve">the image </w:t>
      </w:r>
      <w:r w:rsidRPr="00E66A2D">
        <w:rPr>
          <w:rFonts w:asciiTheme="majorBidi" w:hAnsiTheme="majorBidi" w:cstheme="majorBidi"/>
          <w:sz w:val="24"/>
          <w:szCs w:val="24"/>
        </w:rPr>
        <w:t xml:space="preserve">differently if vision was challenged or not. </w:t>
      </w:r>
      <w:commentRangeStart w:id="11"/>
      <w:r w:rsidR="005D5F35" w:rsidRPr="002F72B6">
        <w:rPr>
          <w:rFonts w:asciiTheme="majorBidi" w:hAnsiTheme="majorBidi" w:cstheme="majorBidi"/>
          <w:sz w:val="24"/>
          <w:szCs w:val="24"/>
          <w:highlight w:val="red"/>
        </w:rPr>
        <w:t>When challenged</w:t>
      </w:r>
      <w:r w:rsidRPr="002F72B6">
        <w:rPr>
          <w:rFonts w:asciiTheme="majorBidi" w:hAnsiTheme="majorBidi" w:cstheme="majorBidi"/>
          <w:sz w:val="24"/>
          <w:szCs w:val="24"/>
          <w:highlight w:val="red"/>
        </w:rPr>
        <w:t xml:space="preserve"> by tunneling or </w:t>
      </w:r>
      <w:r w:rsidR="00E10DD6" w:rsidRPr="002F72B6">
        <w:rPr>
          <w:rFonts w:asciiTheme="majorBidi" w:hAnsiTheme="majorBidi" w:cstheme="majorBidi"/>
          <w:sz w:val="24"/>
          <w:szCs w:val="24"/>
          <w:highlight w:val="red"/>
        </w:rPr>
        <w:t xml:space="preserve">a </w:t>
      </w:r>
      <w:r w:rsidR="005D5F35" w:rsidRPr="002F72B6">
        <w:rPr>
          <w:rFonts w:asciiTheme="majorBidi" w:hAnsiTheme="majorBidi" w:cstheme="majorBidi"/>
          <w:sz w:val="24"/>
          <w:szCs w:val="24"/>
          <w:highlight w:val="red"/>
        </w:rPr>
        <w:t>small</w:t>
      </w:r>
      <w:r w:rsidR="00E10DD6" w:rsidRPr="002F72B6">
        <w:rPr>
          <w:rFonts w:asciiTheme="majorBidi" w:hAnsiTheme="majorBidi" w:cstheme="majorBidi"/>
          <w:sz w:val="24"/>
          <w:szCs w:val="24"/>
          <w:highlight w:val="red"/>
        </w:rPr>
        <w:t xml:space="preserve"> image size</w:t>
      </w:r>
      <w:r w:rsidRPr="002F72B6">
        <w:rPr>
          <w:rFonts w:asciiTheme="majorBidi" w:hAnsiTheme="majorBidi" w:cstheme="majorBidi"/>
          <w:sz w:val="24"/>
          <w:szCs w:val="24"/>
          <w:highlight w:val="red"/>
        </w:rPr>
        <w:t xml:space="preserve">, the eye </w:t>
      </w:r>
      <w:r w:rsidRPr="002F72B6">
        <w:rPr>
          <w:rFonts w:asciiTheme="majorBidi" w:hAnsiTheme="majorBidi" w:cstheme="majorBidi"/>
          <w:sz w:val="24"/>
          <w:szCs w:val="24"/>
          <w:highlight w:val="red"/>
        </w:rPr>
        <w:lastRenderedPageBreak/>
        <w:t xml:space="preserve">tended to drift in a </w:t>
      </w:r>
      <w:r w:rsidR="002E2E6E" w:rsidRPr="002F72B6">
        <w:rPr>
          <w:rFonts w:asciiTheme="majorBidi" w:hAnsiTheme="majorBidi" w:cstheme="majorBidi"/>
          <w:sz w:val="24"/>
          <w:szCs w:val="24"/>
          <w:highlight w:val="red"/>
        </w:rPr>
        <w:t>curvier</w:t>
      </w:r>
      <w:r w:rsidRPr="002F72B6">
        <w:rPr>
          <w:rFonts w:asciiTheme="majorBidi" w:hAnsiTheme="majorBidi" w:cstheme="majorBidi"/>
          <w:sz w:val="24"/>
          <w:szCs w:val="24"/>
          <w:highlight w:val="red"/>
        </w:rPr>
        <w:t xml:space="preserve"> pattern</w:t>
      </w:r>
      <w:r w:rsidR="00547AAE" w:rsidRPr="002F72B6">
        <w:rPr>
          <w:rFonts w:asciiTheme="majorBidi" w:hAnsiTheme="majorBidi" w:cstheme="majorBidi"/>
          <w:sz w:val="24"/>
          <w:szCs w:val="24"/>
          <w:highlight w:val="red"/>
        </w:rPr>
        <w:fldChar w:fldCharType="begin"/>
      </w:r>
      <w:r w:rsidR="00547AAE" w:rsidRPr="002F72B6">
        <w:rPr>
          <w:rFonts w:asciiTheme="majorBidi" w:hAnsiTheme="majorBidi" w:cstheme="majorBidi"/>
          <w:sz w:val="24"/>
          <w:szCs w:val="24"/>
          <w:highlight w:val="red"/>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2F72B6">
        <w:rPr>
          <w:rFonts w:asciiTheme="majorBidi" w:hAnsiTheme="majorBidi" w:cstheme="majorBidi"/>
          <w:sz w:val="24"/>
          <w:szCs w:val="24"/>
          <w:highlight w:val="red"/>
        </w:rPr>
        <w:fldChar w:fldCharType="separate"/>
      </w:r>
      <w:r w:rsidR="00547AAE" w:rsidRPr="002F72B6">
        <w:rPr>
          <w:rFonts w:asciiTheme="majorBidi" w:hAnsiTheme="majorBidi" w:cstheme="majorBidi"/>
          <w:noProof/>
          <w:sz w:val="24"/>
          <w:szCs w:val="24"/>
          <w:highlight w:val="red"/>
          <w:vertAlign w:val="superscript"/>
        </w:rPr>
        <w:t>14</w:t>
      </w:r>
      <w:r w:rsidR="00547AAE" w:rsidRPr="002F72B6">
        <w:rPr>
          <w:rFonts w:asciiTheme="majorBidi" w:hAnsiTheme="majorBidi" w:cstheme="majorBidi"/>
          <w:sz w:val="24"/>
          <w:szCs w:val="24"/>
          <w:highlight w:val="red"/>
        </w:rPr>
        <w:fldChar w:fldCharType="end"/>
      </w:r>
      <w:r w:rsidR="00A94A09" w:rsidRPr="002F72B6">
        <w:rPr>
          <w:rFonts w:asciiTheme="majorBidi" w:hAnsiTheme="majorBidi" w:cstheme="majorBidi"/>
          <w:sz w:val="24"/>
          <w:szCs w:val="24"/>
          <w:highlight w:val="red"/>
        </w:rPr>
        <w:t xml:space="preserve">, </w:t>
      </w:r>
      <w:r w:rsidRPr="002F72B6">
        <w:rPr>
          <w:rFonts w:asciiTheme="majorBidi" w:hAnsiTheme="majorBidi" w:cstheme="majorBidi"/>
          <w:sz w:val="24"/>
          <w:szCs w:val="24"/>
          <w:highlight w:val="red"/>
        </w:rPr>
        <w:t>remaining closer to their starting location</w:t>
      </w:r>
      <w:commentRangeEnd w:id="11"/>
      <w:r w:rsidR="002F72B6" w:rsidRPr="002F72B6">
        <w:rPr>
          <w:rStyle w:val="CommentReference"/>
          <w:highlight w:val="red"/>
        </w:rPr>
        <w:commentReference w:id="11"/>
      </w:r>
      <w:r w:rsidR="00A94A09" w:rsidRPr="0027605B">
        <w:rPr>
          <w:rFonts w:asciiTheme="majorBidi" w:hAnsiTheme="majorBidi" w:cstheme="majorBidi"/>
          <w:sz w:val="24"/>
          <w:szCs w:val="24"/>
        </w:rPr>
        <w:t>.</w:t>
      </w:r>
      <w:r w:rsidR="00F13DBC" w:rsidRPr="0027605B">
        <w:rPr>
          <w:rFonts w:asciiTheme="majorBidi" w:hAnsiTheme="majorBidi" w:cstheme="majorBidi"/>
          <w:sz w:val="24"/>
          <w:szCs w:val="24"/>
        </w:rPr>
        <w:t xml:space="preserve"> The </w:t>
      </w:r>
      <w:r w:rsidR="00F878E9">
        <w:rPr>
          <w:rFonts w:asciiTheme="majorBidi" w:hAnsiTheme="majorBidi" w:cstheme="majorBidi"/>
          <w:sz w:val="24"/>
          <w:szCs w:val="24"/>
        </w:rPr>
        <w:t xml:space="preserve">distributions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503A31">
        <w:rPr>
          <w:rFonts w:asciiTheme="majorBidi" w:hAnsiTheme="majorBidi" w:cstheme="majorBidi"/>
          <w:sz w:val="24"/>
          <w:szCs w:val="24"/>
        </w:rPr>
        <w:t>natural</w:t>
      </w:r>
      <w:r w:rsidR="00E10DD6">
        <w:rPr>
          <w:rFonts w:asciiTheme="majorBidi" w:hAnsiTheme="majorBidi" w:cstheme="majorBidi"/>
          <w:sz w:val="24"/>
          <w:szCs w:val="24"/>
        </w:rPr>
        <w:t>-</w:t>
      </w:r>
      <w:r w:rsidR="00503A31">
        <w:rPr>
          <w:rFonts w:asciiTheme="majorBidi" w:hAnsiTheme="majorBidi" w:cstheme="majorBidi"/>
          <w:sz w:val="24"/>
          <w:szCs w:val="24"/>
        </w:rPr>
        <w:t>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r w:rsidR="00BD217D" w:rsidRPr="00C96781">
        <w:rPr>
          <w:rFonts w:asciiTheme="majorBidi" w:hAnsiTheme="majorBidi" w:cstheme="majorBidi"/>
          <w:i/>
          <w:iCs/>
          <w:sz w:val="24"/>
          <w:szCs w:val="24"/>
        </w:rPr>
        <w:t>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 xml:space="preserve">0.07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r w:rsidR="00F3257E">
        <w:rPr>
          <w:rFonts w:asciiTheme="majorBidi" w:hAnsiTheme="majorBidi" w:cstheme="majorBidi"/>
          <w:sz w:val="24"/>
          <w:szCs w:val="24"/>
        </w:rPr>
        <w:t xml:space="preserve"> These differences indicate that drift behavior, which selects the sensory data, is also affected by the sensory data.</w:t>
      </w:r>
    </w:p>
    <w:p w14:paraId="2A1E9412" w14:textId="6FA049E1" w:rsidR="009F6463" w:rsidRPr="00E66A2D" w:rsidRDefault="00874BD5" w:rsidP="00385B5F">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Whether ocular drifts are controlled by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2,15-19</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concurrently-scanned image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w:t>
      </w:r>
      <w:r w:rsidR="00F3257E">
        <w:rPr>
          <w:rFonts w:asciiTheme="majorBidi" w:hAnsiTheme="majorBidi" w:cstheme="majorBidi"/>
          <w:sz w:val="24"/>
          <w:szCs w:val="24"/>
        </w:rPr>
        <w:t xml:space="preserve">gradually </w:t>
      </w:r>
      <w:r w:rsidR="00513E08" w:rsidRPr="00E66A2D">
        <w:rPr>
          <w:rFonts w:asciiTheme="majorBidi" w:hAnsiTheme="majorBidi" w:cstheme="majorBidi"/>
          <w:sz w:val="24"/>
          <w:szCs w:val="24"/>
        </w:rPr>
        <w:t xml:space="preserve">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w:t>
      </w:r>
      <w:r w:rsidR="00F3257E">
        <w:rPr>
          <w:rFonts w:asciiTheme="majorBidi" w:hAnsiTheme="majorBidi" w:cstheme="majorBidi"/>
          <w:sz w:val="24"/>
          <w:szCs w:val="24"/>
        </w:rPr>
        <w:t xml:space="preserve">plausible </w:t>
      </w:r>
      <w:r w:rsidR="00611276" w:rsidRPr="00E66A2D">
        <w:rPr>
          <w:rFonts w:asciiTheme="majorBidi" w:hAnsiTheme="majorBidi" w:cstheme="majorBidi"/>
          <w:sz w:val="24"/>
          <w:szCs w:val="24"/>
        </w:rPr>
        <w:t>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16,20,21</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w:t>
      </w:r>
      <w:r w:rsidR="00F3257E">
        <w:rPr>
          <w:rFonts w:asciiTheme="majorBidi" w:hAnsiTheme="majorBidi" w:cstheme="majorBidi"/>
          <w:sz w:val="24"/>
          <w:szCs w:val="24"/>
        </w:rPr>
        <w:t>, possibly for increasing the reliability of sensory data</w:t>
      </w:r>
      <w:r w:rsidR="00611276" w:rsidRPr="00E66A2D">
        <w:rPr>
          <w:rFonts w:asciiTheme="majorBidi" w:hAnsiTheme="majorBidi" w:cstheme="majorBidi"/>
          <w:sz w:val="24"/>
          <w:szCs w:val="24"/>
        </w:rPr>
        <w:t>. However, when challenged with tunneled viewing</w:t>
      </w:r>
      <w:r w:rsidR="00D2767C">
        <w:rPr>
          <w:rFonts w:asciiTheme="majorBidi" w:hAnsiTheme="majorBidi" w:cstheme="majorBidi"/>
          <w:sz w:val="24"/>
          <w:szCs w:val="24"/>
        </w:rPr>
        <w:t>, which decreases the amount of available spatial information,</w:t>
      </w:r>
      <w:r w:rsidR="00611276" w:rsidRPr="00E66A2D">
        <w:rPr>
          <w:rFonts w:asciiTheme="majorBidi" w:hAnsiTheme="majorBidi" w:cstheme="majorBidi"/>
          <w:sz w:val="24"/>
          <w:szCs w:val="24"/>
        </w:rPr>
        <w:t xml:space="preserve"> the system compromises</w:t>
      </w:r>
      <w:r w:rsidR="00503A31">
        <w:rPr>
          <w:rFonts w:asciiTheme="majorBidi" w:hAnsiTheme="majorBidi" w:cstheme="majorBidi"/>
          <w:sz w:val="24"/>
          <w:szCs w:val="24"/>
        </w:rPr>
        <w:t xml:space="preserve"> the control of</w:t>
      </w:r>
      <w:r w:rsidR="00611276" w:rsidRPr="00E66A2D">
        <w:rPr>
          <w:rFonts w:asciiTheme="majorBidi" w:hAnsiTheme="majorBidi" w:cstheme="majorBidi"/>
          <w:sz w:val="24"/>
          <w:szCs w:val="24"/>
        </w:rPr>
        <w:t xml:space="preserve"> drift speed</w:t>
      </w:r>
      <w:r w:rsidR="002D418A">
        <w:rPr>
          <w:rFonts w:asciiTheme="majorBidi" w:hAnsiTheme="majorBidi" w:cstheme="majorBidi"/>
          <w:sz w:val="24"/>
          <w:szCs w:val="24"/>
        </w:rPr>
        <w:t>,</w:t>
      </w:r>
      <w:r w:rsidR="00611276" w:rsidRPr="00E66A2D">
        <w:rPr>
          <w:rFonts w:asciiTheme="majorBidi" w:hAnsiTheme="majorBidi" w:cstheme="majorBidi"/>
          <w:sz w:val="24"/>
          <w:szCs w:val="24"/>
        </w:rPr>
        <w:t xml:space="preserve"> </w:t>
      </w:r>
      <w:r w:rsidR="00F3257E">
        <w:rPr>
          <w:rFonts w:asciiTheme="majorBidi" w:hAnsiTheme="majorBidi" w:cstheme="majorBidi"/>
          <w:sz w:val="24"/>
          <w:szCs w:val="24"/>
        </w:rPr>
        <w:t>allowing it</w:t>
      </w:r>
      <w:r w:rsidR="002D418A">
        <w:rPr>
          <w:rFonts w:asciiTheme="majorBidi" w:hAnsiTheme="majorBidi" w:cstheme="majorBidi"/>
          <w:sz w:val="24"/>
          <w:szCs w:val="24"/>
        </w:rPr>
        <w:t>s</w:t>
      </w:r>
      <w:r w:rsidR="00F3257E">
        <w:rPr>
          <w:rFonts w:asciiTheme="majorBidi" w:hAnsiTheme="majorBidi" w:cstheme="majorBidi"/>
          <w:sz w:val="24"/>
          <w:szCs w:val="24"/>
        </w:rPr>
        <w:t xml:space="preserve"> increase</w:t>
      </w:r>
      <w:r w:rsidR="002D418A">
        <w:rPr>
          <w:rFonts w:asciiTheme="majorBidi" w:hAnsiTheme="majorBidi" w:cstheme="majorBidi"/>
          <w:sz w:val="24"/>
          <w:szCs w:val="24"/>
        </w:rPr>
        <w:t>,</w:t>
      </w:r>
      <w:r w:rsidR="00F3257E">
        <w:rPr>
          <w:rFonts w:asciiTheme="majorBidi" w:hAnsiTheme="majorBidi" w:cstheme="majorBidi"/>
          <w:sz w:val="24"/>
          <w:szCs w:val="24"/>
        </w:rPr>
        <w:t xml:space="preserve"> </w:t>
      </w:r>
      <w:r w:rsidR="00611276" w:rsidRPr="00E66A2D">
        <w:rPr>
          <w:rFonts w:asciiTheme="majorBidi" w:hAnsiTheme="majorBidi" w:cstheme="majorBidi"/>
          <w:sz w:val="24"/>
          <w:szCs w:val="24"/>
        </w:rPr>
        <w:t>for maintaining constant scanning distances under an increased rate of ROI switching</w:t>
      </w:r>
      <w:r w:rsidR="00F3257E">
        <w:rPr>
          <w:rFonts w:asciiTheme="majorBidi" w:hAnsiTheme="majorBidi" w:cstheme="majorBidi"/>
          <w:sz w:val="24"/>
          <w:szCs w:val="24"/>
        </w:rPr>
        <w:t xml:space="preserve"> (shorter fixational pauses)</w:t>
      </w:r>
      <w:r w:rsidR="00D2767C">
        <w:rPr>
          <w:rFonts w:asciiTheme="majorBidi" w:hAnsiTheme="majorBidi" w:cstheme="majorBidi"/>
          <w:sz w:val="24"/>
          <w:szCs w:val="24"/>
        </w:rPr>
        <w:t>, thus increasing total spatial information</w:t>
      </w:r>
      <w:r w:rsidR="00F3257E">
        <w:rPr>
          <w:rFonts w:asciiTheme="majorBidi" w:hAnsiTheme="majorBidi" w:cstheme="majorBidi"/>
          <w:sz w:val="24"/>
          <w:szCs w:val="24"/>
        </w:rPr>
        <w:t xml:space="preserve"> on the expense of its reliability. </w:t>
      </w:r>
      <w:r w:rsidR="00611276" w:rsidRPr="00E66A2D">
        <w:rPr>
          <w:rFonts w:asciiTheme="majorBidi" w:hAnsiTheme="majorBidi" w:cstheme="majorBidi"/>
          <w:sz w:val="24"/>
          <w:szCs w:val="24"/>
        </w:rPr>
        <w:t>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1,5,22-25</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 xml:space="preserve">and to influence </w:t>
      </w:r>
      <w:r w:rsidR="00F3257E">
        <w:rPr>
          <w:rFonts w:asciiTheme="majorBidi" w:hAnsiTheme="majorBidi" w:cstheme="majorBidi"/>
          <w:sz w:val="24"/>
          <w:szCs w:val="24"/>
        </w:rPr>
        <w:t>(</w:t>
      </w:r>
      <w:commentRangeStart w:id="12"/>
      <w:r w:rsidR="00F3257E">
        <w:rPr>
          <w:rFonts w:asciiTheme="majorBidi" w:hAnsiTheme="majorBidi" w:cstheme="majorBidi"/>
          <w:sz w:val="24"/>
          <w:szCs w:val="24"/>
        </w:rPr>
        <w:t>in an open- or closed-loop manner</w:t>
      </w:r>
      <w:commentRangeEnd w:id="12"/>
      <w:r w:rsidR="00385B5F">
        <w:rPr>
          <w:rStyle w:val="CommentReference"/>
        </w:rPr>
        <w:commentReference w:id="12"/>
      </w:r>
      <w:r w:rsidR="00F3257E">
        <w:rPr>
          <w:rFonts w:asciiTheme="majorBidi" w:hAnsiTheme="majorBidi" w:cstheme="majorBidi"/>
          <w:sz w:val="24"/>
          <w:szCs w:val="24"/>
        </w:rPr>
        <w:t xml:space="preserve">) </w:t>
      </w:r>
      <w:r w:rsidR="00005047" w:rsidRPr="00E66A2D">
        <w:rPr>
          <w:rFonts w:asciiTheme="majorBidi" w:hAnsiTheme="majorBidi" w:cstheme="majorBidi"/>
          <w:sz w:val="24"/>
          <w:szCs w:val="24"/>
        </w:rPr>
        <w:t>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&lt;EndNote&gt;&lt;Cite&gt;&lt;Author&gt;Ahissar&lt;/Author&gt;&lt;Year&gt;2014&lt;/Year&gt;&lt;RecNum&gt;3699&lt;/RecNum&gt;&lt;DisplayText&gt;&lt;style face="superscript"&gt;16&lt;/style&gt;&lt;/DisplayText&gt;&lt;record&gt;&lt;rec-number&gt;3699&lt;/rec-number&gt;&lt;foreign-keys&gt;&lt;key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F3257E">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r w:rsidR="00F3257E">
        <w:rPr>
          <w:rFonts w:asciiTheme="majorBidi" w:hAnsiTheme="majorBidi" w:cstheme="majorBidi"/>
          <w:sz w:val="24"/>
          <w:szCs w:val="24"/>
        </w:rPr>
        <w:t xml:space="preserve"> during the pause</w:t>
      </w:r>
      <w:r w:rsidR="009F6463" w:rsidRPr="000413BF">
        <w:rPr>
          <w:rFonts w:asciiTheme="majorBidi" w:hAnsiTheme="majorBidi" w:cstheme="majorBidi"/>
          <w:sz w:val="24"/>
          <w:szCs w:val="24"/>
        </w:rPr>
        <w:t>. The second is that vision is based</w:t>
      </w:r>
      <w:r w:rsidR="00AE3B9D">
        <w:rPr>
          <w:rFonts w:asciiTheme="majorBidi" w:hAnsiTheme="majorBidi" w:cstheme="majorBidi"/>
          <w:sz w:val="24"/>
          <w:szCs w:val="24"/>
        </w:rPr>
        <w:t xml:space="preserve"> on, </w:t>
      </w:r>
      <w:commentRangeStart w:id="13"/>
      <w:r w:rsidR="00AE3B9D" w:rsidRPr="002D418A">
        <w:rPr>
          <w:rFonts w:asciiTheme="majorBidi" w:hAnsiTheme="majorBidi" w:cstheme="majorBidi"/>
          <w:sz w:val="24"/>
          <w:szCs w:val="24"/>
          <w:highlight w:val="yellow"/>
        </w:rPr>
        <w:t>although not</w:t>
      </w:r>
      <w:r w:rsidR="00385B5F">
        <w:rPr>
          <w:rFonts w:asciiTheme="majorBidi" w:hAnsiTheme="majorBidi" w:cstheme="majorBidi"/>
          <w:sz w:val="24"/>
          <w:szCs w:val="24"/>
          <w:highlight w:val="yellow"/>
        </w:rPr>
        <w:t xml:space="preserve"> </w:t>
      </w:r>
      <w:r w:rsidR="00AE3B9D" w:rsidRPr="002D418A">
        <w:rPr>
          <w:rFonts w:asciiTheme="majorBidi" w:hAnsiTheme="majorBidi" w:cstheme="majorBidi"/>
          <w:sz w:val="24"/>
          <w:szCs w:val="24"/>
          <w:highlight w:val="yellow"/>
        </w:rPr>
        <w:t>completely dependent on</w:t>
      </w:r>
      <w:commentRangeEnd w:id="13"/>
      <w:r w:rsidR="00994A6F">
        <w:rPr>
          <w:rStyle w:val="CommentReference"/>
        </w:rPr>
        <w:commentReference w:id="13"/>
      </w:r>
      <w:r w:rsidR="00AE3B9D">
        <w:rPr>
          <w:rFonts w:asciiTheme="majorBidi" w:hAnsiTheme="majorBidi" w:cstheme="majorBidi"/>
          <w:sz w:val="24"/>
          <w:szCs w:val="24"/>
        </w:rPr>
        <w:t>, brain-</w:t>
      </w:r>
      <w:r w:rsidR="000B32AB" w:rsidRPr="000413BF">
        <w:rPr>
          <w:rFonts w:asciiTheme="majorBidi" w:hAnsiTheme="majorBidi" w:cstheme="majorBidi"/>
          <w:sz w:val="24"/>
          <w:szCs w:val="24"/>
        </w:rPr>
        <w:t xml:space="preserve">environment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lastRenderedPageBreak/>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20698467"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00503A31">
        <w:rPr>
          <w:rFonts w:asciiTheme="majorBidi" w:eastAsia="Calibri" w:hAnsiTheme="majorBidi" w:cstheme="majorBidi"/>
          <w:sz w:val="24"/>
          <w:szCs w:val="24"/>
        </w:rPr>
        <w:t>large</w:t>
      </w:r>
      <w:r w:rsidRPr="00E66A2D">
        <w:rPr>
          <w:rFonts w:asciiTheme="majorBidi" w:hAnsiTheme="majorBidi" w:cstheme="majorBidi"/>
          <w:sz w:val="24"/>
          <w:szCs w:val="24"/>
        </w:rPr>
        <w:t>’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shapes occupied 10.80±0.15x10.80±0.15 deg (720±10x720±10 pixels), and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2D2C3FD"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the second one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4 they performed two tunneled vision sessions, both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5 they performed 4 </w:t>
      </w:r>
      <w:r w:rsidRPr="00805277">
        <w:rPr>
          <w:rFonts w:asciiTheme="majorBidi" w:hAnsiTheme="majorBidi" w:cstheme="majorBidi"/>
          <w:sz w:val="24"/>
          <w:szCs w:val="24"/>
        </w:rPr>
        <w:t xml:space="preserve">sessions of natural viewing, 2 repetitions with each image size: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and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Each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w:t>
      </w:r>
      <w:r w:rsidR="00503A31">
        <w:rPr>
          <w:rFonts w:asciiTheme="majorBidi" w:hAnsiTheme="majorBidi" w:cstheme="majorBidi"/>
          <w:sz w:val="24"/>
          <w:szCs w:val="24"/>
        </w:rPr>
        <w:t>large</w:t>
      </w:r>
      <w:r w:rsidR="009109C2" w:rsidRPr="00805277">
        <w:rPr>
          <w:rFonts w:asciiTheme="majorBidi" w:hAnsiTheme="majorBidi" w:cstheme="majorBidi"/>
          <w:sz w:val="24"/>
          <w:szCs w:val="24"/>
        </w:rPr>
        <w:t xml:space="preserve"> </w:t>
      </w:r>
      <w:r w:rsidR="009109C2" w:rsidRPr="00805277">
        <w:rPr>
          <w:rFonts w:asciiTheme="majorBidi" w:hAnsiTheme="majorBidi" w:cstheme="majorBidi"/>
          <w:sz w:val="24"/>
          <w:szCs w:val="24"/>
        </w:rPr>
        <w:lastRenderedPageBreak/>
        <w:t xml:space="preserve">was 9+2 s and for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009109C2" w:rsidRPr="00805277">
        <w:rPr>
          <w:rFonts w:asciiTheme="majorBidi" w:hAnsiTheme="majorBidi" w:cstheme="majorBidi"/>
          <w:sz w:val="24"/>
          <w:szCs w:val="24"/>
        </w:rPr>
        <w:t xml:space="preserve">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F9FEB6F" w:rsidR="00584F0B" w:rsidRPr="00805277" w:rsidRDefault="00584F0B" w:rsidP="00547AAE">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547AAE">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face="superscript"&gt;26&lt;/style&gt;&lt;/DisplayText&gt;&lt;record&gt;&lt;rec-number&gt;3523&lt;/rec-number&gt;&lt;foreign-keys&gt;&lt;key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547AAE" w:rsidRPr="00547AAE">
        <w:rPr>
          <w:rFonts w:asciiTheme="majorBidi" w:hAnsiTheme="majorBidi" w:cstheme="majorBidi"/>
          <w:noProof/>
          <w:sz w:val="24"/>
          <w:szCs w:val="24"/>
          <w:vertAlign w:val="superscript"/>
        </w:rPr>
        <w:t>26</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0BFBE38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w:t>
      </w:r>
      <w:r w:rsidR="00503A31">
        <w:rPr>
          <w:rFonts w:asciiTheme="majorBidi" w:hAnsiTheme="majorBidi" w:cstheme="majorBidi"/>
          <w:color w:val="000000" w:themeColor="text1"/>
          <w:sz w:val="24"/>
          <w:szCs w:val="24"/>
        </w:rPr>
        <w:t>tunneled</w:t>
      </w:r>
      <w:r w:rsidR="005B0ECF" w:rsidRPr="00805277">
        <w:rPr>
          <w:rFonts w:asciiTheme="majorBidi" w:hAnsiTheme="majorBidi" w:cstheme="majorBidi"/>
          <w:color w:val="000000" w:themeColor="text1"/>
          <w:sz w:val="24"/>
          <w:szCs w:val="24"/>
        </w:rPr>
        <w:t xml:space="preserve">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small</w:t>
      </w:r>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r w:rsidR="00503A31">
        <w:rPr>
          <w:rFonts w:asciiTheme="majorBidi" w:hAnsiTheme="majorBidi" w:cstheme="majorBidi"/>
          <w:color w:val="000000" w:themeColor="text1"/>
          <w:sz w:val="24"/>
          <w:szCs w:val="24"/>
        </w:rPr>
        <w:t>natural</w:t>
      </w:r>
      <w:r w:rsidR="005B0ECF" w:rsidRPr="0045681F">
        <w:rPr>
          <w:rFonts w:asciiTheme="majorBidi" w:hAnsiTheme="majorBidi" w:cstheme="majorBidi"/>
          <w:color w:val="000000" w:themeColor="text1"/>
          <w:sz w:val="24"/>
          <w:szCs w:val="24"/>
        </w:rPr>
        <w:t xml:space="preserve">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6035C715" w14:textId="77777777" w:rsidR="00CF3761" w:rsidRPr="00E66A2D" w:rsidRDefault="00CF3761" w:rsidP="00CF3761">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bookmarkStart w:id="14" w:name="OLE_LINK1"/>
      <w:r>
        <w:rPr>
          <w:rFonts w:asciiTheme="majorBidi" w:eastAsia="Calibri" w:hAnsiTheme="majorBidi" w:cstheme="majorBidi"/>
          <w:sz w:val="24"/>
          <w:szCs w:val="24"/>
        </w:rPr>
        <w:t xml:space="preserve"> </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i/>
                <w:iCs/>
                <w:sz w:val="24"/>
                <w:szCs w:val="24"/>
              </w:rPr>
            </m:ctrlPr>
          </m:fPr>
          <m:num>
            <m:r>
              <w:rPr>
                <w:rFonts w:ascii="Cambria Math" w:eastAsia="Calibri" w:hAnsi="Cambria Math" w:cstheme="majorBidi"/>
                <w:sz w:val="24"/>
                <w:szCs w:val="24"/>
              </w:rPr>
              <m:t>Xp-Dp</m:t>
            </m:r>
          </m:num>
          <m:den>
            <m:r>
              <w:rPr>
                <w:rFonts w:ascii="Cambria Math" w:eastAsia="Calibri" w:hAnsi="Cambria Math" w:cstheme="majorBidi"/>
                <w:sz w:val="24"/>
                <w:szCs w:val="24"/>
              </w:rPr>
              <m:t>Xp+Dp</m:t>
            </m:r>
          </m:den>
        </m:f>
      </m:oMath>
      <w:bookmarkEnd w:id="14"/>
      <w:r w:rsidRPr="00E66A2D">
        <w:rPr>
          <w:rFonts w:asciiTheme="majorBidi" w:eastAsia="Calibri" w:hAnsiTheme="majorBidi" w:cstheme="majorBidi"/>
          <w:sz w:val="24"/>
          <w:szCs w:val="24"/>
        </w:rPr>
        <w:t xml:space="preserve"> where </w:t>
      </w:r>
      <w:r w:rsidRPr="006E70CC">
        <w:rPr>
          <w:rFonts w:asciiTheme="majorBidi" w:eastAsia="Calibri" w:hAnsiTheme="majorBidi" w:cstheme="majorBidi"/>
          <w:i/>
          <w:iCs/>
          <w:sz w:val="24"/>
          <w:szCs w:val="24"/>
        </w:rPr>
        <w:t>Xp</w:t>
      </w:r>
      <w:r w:rsidRPr="00E66A2D">
        <w:rPr>
          <w:rFonts w:asciiTheme="majorBidi" w:eastAsia="Calibri" w:hAnsiTheme="majorBidi" w:cstheme="majorBidi"/>
          <w:sz w:val="24"/>
          <w:szCs w:val="24"/>
        </w:rPr>
        <w:t xml:space="preserve"> equals the</w:t>
      </w:r>
      <w:r>
        <w:rPr>
          <w:rFonts w:asciiTheme="majorBidi" w:eastAsia="Calibri" w:hAnsiTheme="majorBidi" w:cstheme="majorBidi"/>
          <w:sz w:val="24"/>
          <w:szCs w:val="24"/>
        </w:rPr>
        <w:t xml:space="preserve"> length of the drift trajectory</w:t>
      </w:r>
      <w:r w:rsidRPr="00E66A2D">
        <w:rPr>
          <w:rFonts w:asciiTheme="majorBidi" w:eastAsia="Calibri" w:hAnsiTheme="majorBidi" w:cstheme="majorBidi"/>
          <w:sz w:val="24"/>
          <w:szCs w:val="24"/>
        </w:rPr>
        <w:t xml:space="preserve"> and </w:t>
      </w:r>
      <w:r w:rsidRPr="006E70CC">
        <w:rPr>
          <w:rFonts w:asciiTheme="majorBidi" w:eastAsia="Calibri" w:hAnsiTheme="majorBidi" w:cstheme="majorBidi"/>
          <w:i/>
          <w:iCs/>
          <w:sz w:val="24"/>
          <w:szCs w:val="24"/>
        </w:rPr>
        <w:t>Dp</w:t>
      </w:r>
      <w:r w:rsidRPr="00E66A2D">
        <w:rPr>
          <w:rFonts w:asciiTheme="majorBidi" w:eastAsia="Calibri" w:hAnsiTheme="majorBidi" w:cstheme="majorBidi"/>
          <w:sz w:val="24"/>
          <w:szCs w:val="24"/>
        </w:rPr>
        <w:t xml:space="preserve"> equals the linear distance between its starting and ending points. Hence,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=0 represents a straight line and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=1 represents a closed curve. </w:t>
      </w:r>
    </w:p>
    <w:p w14:paraId="0A236093" w14:textId="097E1206" w:rsidR="00CF3761" w:rsidRPr="00072D66" w:rsidRDefault="00321968" w:rsidP="00072D66">
      <w:pPr>
        <w:spacing w:line="360" w:lineRule="auto"/>
        <w:jc w:val="both"/>
        <w:rPr>
          <w:rFonts w:asciiTheme="majorBidi" w:hAnsiTheme="majorBidi" w:cstheme="majorBidi"/>
        </w:rPr>
      </w:pPr>
      <w:r w:rsidRPr="00072D66">
        <w:rPr>
          <w:rFonts w:asciiTheme="majorBidi" w:hAnsiTheme="majorBidi" w:cstheme="majorBidi"/>
          <w:i/>
          <w:iCs/>
          <w:highlight w:val="green"/>
        </w:rPr>
        <w:t>Statistical analyses.</w:t>
      </w:r>
      <w:r w:rsidRPr="00072D66">
        <w:rPr>
          <w:rFonts w:asciiTheme="majorBidi" w:hAnsiTheme="majorBidi" w:cstheme="majorBidi"/>
          <w:highlight w:val="green"/>
        </w:rPr>
        <w:t xml:space="preserve"> Two-tailed t-tests were used to evaluate the significance of differences in the mean values of motor variables (saccadic rate, drift speed, drift curvature index). All single subject populations were large enough to assume normal distribution (n&gt;100). Variances were compared via the corresponding coefficients of variation (</w:t>
      </w:r>
      <w:bookmarkStart w:id="15" w:name="_GoBack"/>
      <w:bookmarkEnd w:id="15"/>
      <w:r w:rsidRPr="00072D66">
        <w:rPr>
          <w:rFonts w:asciiTheme="majorBidi" w:hAnsiTheme="majorBidi" w:cstheme="majorBidi"/>
          <w:highlight w:val="green"/>
        </w:rPr>
        <w:t xml:space="preserve">CV = variance/mean). Data are expressed as mean </w:t>
      </w:r>
      <w:r w:rsidRPr="00072D66">
        <w:rPr>
          <w:rFonts w:asciiTheme="majorBidi" w:hAnsiTheme="majorBidi" w:cstheme="majorBidi"/>
          <w:highlight w:val="green"/>
        </w:rPr>
        <w:lastRenderedPageBreak/>
        <w:t>± S.E.M. Shape presentation order was randomized using a uniform distribution. No blinding was done during analysis and none of the data points was excluded.</w:t>
      </w:r>
    </w:p>
    <w:p w14:paraId="13E8849C" w14:textId="77777777" w:rsidR="001266C6" w:rsidRDefault="001266C6"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16" w:name="OLE_LINK10"/>
    <w:bookmarkStart w:id="17" w:name="OLE_LINK11"/>
    <w:bookmarkStart w:id="18" w:name="OLE_LINK9"/>
    <w:p w14:paraId="0C5BD259" w14:textId="77777777" w:rsidR="00547AAE" w:rsidRPr="00547AAE" w:rsidRDefault="00547AAE" w:rsidP="00610702">
      <w:pPr>
        <w:pStyle w:val="EndNoteBibliography"/>
        <w:spacing w:after="0" w:line="276" w:lineRule="auto"/>
        <w:ind w:left="720" w:hanging="720"/>
        <w:rPr>
          <w:sz w:val="24"/>
          <w:szCs w:val="24"/>
        </w:rPr>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Pr="00547AAE">
        <w:rPr>
          <w:sz w:val="24"/>
          <w:szCs w:val="24"/>
        </w:rPr>
        <w:t>1</w:t>
      </w:r>
      <w:r w:rsidRPr="00547AAE">
        <w:rPr>
          <w:sz w:val="24"/>
          <w:szCs w:val="24"/>
        </w:rPr>
        <w:tab/>
        <w:t xml:space="preserve">Noton, D. &amp; Stark, L. Scanpaths in eye movements during pattern perception. </w:t>
      </w:r>
      <w:r w:rsidRPr="00547AAE">
        <w:rPr>
          <w:i/>
          <w:sz w:val="24"/>
          <w:szCs w:val="24"/>
        </w:rPr>
        <w:t>Science</w:t>
      </w:r>
      <w:r w:rsidRPr="00547AAE">
        <w:rPr>
          <w:sz w:val="24"/>
          <w:szCs w:val="24"/>
        </w:rPr>
        <w:t xml:space="preserve"> </w:t>
      </w:r>
      <w:r w:rsidRPr="00547AAE">
        <w:rPr>
          <w:b/>
          <w:sz w:val="24"/>
          <w:szCs w:val="24"/>
        </w:rPr>
        <w:t>171</w:t>
      </w:r>
      <w:r w:rsidRPr="00547AAE">
        <w:rPr>
          <w:sz w:val="24"/>
          <w:szCs w:val="24"/>
        </w:rPr>
        <w:t>, 308-311. (1971).</w:t>
      </w:r>
    </w:p>
    <w:p w14:paraId="39A158D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w:t>
      </w:r>
      <w:r w:rsidRPr="00547AAE">
        <w:rPr>
          <w:sz w:val="24"/>
          <w:szCs w:val="24"/>
        </w:rPr>
        <w:tab/>
        <w:t xml:space="preserve">Steinman, R. M. &amp; Levinson, J. Z. in </w:t>
      </w:r>
      <w:r w:rsidRPr="00547AAE">
        <w:rPr>
          <w:i/>
          <w:sz w:val="24"/>
          <w:szCs w:val="24"/>
        </w:rPr>
        <w:t>Eye Movements and Their Role in Visual and Cognitive Processes</w:t>
      </w:r>
      <w:r w:rsidRPr="00547AAE">
        <w:rPr>
          <w:sz w:val="24"/>
          <w:szCs w:val="24"/>
        </w:rPr>
        <w:t xml:space="preserve">   (ed E. Kowler)  115-212 (Elsevier, 1990).</w:t>
      </w:r>
    </w:p>
    <w:p w14:paraId="7DD9953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3</w:t>
      </w:r>
      <w:r w:rsidRPr="00547AAE">
        <w:rPr>
          <w:sz w:val="24"/>
          <w:szCs w:val="24"/>
        </w:rPr>
        <w:tab/>
        <w:t xml:space="preserve">Rucci, M. &amp; Victor, J. D. The unsteady eye: an information-processing stage, not a bug. </w:t>
      </w:r>
      <w:r w:rsidRPr="00547AAE">
        <w:rPr>
          <w:i/>
          <w:sz w:val="24"/>
          <w:szCs w:val="24"/>
        </w:rPr>
        <w:t>Trends in Neurosciences</w:t>
      </w:r>
      <w:r w:rsidRPr="00547AAE">
        <w:rPr>
          <w:sz w:val="24"/>
          <w:szCs w:val="24"/>
        </w:rPr>
        <w:t xml:space="preserve"> </w:t>
      </w:r>
      <w:r w:rsidRPr="00547AAE">
        <w:rPr>
          <w:b/>
          <w:sz w:val="24"/>
          <w:szCs w:val="24"/>
        </w:rPr>
        <w:t>38</w:t>
      </w:r>
      <w:r w:rsidRPr="00547AAE">
        <w:rPr>
          <w:sz w:val="24"/>
          <w:szCs w:val="24"/>
        </w:rPr>
        <w:t>, 195-206 (2015).</w:t>
      </w:r>
    </w:p>
    <w:p w14:paraId="1F3DE41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4</w:t>
      </w:r>
      <w:r w:rsidRPr="00547AAE">
        <w:rPr>
          <w:sz w:val="24"/>
          <w:szCs w:val="24"/>
        </w:rPr>
        <w:tab/>
        <w:t xml:space="preserve">Pitkow, X., Sompolinsky, H. &amp; Meister, M. A neural computation for visual acuity in the presence of eye movements. </w:t>
      </w:r>
      <w:r w:rsidRPr="00547AAE">
        <w:rPr>
          <w:i/>
          <w:sz w:val="24"/>
          <w:szCs w:val="24"/>
        </w:rPr>
        <w:t>PLoS Biol</w:t>
      </w:r>
      <w:r w:rsidRPr="00547AAE">
        <w:rPr>
          <w:sz w:val="24"/>
          <w:szCs w:val="24"/>
        </w:rPr>
        <w:t xml:space="preserve"> </w:t>
      </w:r>
      <w:r w:rsidRPr="00547AAE">
        <w:rPr>
          <w:b/>
          <w:sz w:val="24"/>
          <w:szCs w:val="24"/>
        </w:rPr>
        <w:t>5</w:t>
      </w:r>
      <w:r w:rsidRPr="00547AAE">
        <w:rPr>
          <w:sz w:val="24"/>
          <w:szCs w:val="24"/>
        </w:rPr>
        <w:t>, e331 (2007).</w:t>
      </w:r>
    </w:p>
    <w:p w14:paraId="2463943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5</w:t>
      </w:r>
      <w:r w:rsidRPr="00547AAE">
        <w:rPr>
          <w:sz w:val="24"/>
          <w:szCs w:val="24"/>
        </w:rPr>
        <w:tab/>
        <w:t xml:space="preserve">Schütz, A. C., Braun, D. I. &amp; Gegenfurtner, K. R. Eye movements and perception: A selective review. </w:t>
      </w:r>
      <w:r w:rsidRPr="00547AAE">
        <w:rPr>
          <w:i/>
          <w:sz w:val="24"/>
          <w:szCs w:val="24"/>
        </w:rPr>
        <w:t>Journal of vision</w:t>
      </w:r>
      <w:r w:rsidRPr="00547AAE">
        <w:rPr>
          <w:sz w:val="24"/>
          <w:szCs w:val="24"/>
        </w:rPr>
        <w:t xml:space="preserve"> </w:t>
      </w:r>
      <w:r w:rsidRPr="00547AAE">
        <w:rPr>
          <w:b/>
          <w:sz w:val="24"/>
          <w:szCs w:val="24"/>
        </w:rPr>
        <w:t>11</w:t>
      </w:r>
      <w:r w:rsidRPr="00547AAE">
        <w:rPr>
          <w:sz w:val="24"/>
          <w:szCs w:val="24"/>
        </w:rPr>
        <w:t>, 9-9 (2011).</w:t>
      </w:r>
    </w:p>
    <w:p w14:paraId="1B3A616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6</w:t>
      </w:r>
      <w:r w:rsidRPr="00547AAE">
        <w:rPr>
          <w:sz w:val="24"/>
          <w:szCs w:val="24"/>
        </w:rPr>
        <w:tab/>
        <w:t xml:space="preserve">Marken, R. S. You say you had a revolution: Methodological foundations of closed-loop psychology. </w:t>
      </w:r>
      <w:r w:rsidRPr="00547AAE">
        <w:rPr>
          <w:i/>
          <w:sz w:val="24"/>
          <w:szCs w:val="24"/>
        </w:rPr>
        <w:t>Review of General Psychology</w:t>
      </w:r>
      <w:r w:rsidRPr="00547AAE">
        <w:rPr>
          <w:sz w:val="24"/>
          <w:szCs w:val="24"/>
        </w:rPr>
        <w:t xml:space="preserve"> </w:t>
      </w:r>
      <w:r w:rsidRPr="00547AAE">
        <w:rPr>
          <w:b/>
          <w:sz w:val="24"/>
          <w:szCs w:val="24"/>
        </w:rPr>
        <w:t>13</w:t>
      </w:r>
      <w:r w:rsidRPr="00547AAE">
        <w:rPr>
          <w:sz w:val="24"/>
          <w:szCs w:val="24"/>
        </w:rPr>
        <w:t>, 137 (2009).</w:t>
      </w:r>
    </w:p>
    <w:p w14:paraId="29B8126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7</w:t>
      </w:r>
      <w:r w:rsidRPr="00547AAE">
        <w:rPr>
          <w:sz w:val="24"/>
          <w:szCs w:val="24"/>
        </w:rPr>
        <w:tab/>
        <w:t xml:space="preserve">Ahissar, E. &amp; Assa, E. Perception as a closed-loop convergence process. </w:t>
      </w:r>
      <w:r w:rsidRPr="00547AAE">
        <w:rPr>
          <w:i/>
          <w:sz w:val="24"/>
          <w:szCs w:val="24"/>
        </w:rPr>
        <w:t>eLife</w:t>
      </w:r>
      <w:r w:rsidRPr="00547AAE">
        <w:rPr>
          <w:sz w:val="24"/>
          <w:szCs w:val="24"/>
        </w:rPr>
        <w:t xml:space="preserve"> </w:t>
      </w:r>
      <w:r w:rsidRPr="00547AAE">
        <w:rPr>
          <w:b/>
          <w:sz w:val="24"/>
          <w:szCs w:val="24"/>
        </w:rPr>
        <w:t>5</w:t>
      </w:r>
      <w:r w:rsidRPr="00547AAE">
        <w:rPr>
          <w:sz w:val="24"/>
          <w:szCs w:val="24"/>
        </w:rPr>
        <w:t>, e12830 (2016).</w:t>
      </w:r>
    </w:p>
    <w:p w14:paraId="15A5B1D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8</w:t>
      </w:r>
      <w:r w:rsidRPr="00547AAE">
        <w:rPr>
          <w:sz w:val="24"/>
          <w:szCs w:val="24"/>
        </w:rPr>
        <w:tab/>
        <w:t xml:space="preserve">Buckley, C. L. &amp; Toyoizumi, T. A theory of how active behavior stabilises neural activity: Neural gain modulation by closed-loop environmental feedback. </w:t>
      </w:r>
      <w:r w:rsidRPr="00547AAE">
        <w:rPr>
          <w:i/>
          <w:sz w:val="24"/>
          <w:szCs w:val="24"/>
        </w:rPr>
        <w:t>PLoS computational biology</w:t>
      </w:r>
      <w:r w:rsidRPr="00547AAE">
        <w:rPr>
          <w:sz w:val="24"/>
          <w:szCs w:val="24"/>
        </w:rPr>
        <w:t xml:space="preserve"> </w:t>
      </w:r>
      <w:r w:rsidRPr="00547AAE">
        <w:rPr>
          <w:b/>
          <w:sz w:val="24"/>
          <w:szCs w:val="24"/>
        </w:rPr>
        <w:t>14</w:t>
      </w:r>
      <w:r w:rsidRPr="00547AAE">
        <w:rPr>
          <w:sz w:val="24"/>
          <w:szCs w:val="24"/>
        </w:rPr>
        <w:t>, e1005926 (2018).</w:t>
      </w:r>
    </w:p>
    <w:p w14:paraId="10A3303D"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9</w:t>
      </w:r>
      <w:r w:rsidRPr="00547AAE">
        <w:rPr>
          <w:sz w:val="24"/>
          <w:szCs w:val="24"/>
        </w:rPr>
        <w:tab/>
        <w:t xml:space="preserve">Ahissar, E. &amp; Arieli, A. Figuring space by time. </w:t>
      </w:r>
      <w:r w:rsidRPr="00547AAE">
        <w:rPr>
          <w:i/>
          <w:sz w:val="24"/>
          <w:szCs w:val="24"/>
        </w:rPr>
        <w:t>Neuron</w:t>
      </w:r>
      <w:r w:rsidRPr="00547AAE">
        <w:rPr>
          <w:sz w:val="24"/>
          <w:szCs w:val="24"/>
        </w:rPr>
        <w:t xml:space="preserve"> </w:t>
      </w:r>
      <w:r w:rsidRPr="00547AAE">
        <w:rPr>
          <w:b/>
          <w:sz w:val="24"/>
          <w:szCs w:val="24"/>
        </w:rPr>
        <w:t>32</w:t>
      </w:r>
      <w:r w:rsidRPr="00547AAE">
        <w:rPr>
          <w:sz w:val="24"/>
          <w:szCs w:val="24"/>
        </w:rPr>
        <w:t>, 185-201 (2001).</w:t>
      </w:r>
    </w:p>
    <w:p w14:paraId="5F7E461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10</w:t>
      </w:r>
      <w:r w:rsidRPr="00547AAE">
        <w:rPr>
          <w:sz w:val="24"/>
          <w:szCs w:val="24"/>
        </w:rPr>
        <w:tab/>
        <w:t xml:space="preserve">Gao, X., Yan, H. &amp; Sun, H.-j. Modulation of microsaccade rate by task difficulty revealed through between-and within-trial comparisons. </w:t>
      </w:r>
      <w:r w:rsidRPr="00547AAE">
        <w:rPr>
          <w:i/>
          <w:sz w:val="24"/>
          <w:szCs w:val="24"/>
        </w:rPr>
        <w:t>Journal of vision</w:t>
      </w:r>
      <w:r w:rsidRPr="00547AAE">
        <w:rPr>
          <w:sz w:val="24"/>
          <w:szCs w:val="24"/>
        </w:rPr>
        <w:t xml:space="preserve"> </w:t>
      </w:r>
      <w:r w:rsidRPr="00547AAE">
        <w:rPr>
          <w:b/>
          <w:sz w:val="24"/>
          <w:szCs w:val="24"/>
        </w:rPr>
        <w:t>15</w:t>
      </w:r>
      <w:r w:rsidRPr="00547AAE">
        <w:rPr>
          <w:sz w:val="24"/>
          <w:szCs w:val="24"/>
        </w:rPr>
        <w:t>, 3-3 (2015).</w:t>
      </w:r>
    </w:p>
    <w:p w14:paraId="0A52AC9B"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11</w:t>
      </w:r>
      <w:r w:rsidRPr="00547AAE">
        <w:rPr>
          <w:sz w:val="24"/>
          <w:szCs w:val="24"/>
        </w:rPr>
        <w:tab/>
        <w:t xml:space="preserve">Ahissar, E., Ozana, S. &amp; Arieli, A. 1-D Vision: Encoding of Eye Movements by Simple Receptive Fields. </w:t>
      </w:r>
      <w:r w:rsidRPr="00547AAE">
        <w:rPr>
          <w:i/>
          <w:sz w:val="24"/>
          <w:szCs w:val="24"/>
        </w:rPr>
        <w:t>Perception</w:t>
      </w:r>
      <w:r w:rsidRPr="00547AAE">
        <w:rPr>
          <w:sz w:val="24"/>
          <w:szCs w:val="24"/>
        </w:rPr>
        <w:t xml:space="preserve"> </w:t>
      </w:r>
      <w:r w:rsidRPr="00547AAE">
        <w:rPr>
          <w:b/>
          <w:sz w:val="24"/>
          <w:szCs w:val="24"/>
        </w:rPr>
        <w:t>44</w:t>
      </w:r>
      <w:r w:rsidRPr="00547AAE">
        <w:rPr>
          <w:sz w:val="24"/>
          <w:szCs w:val="24"/>
        </w:rPr>
        <w:t>, 986-994 (2015).</w:t>
      </w:r>
    </w:p>
    <w:p w14:paraId="20B47327"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12</w:t>
      </w:r>
      <w:r w:rsidRPr="00547AAE">
        <w:rPr>
          <w:sz w:val="24"/>
          <w:szCs w:val="24"/>
        </w:rPr>
        <w:tab/>
        <w:t xml:space="preserve">Fang, Y., Gill, C., Poletti, M. &amp; Rucci, M. Monocular microsaccades: Do they really occur? </w:t>
      </w:r>
      <w:r w:rsidRPr="00547AAE">
        <w:rPr>
          <w:i/>
          <w:sz w:val="24"/>
          <w:szCs w:val="24"/>
        </w:rPr>
        <w:t>Journal of vision</w:t>
      </w:r>
      <w:r w:rsidRPr="00547AAE">
        <w:rPr>
          <w:sz w:val="24"/>
          <w:szCs w:val="24"/>
        </w:rPr>
        <w:t xml:space="preserve"> </w:t>
      </w:r>
      <w:r w:rsidRPr="00547AAE">
        <w:rPr>
          <w:b/>
          <w:sz w:val="24"/>
          <w:szCs w:val="24"/>
        </w:rPr>
        <w:t>18</w:t>
      </w:r>
      <w:r w:rsidRPr="00547AAE">
        <w:rPr>
          <w:sz w:val="24"/>
          <w:szCs w:val="24"/>
        </w:rPr>
        <w:t>, 1-14 (2018).</w:t>
      </w:r>
    </w:p>
    <w:p w14:paraId="45B26587"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13</w:t>
      </w:r>
      <w:r w:rsidRPr="00547AAE">
        <w:rPr>
          <w:sz w:val="24"/>
          <w:szCs w:val="24"/>
        </w:rPr>
        <w:tab/>
        <w:t xml:space="preserve">Itti, L. &amp; Koch, C. Computational modelling of visual attention. </w:t>
      </w:r>
      <w:r w:rsidRPr="00547AAE">
        <w:rPr>
          <w:i/>
          <w:sz w:val="24"/>
          <w:szCs w:val="24"/>
        </w:rPr>
        <w:t>Nature reviews neuroscience</w:t>
      </w:r>
      <w:r w:rsidRPr="00547AAE">
        <w:rPr>
          <w:sz w:val="24"/>
          <w:szCs w:val="24"/>
        </w:rPr>
        <w:t xml:space="preserve"> </w:t>
      </w:r>
      <w:r w:rsidRPr="00547AAE">
        <w:rPr>
          <w:b/>
          <w:sz w:val="24"/>
          <w:szCs w:val="24"/>
        </w:rPr>
        <w:t>2</w:t>
      </w:r>
      <w:r w:rsidRPr="00547AAE">
        <w:rPr>
          <w:sz w:val="24"/>
          <w:szCs w:val="24"/>
        </w:rPr>
        <w:t>, 194-203 (2001).</w:t>
      </w:r>
    </w:p>
    <w:p w14:paraId="67EDB505"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14</w:t>
      </w:r>
      <w:r w:rsidRPr="00547AAE">
        <w:rPr>
          <w:sz w:val="24"/>
          <w:szCs w:val="24"/>
        </w:rPr>
        <w:tab/>
        <w:t xml:space="preserve">Cherici, C., Kuang, X., Poletti, M. &amp; Rucci, M. Precision of sustained fixation in trained and untrained observers. </w:t>
      </w:r>
      <w:r w:rsidRPr="00547AAE">
        <w:rPr>
          <w:i/>
          <w:sz w:val="24"/>
          <w:szCs w:val="24"/>
        </w:rPr>
        <w:t>Journal of vision</w:t>
      </w:r>
      <w:r w:rsidRPr="00547AAE">
        <w:rPr>
          <w:sz w:val="24"/>
          <w:szCs w:val="24"/>
        </w:rPr>
        <w:t xml:space="preserve"> </w:t>
      </w:r>
      <w:r w:rsidRPr="00547AAE">
        <w:rPr>
          <w:b/>
          <w:sz w:val="24"/>
          <w:szCs w:val="24"/>
        </w:rPr>
        <w:t>12</w:t>
      </w:r>
      <w:r w:rsidRPr="00547AAE">
        <w:rPr>
          <w:sz w:val="24"/>
          <w:szCs w:val="24"/>
        </w:rPr>
        <w:t>, 31 (2012).</w:t>
      </w:r>
    </w:p>
    <w:p w14:paraId="25467DE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15</w:t>
      </w:r>
      <w:r w:rsidRPr="00547AAE">
        <w:rPr>
          <w:sz w:val="24"/>
          <w:szCs w:val="24"/>
        </w:rPr>
        <w:tab/>
        <w:t xml:space="preserve">Martinez-Conde, S., Macknik, S. L. &amp; Hubel, D. H. The role of fixational eye movements in visual perception. </w:t>
      </w:r>
      <w:r w:rsidRPr="00547AAE">
        <w:rPr>
          <w:i/>
          <w:sz w:val="24"/>
          <w:szCs w:val="24"/>
        </w:rPr>
        <w:t>nature reviews neuroscience</w:t>
      </w:r>
      <w:r w:rsidRPr="00547AAE">
        <w:rPr>
          <w:sz w:val="24"/>
          <w:szCs w:val="24"/>
        </w:rPr>
        <w:t xml:space="preserve"> </w:t>
      </w:r>
      <w:r w:rsidRPr="00547AAE">
        <w:rPr>
          <w:b/>
          <w:sz w:val="24"/>
          <w:szCs w:val="24"/>
        </w:rPr>
        <w:t>5</w:t>
      </w:r>
      <w:r w:rsidRPr="00547AAE">
        <w:rPr>
          <w:sz w:val="24"/>
          <w:szCs w:val="24"/>
        </w:rPr>
        <w:t>, 229-240 (2004).</w:t>
      </w:r>
    </w:p>
    <w:p w14:paraId="1C57B3EC"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lastRenderedPageBreak/>
        <w:t>16</w:t>
      </w:r>
      <w:r w:rsidRPr="00547AAE">
        <w:rPr>
          <w:sz w:val="24"/>
          <w:szCs w:val="24"/>
        </w:rPr>
        <w:tab/>
        <w:t xml:space="preserve">Ahissar, E., Arieli, A., Fried, M. &amp; Bonneh, Y. On the possible roles of microsaccades and drifts in visual perception. </w:t>
      </w:r>
      <w:r w:rsidRPr="00547AAE">
        <w:rPr>
          <w:i/>
          <w:sz w:val="24"/>
          <w:szCs w:val="24"/>
        </w:rPr>
        <w:t>Vision research</w:t>
      </w:r>
      <w:r w:rsidRPr="00547AAE">
        <w:rPr>
          <w:sz w:val="24"/>
          <w:szCs w:val="24"/>
        </w:rPr>
        <w:t xml:space="preserve"> </w:t>
      </w:r>
      <w:r w:rsidRPr="00547AAE">
        <w:rPr>
          <w:b/>
          <w:sz w:val="24"/>
          <w:szCs w:val="24"/>
        </w:rPr>
        <w:t>118</w:t>
      </w:r>
      <w:r w:rsidRPr="00547AAE">
        <w:rPr>
          <w:sz w:val="24"/>
          <w:szCs w:val="24"/>
        </w:rPr>
        <w:t>, 25-30 (2014).</w:t>
      </w:r>
    </w:p>
    <w:p w14:paraId="6B9E2B64"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17</w:t>
      </w:r>
      <w:r w:rsidRPr="00547AAE">
        <w:rPr>
          <w:sz w:val="24"/>
          <w:szCs w:val="24"/>
        </w:rPr>
        <w:tab/>
        <w:t xml:space="preserve">Herrmann, C. J., Metzler, R. &amp; Engbert, R. A self-avoiding walk with neural delays as a model of fixational eye movements. </w:t>
      </w:r>
      <w:r w:rsidRPr="00547AAE">
        <w:rPr>
          <w:i/>
          <w:sz w:val="24"/>
          <w:szCs w:val="24"/>
        </w:rPr>
        <w:t>Scientific Reports</w:t>
      </w:r>
      <w:r w:rsidRPr="00547AAE">
        <w:rPr>
          <w:sz w:val="24"/>
          <w:szCs w:val="24"/>
        </w:rPr>
        <w:t xml:space="preserve"> </w:t>
      </w:r>
      <w:r w:rsidRPr="00547AAE">
        <w:rPr>
          <w:b/>
          <w:sz w:val="24"/>
          <w:szCs w:val="24"/>
        </w:rPr>
        <w:t>7</w:t>
      </w:r>
      <w:r w:rsidRPr="00547AAE">
        <w:rPr>
          <w:sz w:val="24"/>
          <w:szCs w:val="24"/>
        </w:rPr>
        <w:t>, 12958 (2017).</w:t>
      </w:r>
    </w:p>
    <w:p w14:paraId="2DF3802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18</w:t>
      </w:r>
      <w:r w:rsidRPr="00547AAE">
        <w:rPr>
          <w:sz w:val="24"/>
          <w:szCs w:val="24"/>
        </w:rPr>
        <w:tab/>
        <w:t xml:space="preserve">Kagan, I. Active vision: fixational eye movements help seeing space in time.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R186-188 (2012).</w:t>
      </w:r>
    </w:p>
    <w:p w14:paraId="71895148"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19</w:t>
      </w:r>
      <w:r w:rsidRPr="00547AAE">
        <w:rPr>
          <w:sz w:val="24"/>
          <w:szCs w:val="24"/>
        </w:rPr>
        <w:tab/>
        <w:t xml:space="preserve">Kuang, X., Poletti, M., Victor, J. D. &amp; Rucci, M. Temporal encoding of spatial information during active visual fixation.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510-514 (2012).</w:t>
      </w:r>
    </w:p>
    <w:p w14:paraId="3C001890"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20</w:t>
      </w:r>
      <w:r w:rsidRPr="00547AAE">
        <w:rPr>
          <w:sz w:val="24"/>
          <w:szCs w:val="24"/>
        </w:rPr>
        <w:tab/>
        <w:t xml:space="preserve">Ahissar, E. Temporal-code to rate-code conversion by neuronal phase-locked loops. </w:t>
      </w:r>
      <w:r w:rsidRPr="00547AAE">
        <w:rPr>
          <w:i/>
          <w:sz w:val="24"/>
          <w:szCs w:val="24"/>
        </w:rPr>
        <w:t>Neural Comput.</w:t>
      </w:r>
      <w:r w:rsidRPr="00547AAE">
        <w:rPr>
          <w:sz w:val="24"/>
          <w:szCs w:val="24"/>
        </w:rPr>
        <w:t xml:space="preserve"> </w:t>
      </w:r>
      <w:r w:rsidRPr="00547AAE">
        <w:rPr>
          <w:b/>
          <w:sz w:val="24"/>
          <w:szCs w:val="24"/>
        </w:rPr>
        <w:t>10</w:t>
      </w:r>
      <w:r w:rsidRPr="00547AAE">
        <w:rPr>
          <w:sz w:val="24"/>
          <w:szCs w:val="24"/>
        </w:rPr>
        <w:t>, 597-650 (1998).</w:t>
      </w:r>
    </w:p>
    <w:p w14:paraId="6ABB2B3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21</w:t>
      </w:r>
      <w:r w:rsidRPr="00547AAE">
        <w:rPr>
          <w:sz w:val="24"/>
          <w:szCs w:val="24"/>
        </w:rPr>
        <w:tab/>
        <w:t xml:space="preserve">Ahissar, E. &amp; Arieli, A. Seeing via miniature eye movements: A dynamic hypothesis for vision. </w:t>
      </w:r>
      <w:r w:rsidRPr="00547AAE">
        <w:rPr>
          <w:i/>
          <w:sz w:val="24"/>
          <w:szCs w:val="24"/>
        </w:rPr>
        <w:t>Frontiers in Computational Neuroscience</w:t>
      </w:r>
      <w:r w:rsidRPr="00547AAE">
        <w:rPr>
          <w:sz w:val="24"/>
          <w:szCs w:val="24"/>
        </w:rPr>
        <w:t xml:space="preserve"> </w:t>
      </w:r>
      <w:r w:rsidRPr="00547AAE">
        <w:rPr>
          <w:b/>
          <w:sz w:val="24"/>
          <w:szCs w:val="24"/>
        </w:rPr>
        <w:t>6</w:t>
      </w:r>
      <w:r w:rsidRPr="00547AAE">
        <w:rPr>
          <w:sz w:val="24"/>
          <w:szCs w:val="24"/>
        </w:rPr>
        <w:t>, 89 (2012).</w:t>
      </w:r>
    </w:p>
    <w:p w14:paraId="2976EF0C"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22</w:t>
      </w:r>
      <w:r w:rsidRPr="00547AAE">
        <w:rPr>
          <w:sz w:val="24"/>
          <w:szCs w:val="24"/>
        </w:rPr>
        <w:tab/>
        <w:t xml:space="preserve">Yarbus, A. L. </w:t>
      </w:r>
      <w:r w:rsidRPr="00547AAE">
        <w:rPr>
          <w:i/>
          <w:sz w:val="24"/>
          <w:szCs w:val="24"/>
        </w:rPr>
        <w:t>Eye Movements and Vision</w:t>
      </w:r>
      <w:r w:rsidRPr="00547AAE">
        <w:rPr>
          <w:sz w:val="24"/>
          <w:szCs w:val="24"/>
        </w:rPr>
        <w:t>.  (Plenum, 1967).</w:t>
      </w:r>
    </w:p>
    <w:p w14:paraId="52BD6D0F"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23</w:t>
      </w:r>
      <w:r w:rsidRPr="00547AAE">
        <w:rPr>
          <w:sz w:val="24"/>
          <w:szCs w:val="24"/>
        </w:rPr>
        <w:tab/>
        <w:t xml:space="preserve">McPeek, R. M. &amp; Keller, E. L. Saccade target selection in the superior colliculus during a visual search task. </w:t>
      </w:r>
      <w:r w:rsidRPr="00547AAE">
        <w:rPr>
          <w:i/>
          <w:sz w:val="24"/>
          <w:szCs w:val="24"/>
        </w:rPr>
        <w:t>Journal of neurophysiology</w:t>
      </w:r>
      <w:r w:rsidRPr="00547AAE">
        <w:rPr>
          <w:sz w:val="24"/>
          <w:szCs w:val="24"/>
        </w:rPr>
        <w:t xml:space="preserve"> </w:t>
      </w:r>
      <w:r w:rsidRPr="00547AAE">
        <w:rPr>
          <w:b/>
          <w:sz w:val="24"/>
          <w:szCs w:val="24"/>
        </w:rPr>
        <w:t>88</w:t>
      </w:r>
      <w:r w:rsidRPr="00547AAE">
        <w:rPr>
          <w:sz w:val="24"/>
          <w:szCs w:val="24"/>
        </w:rPr>
        <w:t>, 2019-2034 (2002).</w:t>
      </w:r>
    </w:p>
    <w:p w14:paraId="480DC026"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24</w:t>
      </w:r>
      <w:r w:rsidRPr="00547AAE">
        <w:rPr>
          <w:sz w:val="24"/>
          <w:szCs w:val="24"/>
        </w:rPr>
        <w:tab/>
        <w:t xml:space="preserve">Findlay, J. M. &amp; Brown, V. Eye scanning of multi-element displays: II. Saccade planning. </w:t>
      </w:r>
      <w:r w:rsidRPr="00547AAE">
        <w:rPr>
          <w:i/>
          <w:sz w:val="24"/>
          <w:szCs w:val="24"/>
        </w:rPr>
        <w:t>Vision research</w:t>
      </w:r>
      <w:r w:rsidRPr="00547AAE">
        <w:rPr>
          <w:sz w:val="24"/>
          <w:szCs w:val="24"/>
        </w:rPr>
        <w:t xml:space="preserve"> </w:t>
      </w:r>
      <w:r w:rsidRPr="00547AAE">
        <w:rPr>
          <w:b/>
          <w:sz w:val="24"/>
          <w:szCs w:val="24"/>
        </w:rPr>
        <w:t>46</w:t>
      </w:r>
      <w:r w:rsidRPr="00547AAE">
        <w:rPr>
          <w:sz w:val="24"/>
          <w:szCs w:val="24"/>
        </w:rPr>
        <w:t>, 216-227 (2006).</w:t>
      </w:r>
    </w:p>
    <w:p w14:paraId="52915AA1" w14:textId="77777777" w:rsidR="00547AAE" w:rsidRPr="00547AAE" w:rsidRDefault="00547AAE" w:rsidP="00610702">
      <w:pPr>
        <w:pStyle w:val="EndNoteBibliography"/>
        <w:spacing w:after="0" w:line="276" w:lineRule="auto"/>
        <w:ind w:left="720" w:hanging="720"/>
        <w:rPr>
          <w:sz w:val="24"/>
          <w:szCs w:val="24"/>
        </w:rPr>
      </w:pPr>
      <w:r w:rsidRPr="00547AAE">
        <w:rPr>
          <w:sz w:val="24"/>
          <w:szCs w:val="24"/>
        </w:rPr>
        <w:t>25</w:t>
      </w:r>
      <w:r w:rsidRPr="00547AAE">
        <w:rPr>
          <w:sz w:val="24"/>
          <w:szCs w:val="24"/>
        </w:rPr>
        <w:tab/>
        <w:t xml:space="preserve">Ko, H. K., Poletti, M. &amp; Rucci, M. Microsaccades precisely relocate gaze in a high visual acuity task. </w:t>
      </w:r>
      <w:r w:rsidRPr="00547AAE">
        <w:rPr>
          <w:i/>
          <w:sz w:val="24"/>
          <w:szCs w:val="24"/>
        </w:rPr>
        <w:t>Nature neuroscience</w:t>
      </w:r>
      <w:r w:rsidRPr="00547AAE">
        <w:rPr>
          <w:sz w:val="24"/>
          <w:szCs w:val="24"/>
        </w:rPr>
        <w:t xml:space="preserve"> </w:t>
      </w:r>
      <w:r w:rsidRPr="00547AAE">
        <w:rPr>
          <w:b/>
          <w:sz w:val="24"/>
          <w:szCs w:val="24"/>
        </w:rPr>
        <w:t>13</w:t>
      </w:r>
      <w:r w:rsidRPr="00547AAE">
        <w:rPr>
          <w:sz w:val="24"/>
          <w:szCs w:val="24"/>
        </w:rPr>
        <w:t>, 1549-1553 (2010).</w:t>
      </w:r>
    </w:p>
    <w:p w14:paraId="2D4EB0C0" w14:textId="77777777" w:rsidR="00547AAE" w:rsidRPr="00547AAE" w:rsidRDefault="00547AAE" w:rsidP="00610702">
      <w:pPr>
        <w:pStyle w:val="EndNoteBibliography"/>
        <w:spacing w:line="276" w:lineRule="auto"/>
        <w:ind w:left="720" w:hanging="720"/>
        <w:rPr>
          <w:sz w:val="24"/>
          <w:szCs w:val="24"/>
        </w:rPr>
      </w:pPr>
      <w:r w:rsidRPr="00547AAE">
        <w:rPr>
          <w:sz w:val="24"/>
          <w:szCs w:val="24"/>
        </w:rPr>
        <w:t>26</w:t>
      </w:r>
      <w:r w:rsidRPr="00547AAE">
        <w:rPr>
          <w:sz w:val="24"/>
          <w:szCs w:val="24"/>
        </w:rPr>
        <w:tab/>
        <w:t>Bonneh, Y. S.</w:t>
      </w:r>
      <w:r w:rsidRPr="00547AAE">
        <w:rPr>
          <w:i/>
          <w:sz w:val="24"/>
          <w:szCs w:val="24"/>
        </w:rPr>
        <w:t xml:space="preserve"> et al.</w:t>
      </w:r>
      <w:r w:rsidRPr="00547AAE">
        <w:rPr>
          <w:sz w:val="24"/>
          <w:szCs w:val="24"/>
        </w:rPr>
        <w:t xml:space="preserve"> Motion-induced blindness and microsaccades: cause and effect. </w:t>
      </w:r>
      <w:r w:rsidRPr="00547AAE">
        <w:rPr>
          <w:i/>
          <w:sz w:val="24"/>
          <w:szCs w:val="24"/>
        </w:rPr>
        <w:t>Journal of vision</w:t>
      </w:r>
      <w:r w:rsidRPr="00547AAE">
        <w:rPr>
          <w:sz w:val="24"/>
          <w:szCs w:val="24"/>
        </w:rPr>
        <w:t xml:space="preserve"> </w:t>
      </w:r>
      <w:r w:rsidRPr="00547AAE">
        <w:rPr>
          <w:b/>
          <w:sz w:val="24"/>
          <w:szCs w:val="24"/>
        </w:rPr>
        <w:t>10</w:t>
      </w:r>
      <w:r w:rsidRPr="00547AAE">
        <w:rPr>
          <w:sz w:val="24"/>
          <w:szCs w:val="24"/>
        </w:rPr>
        <w:t>, 22 (2010).</w:t>
      </w:r>
    </w:p>
    <w:p w14:paraId="577ACA88" w14:textId="77777777" w:rsidR="00610702" w:rsidRDefault="00547AAE" w:rsidP="00610702">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5A341363" w:rsidR="00936EFD" w:rsidRPr="00936EFD" w:rsidRDefault="00936EFD" w:rsidP="00610702">
      <w:pPr>
        <w:jc w:val="both"/>
        <w:rPr>
          <w:rFonts w:asciiTheme="majorBidi" w:hAnsiTheme="majorBidi" w:cstheme="majorBidi"/>
          <w:sz w:val="24"/>
          <w:szCs w:val="24"/>
        </w:rPr>
      </w:pPr>
      <w:r w:rsidRPr="00936EFD">
        <w:rPr>
          <w:rFonts w:asciiTheme="majorBidi" w:hAnsiTheme="majorBidi" w:cstheme="majorBidi"/>
          <w:b/>
          <w:bCs/>
          <w:sz w:val="24"/>
          <w:szCs w:val="24"/>
        </w:rPr>
        <w:t>Acknowledgements</w:t>
      </w:r>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Pr="00936EFD">
        <w:rPr>
          <w:rFonts w:asciiTheme="majorBidi" w:hAnsiTheme="majorBidi" w:cstheme="majorBidi"/>
          <w:sz w:val="24"/>
          <w:szCs w:val="24"/>
          <w:highlight w:val="yellow"/>
        </w:rPr>
        <w:t>XX</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This research was supported by the Israel Science Foundation (grant No. 1127/14)</w:t>
      </w:r>
      <w:r w:rsidR="001266C6">
        <w:rPr>
          <w:rFonts w:asciiTheme="majorBidi" w:hAnsiTheme="majorBidi" w:cstheme="majorBidi"/>
          <w:sz w:val="24"/>
          <w:szCs w:val="24"/>
        </w:rPr>
        <w:t xml:space="preserve">, </w:t>
      </w:r>
      <w:r w:rsidR="001266C6" w:rsidRPr="001266C6">
        <w:rPr>
          <w:rFonts w:asciiTheme="majorBidi" w:hAnsiTheme="majorBidi" w:cstheme="majorBidi"/>
          <w:sz w:val="24"/>
          <w:szCs w:val="24"/>
          <w:highlight w:val="yellow"/>
        </w:rPr>
        <w:t>XXX</w:t>
      </w:r>
      <w:r w:rsidRPr="00936EFD">
        <w:rPr>
          <w:rFonts w:asciiTheme="majorBidi" w:hAnsiTheme="majorBidi" w:cstheme="majorBidi"/>
          <w:sz w:val="24"/>
          <w:szCs w:val="24"/>
        </w:rPr>
        <w:t>. E.A. holds the Helen Diller Family Professorial Chair of Neurobiology.</w:t>
      </w:r>
    </w:p>
    <w:p w14:paraId="57F69BEA" w14:textId="10435C0B" w:rsidR="00936EFD" w:rsidRPr="00936EFD" w:rsidRDefault="00936EFD" w:rsidP="00936EFD">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 xml:space="preserve">. </w:t>
      </w:r>
      <w:r>
        <w:rPr>
          <w:rFonts w:asciiTheme="majorBidi" w:hAnsiTheme="majorBidi" w:cstheme="majorBidi"/>
          <w:sz w:val="24"/>
          <w:szCs w:val="24"/>
        </w:rPr>
        <w:t>L.G. conducted the experiments and analyzed the data. L.G., A.A. and E.A. conceived the project, designed</w:t>
      </w:r>
      <w:ins w:id="19" w:author="bnuri" w:date="2018-04-24T15:20:00Z">
        <w:r w:rsidR="00650BF9">
          <w:rPr>
            <w:rFonts w:asciiTheme="majorBidi" w:hAnsiTheme="majorBidi" w:cstheme="majorBidi"/>
            <w:sz w:val="24"/>
            <w:szCs w:val="24"/>
          </w:rPr>
          <w:t>h</w:t>
        </w:r>
      </w:ins>
      <w:r>
        <w:rPr>
          <w:rFonts w:asciiTheme="majorBidi" w:hAnsiTheme="majorBidi" w:cstheme="majorBidi"/>
          <w:sz w:val="24"/>
          <w:szCs w:val="24"/>
        </w:rPr>
        <w:t xml:space="preserve">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Materials &amp; Correspondence</w:t>
      </w:r>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10"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2FF160C1"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20" w:name="OLE_LINK7"/>
      <w:bookmarkStart w:id="21" w:name="OLE_LINK8"/>
      <w:bookmarkEnd w:id="16"/>
      <w:bookmarkEnd w:id="17"/>
      <w:bookmarkEnd w:id="18"/>
      <w:r w:rsidRPr="00C17D57">
        <w:rPr>
          <w:rFonts w:asciiTheme="majorBidi" w:hAnsiTheme="majorBidi" w:cstheme="majorBidi"/>
          <w:b/>
          <w:bCs/>
          <w:color w:val="00000F"/>
          <w:sz w:val="24"/>
          <w:szCs w:val="24"/>
          <w:bdr w:val="none" w:sz="0" w:space="0" w:color="auto" w:frame="1"/>
          <w:shd w:val="clear" w:color="auto" w:fill="FFFFFF"/>
        </w:rPr>
        <w:lastRenderedPageBreak/>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xml:space="preserve">; 5 participants x 4 trials);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xml:space="preserve">; 5 participants x 6 trials); </w:t>
      </w:r>
      <w:r w:rsidR="00503A31">
        <w:rPr>
          <w:rFonts w:asciiTheme="majorBidi" w:hAnsiTheme="majorBidi" w:cstheme="majorBidi"/>
          <w:sz w:val="24"/>
          <w:szCs w:val="24"/>
          <w:shd w:val="clear" w:color="auto" w:fill="FFFFFF"/>
        </w:rPr>
        <w:t>small</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xml:space="preserve">; 5 participants x 4 trials)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 xml:space="preserve">during </w:t>
      </w:r>
      <w:r w:rsidR="00503A31">
        <w:rPr>
          <w:rFonts w:asciiTheme="majorBidi" w:hAnsiTheme="majorBidi" w:cstheme="majorBidi"/>
          <w:color w:val="00000F"/>
          <w:sz w:val="24"/>
          <w:szCs w:val="24"/>
          <w:shd w:val="clear" w:color="auto" w:fill="FFFFFF"/>
        </w:rPr>
        <w:t>tunneled</w:t>
      </w:r>
      <w:r w:rsidR="001C6422">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1C6422">
        <w:rPr>
          <w:rFonts w:asciiTheme="majorBidi" w:hAnsiTheme="majorBidi" w:cstheme="majorBidi"/>
          <w:color w:val="00000F"/>
          <w:sz w:val="24"/>
          <w:szCs w:val="24"/>
          <w:shd w:val="clear" w:color="auto" w:fill="FFFFFF"/>
        </w:rPr>
        <w:t xml:space="preserve"> and </w:t>
      </w:r>
      <w:r w:rsidR="00503A31">
        <w:rPr>
          <w:rFonts w:asciiTheme="majorBidi" w:hAnsiTheme="majorBidi" w:cstheme="majorBidi"/>
          <w:color w:val="00000F"/>
          <w:sz w:val="24"/>
          <w:szCs w:val="24"/>
          <w:shd w:val="clear" w:color="auto" w:fill="FFFFFF"/>
        </w:rPr>
        <w:t>small</w:t>
      </w:r>
      <w:r w:rsidR="001C6422">
        <w:rPr>
          <w:rFonts w:asciiTheme="majorBidi" w:hAnsiTheme="majorBidi" w:cstheme="majorBidi"/>
          <w:color w:val="00000F"/>
          <w:sz w:val="24"/>
          <w:szCs w:val="24"/>
          <w:shd w:val="clear" w:color="auto" w:fill="FFFFFF"/>
        </w:rPr>
        <w:t xml:space="preserve">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36541843"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22" w:name="OLE_LINK15"/>
      <w:bookmarkStart w:id="23" w:name="OLE_LINK16"/>
      <w:bookmarkStart w:id="24" w:name="OLE_LINK17"/>
      <w:bookmarkStart w:id="25" w:name="OLE_LINK18"/>
      <w:commentRangeStart w:id="26"/>
      <w:r w:rsidRPr="00C17D57">
        <w:rPr>
          <w:rFonts w:asciiTheme="majorBidi" w:hAnsiTheme="majorBidi" w:cstheme="majorBidi"/>
          <w:b/>
          <w:bCs/>
          <w:color w:val="00000F"/>
          <w:sz w:val="24"/>
          <w:szCs w:val="24"/>
          <w:bdr w:val="none" w:sz="0" w:space="0" w:color="auto" w:frame="1"/>
          <w:shd w:val="clear" w:color="auto" w:fill="FFFFFF"/>
        </w:rPr>
        <w:t>Figure 2</w:t>
      </w:r>
      <w:bookmarkEnd w:id="22"/>
      <w:bookmarkEnd w:id="23"/>
      <w:bookmarkEnd w:id="24"/>
      <w:bookmarkEnd w:id="25"/>
      <w:r w:rsidRPr="00C17D57">
        <w:rPr>
          <w:rFonts w:asciiTheme="majorBidi" w:hAnsiTheme="majorBidi" w:cstheme="majorBidi"/>
          <w:b/>
          <w:bCs/>
          <w:color w:val="00000F"/>
          <w:sz w:val="24"/>
          <w:szCs w:val="24"/>
          <w:bdr w:val="none" w:sz="0" w:space="0" w:color="auto" w:frame="1"/>
          <w:shd w:val="clear" w:color="auto" w:fill="FFFFFF"/>
        </w:rPr>
        <w:t xml:space="preserve">. </w:t>
      </w:r>
      <w:commentRangeEnd w:id="26"/>
      <w:r w:rsidR="00281289">
        <w:rPr>
          <w:rStyle w:val="CommentReference"/>
        </w:rPr>
        <w:commentReference w:id="26"/>
      </w:r>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27" w:name="OLE_LINK30"/>
      <w:bookmarkStart w:id="28" w:name="OLE_LINK31"/>
      <w:bookmarkStart w:id="29" w:name="OLE_LINK32"/>
      <w:bookmarkStart w:id="30" w:name="OLE_LINK33"/>
      <w:bookmarkStart w:id="31" w:name="OLE_LINK34"/>
      <w:bookmarkStart w:id="32"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w:t>
      </w:r>
      <w:r w:rsidR="00503A31">
        <w:rPr>
          <w:rFonts w:asciiTheme="majorBidi" w:hAnsiTheme="majorBidi" w:cstheme="majorBidi"/>
          <w:sz w:val="24"/>
          <w:szCs w:val="24"/>
          <w:shd w:val="clear" w:color="auto" w:fill="FFFFFF"/>
        </w:rPr>
        <w:t>natural</w:t>
      </w:r>
      <w:r w:rsidRPr="00C17D57">
        <w:rPr>
          <w:rFonts w:asciiTheme="majorBidi" w:hAnsiTheme="majorBidi" w:cstheme="majorBidi"/>
          <w:sz w:val="24"/>
          <w:szCs w:val="24"/>
          <w:shd w:val="clear" w:color="auto" w:fill="FFFFFF"/>
        </w:rPr>
        <w:t xml:space="preserve"> and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for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(blue)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(magenta) image sizes. Data for each participant (left) and their mean (right most) are presented </w:t>
      </w:r>
      <w:bookmarkEnd w:id="27"/>
      <w:bookmarkEnd w:id="28"/>
      <w:bookmarkEnd w:id="29"/>
      <w:r w:rsidRPr="00C17D57">
        <w:rPr>
          <w:rFonts w:asciiTheme="majorBidi" w:hAnsiTheme="majorBidi" w:cstheme="majorBidi"/>
          <w:sz w:val="24"/>
          <w:szCs w:val="24"/>
          <w:shd w:val="clear" w:color="auto" w:fill="FFFFFF"/>
        </w:rPr>
        <w:t>(*, p&lt;0.05, t-test).</w:t>
      </w:r>
      <w:bookmarkEnd w:id="30"/>
      <w:bookmarkEnd w:id="31"/>
      <w:bookmarkEnd w:id="32"/>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33" w:name="OLE_LINK46"/>
      <w:bookmarkStart w:id="34" w:name="OLE_LINK47"/>
      <w:bookmarkStart w:id="35" w:name="OLE_LINK48"/>
      <w:bookmarkStart w:id="36" w:name="OLE_LINK36"/>
      <w:bookmarkStart w:id="37" w:name="OLE_LINK37"/>
      <w:r w:rsidRPr="00C17D57">
        <w:rPr>
          <w:rFonts w:asciiTheme="majorBidi" w:hAnsiTheme="majorBidi" w:cstheme="majorBidi"/>
          <w:sz w:val="24"/>
          <w:szCs w:val="24"/>
          <w:shd w:val="clear" w:color="auto" w:fill="FFFFFF"/>
        </w:rPr>
        <w:t>; data as in (a) (*, p&lt;0.05, Wilcoxon rank sum tests</w:t>
      </w:r>
      <w:bookmarkStart w:id="38" w:name="OLE_LINK49"/>
      <w:bookmarkStart w:id="39" w:name="OLE_LINK50"/>
      <w:bookmarkEnd w:id="33"/>
      <w:bookmarkEnd w:id="34"/>
      <w:bookmarkEnd w:id="35"/>
      <w:r w:rsidRPr="00C17D57">
        <w:rPr>
          <w:rFonts w:asciiTheme="majorBidi" w:hAnsiTheme="majorBidi" w:cstheme="majorBidi"/>
          <w:sz w:val="24"/>
          <w:szCs w:val="24"/>
          <w:shd w:val="clear" w:color="auto" w:fill="FFFFFF"/>
        </w:rPr>
        <w:t>)</w:t>
      </w:r>
      <w:bookmarkEnd w:id="36"/>
      <w:bookmarkEnd w:id="37"/>
      <w:bookmarkEnd w:id="38"/>
      <w:bookmarkEnd w:id="39"/>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w:t>
      </w:r>
      <w:bookmarkStart w:id="40" w:name="OLE_LINK22"/>
      <w:bookmarkStart w:id="41" w:name="OLE_LINK23"/>
      <w:bookmarkStart w:id="42" w:name="OLE_LINK24"/>
      <w:bookmarkStart w:id="43" w:name="OLE_LINK25"/>
      <w:bookmarkStart w:id="44" w:name="OLE_LINK26"/>
      <w:r w:rsidRPr="00C17D57">
        <w:rPr>
          <w:rFonts w:asciiTheme="majorBidi" w:hAnsiTheme="majorBidi" w:cstheme="majorBidi"/>
          <w:sz w:val="24"/>
          <w:szCs w:val="24"/>
          <w:shd w:val="clear" w:color="auto" w:fill="FFFFFF"/>
        </w:rPr>
        <w:t xml:space="preserve">Mean within-trial instantaneous drift speeds </w:t>
      </w:r>
      <w:bookmarkEnd w:id="40"/>
      <w:bookmarkEnd w:id="41"/>
      <w:bookmarkEnd w:id="42"/>
      <w:bookmarkEnd w:id="43"/>
      <w:bookmarkEnd w:id="44"/>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5BE6774D"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45" w:name="OLE_LINK12"/>
      <w:bookmarkStart w:id="46" w:name="OLE_LINK13"/>
      <w:bookmarkStart w:id="47"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bookmarkStart w:id="48" w:name="OLE_LINK4"/>
      <w:bookmarkStart w:id="49" w:name="OLE_LINK5"/>
      <w:bookmarkStart w:id="50" w:name="OLE_LINK6"/>
      <w:bookmarkStart w:id="51" w:name="OLE_LINK19"/>
      <w:bookmarkStart w:id="52" w:name="OLE_LINK20"/>
      <w:bookmarkStart w:id="53"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48"/>
      <w:bookmarkEnd w:id="49"/>
      <w:bookmarkEnd w:id="50"/>
      <w:bookmarkEnd w:id="51"/>
      <w:bookmarkEnd w:id="52"/>
      <w:bookmarkEnd w:id="53"/>
      <w:r w:rsidRPr="00C17D57">
        <w:rPr>
          <w:rFonts w:asciiTheme="majorBidi" w:hAnsiTheme="majorBidi" w:cstheme="majorBidi"/>
          <w:color w:val="00000F"/>
          <w:sz w:val="24"/>
          <w:szCs w:val="24"/>
          <w:shd w:val="clear" w:color="auto" w:fill="FFFFFF"/>
        </w:rPr>
        <w:t xml:space="preserve">Example of eye trajectories in single trials with </w:t>
      </w:r>
      <w:r w:rsidR="00503A31">
        <w:rPr>
          <w:rFonts w:asciiTheme="majorBidi" w:hAnsiTheme="majorBidi" w:cstheme="majorBidi"/>
          <w:color w:val="00000F"/>
          <w:sz w:val="24"/>
          <w:szCs w:val="24"/>
          <w:shd w:val="clear" w:color="auto" w:fill="FFFFFF"/>
        </w:rPr>
        <w:t>natural</w:t>
      </w:r>
      <w:r w:rsidRPr="00C17D57">
        <w:rPr>
          <w:rFonts w:asciiTheme="majorBidi" w:hAnsiTheme="majorBidi" w:cstheme="majorBidi"/>
          <w:color w:val="00000F"/>
          <w:sz w:val="24"/>
          <w:szCs w:val="24"/>
          <w:shd w:val="clear" w:color="auto" w:fill="FFFFFF"/>
        </w:rPr>
        <w:t xml:space="preserve"> (left) and </w:t>
      </w:r>
      <w:r w:rsidR="00503A31">
        <w:rPr>
          <w:rFonts w:asciiTheme="majorBidi" w:hAnsiTheme="majorBidi" w:cstheme="majorBidi"/>
          <w:color w:val="00000F"/>
          <w:sz w:val="24"/>
          <w:szCs w:val="24"/>
          <w:shd w:val="clear" w:color="auto" w:fill="FFFFFF"/>
        </w:rPr>
        <w:t>tunneled</w:t>
      </w:r>
      <w:r w:rsidRPr="00C17D57">
        <w:rPr>
          <w:rFonts w:asciiTheme="majorBidi" w:hAnsiTheme="majorBidi" w:cstheme="majorBidi"/>
          <w:color w:val="00000F"/>
          <w:sz w:val="24"/>
          <w:szCs w:val="24"/>
          <w:shd w:val="clear" w:color="auto" w:fill="FFFFFF"/>
        </w:rPr>
        <w:t xml:space="preserve"> </w:t>
      </w:r>
      <w:r w:rsidR="00503A31">
        <w:rPr>
          <w:rFonts w:asciiTheme="majorBidi" w:hAnsiTheme="majorBidi" w:cstheme="majorBidi"/>
          <w:color w:val="00000F"/>
          <w:sz w:val="24"/>
          <w:szCs w:val="24"/>
          <w:shd w:val="clear" w:color="auto" w:fill="FFFFFF"/>
        </w:rPr>
        <w:t>large</w:t>
      </w:r>
      <w:r w:rsidR="0041533B">
        <w:rPr>
          <w:rFonts w:asciiTheme="majorBidi" w:hAnsiTheme="majorBidi" w:cstheme="majorBidi"/>
          <w:color w:val="00000F"/>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45"/>
      <w:bookmarkEnd w:id="46"/>
      <w:bookmarkEnd w:id="47"/>
    </w:p>
    <w:p w14:paraId="04F638E6" w14:textId="278FCF2D" w:rsidR="00C17D57" w:rsidRPr="00C17D57" w:rsidRDefault="00641D0E" w:rsidP="00171D6F">
      <w:pPr>
        <w:spacing w:line="360" w:lineRule="auto"/>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(mean</w:t>
      </w:r>
      <w:r w:rsidR="00171D6F" w:rsidRPr="0027605B">
        <w:rPr>
          <w:rFonts w:asciiTheme="majorBidi" w:hAnsiTheme="majorBidi" w:cstheme="majorBidi"/>
          <w:sz w:val="24"/>
          <w:szCs w:val="24"/>
        </w:rPr>
        <w:t>±</w:t>
      </w:r>
      <w:r w:rsidR="00171D6F">
        <w:rPr>
          <w:rFonts w:asciiTheme="majorBidi" w:hAnsiTheme="majorBidi" w:cstheme="majorBidi"/>
          <w:sz w:val="24"/>
          <w:szCs w:val="24"/>
        </w:rPr>
        <w:t>SEM)</w:t>
      </w:r>
      <w:r w:rsidR="00F878E9">
        <w:rPr>
          <w:rFonts w:asciiTheme="majorBidi" w:hAnsiTheme="majorBidi" w:cstheme="majorBidi"/>
          <w:color w:val="00000F"/>
          <w:sz w:val="24"/>
          <w:szCs w:val="24"/>
          <w:shd w:val="clear" w:color="auto" w:fill="FFFFFF"/>
        </w:rPr>
        <w:t xml:space="preserve">: </w:t>
      </w:r>
      <w:r w:rsidR="00F878E9" w:rsidRPr="0027605B">
        <w:rPr>
          <w:rFonts w:asciiTheme="majorBidi" w:hAnsiTheme="majorBidi" w:cstheme="majorBidi"/>
          <w:sz w:val="24"/>
          <w:szCs w:val="24"/>
        </w:rPr>
        <w:t>0.52</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0.01 vs. 0.48</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respectively,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large</w:t>
      </w:r>
      <w:r w:rsidR="00F878E9" w:rsidRPr="0027605B">
        <w:rPr>
          <w:rFonts w:asciiTheme="majorBidi" w:hAnsiTheme="majorBidi" w:cstheme="majorBidi"/>
          <w:sz w:val="24"/>
          <w:szCs w:val="24"/>
        </w:rPr>
        <w:t>; 0.65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0.05 vs. 0.55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0.02 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sidRPr="0027605B">
        <w:rPr>
          <w:rFonts w:asciiTheme="majorBidi" w:hAnsiTheme="majorBidi" w:cstheme="majorBidi"/>
          <w:sz w:val="24"/>
          <w:szCs w:val="24"/>
        </w:rPr>
        <w:t>; 0.60</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0.03 vs. 0.53</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0.48±0.04 vs. 0.49±0.01</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 xml:space="preserve">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large</w:t>
      </w:r>
      <w:r w:rsidR="004D3C8D">
        <w:rPr>
          <w:rFonts w:asciiTheme="majorBidi" w:hAnsiTheme="majorBidi" w:cstheme="majorBidi"/>
          <w:color w:val="00000F"/>
          <w:sz w:val="24"/>
          <w:szCs w:val="24"/>
          <w:shd w:val="clear" w:color="auto" w:fill="FFFFFF"/>
        </w:rPr>
        <w:t>.</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773578" w:rsidR="00922991" w:rsidRPr="00922991"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lastRenderedPageBreak/>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503A31">
        <w:rPr>
          <w:rFonts w:asciiTheme="majorBidi" w:hAnsiTheme="majorBidi" w:cstheme="majorBidi"/>
          <w:b/>
          <w:bCs/>
          <w:color w:val="00000F"/>
          <w:sz w:val="24"/>
          <w:szCs w:val="24"/>
          <w:bdr w:val="none" w:sz="0" w:space="0" w:color="auto" w:frame="1"/>
          <w:shd w:val="clear" w:color="auto" w:fill="FFFFFF"/>
        </w:rPr>
        <w:t>tunneled</w:t>
      </w:r>
      <w:r w:rsidR="00922991">
        <w:rPr>
          <w:rFonts w:asciiTheme="majorBidi" w:hAnsiTheme="majorBidi" w:cstheme="majorBidi"/>
          <w:b/>
          <w:bCs/>
          <w:color w:val="00000F"/>
          <w:sz w:val="24"/>
          <w:szCs w:val="24"/>
          <w:bdr w:val="none" w:sz="0" w:space="0" w:color="auto" w:frame="1"/>
          <w:shd w:val="clear" w:color="auto" w:fill="FFFFFF"/>
        </w:rPr>
        <w:t xml:space="preserve">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 xml:space="preserve">. </w:t>
      </w:r>
      <w:r w:rsidR="00922991">
        <w:rPr>
          <w:rFonts w:asciiTheme="majorBidi" w:hAnsiTheme="majorBidi" w:cstheme="majorBidi"/>
          <w:color w:val="00000F"/>
          <w:sz w:val="24"/>
          <w:szCs w:val="24"/>
          <w:shd w:val="clear" w:color="auto" w:fill="FFFFFF"/>
        </w:rPr>
        <w:t xml:space="preserve">Movies of </w:t>
      </w:r>
      <w:r w:rsidR="00503A31">
        <w:rPr>
          <w:rFonts w:asciiTheme="majorBidi" w:hAnsiTheme="majorBidi" w:cstheme="majorBidi"/>
          <w:color w:val="00000F"/>
          <w:sz w:val="24"/>
          <w:szCs w:val="24"/>
          <w:shd w:val="clear" w:color="auto" w:fill="FFFFFF"/>
        </w:rPr>
        <w:t>tunneled</w:t>
      </w:r>
      <w:r w:rsidR="00922991">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w:t>
      </w:r>
      <w:r w:rsidR="00503A31">
        <w:rPr>
          <w:rFonts w:asciiTheme="majorBidi" w:hAnsiTheme="majorBidi" w:cstheme="majorBidi"/>
          <w:color w:val="00000F"/>
          <w:sz w:val="24"/>
          <w:szCs w:val="24"/>
          <w:shd w:val="clear" w:color="auto" w:fill="FFFFFF"/>
        </w:rPr>
        <w:t>small</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54" w:name="OLE_LINK2"/>
      <w:bookmarkStart w:id="55" w:name="OLE_LINK3"/>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54"/>
    <w:bookmarkEnd w:id="55"/>
    <w:p w14:paraId="72590343" w14:textId="42B02C5C" w:rsidR="00C17D57" w:rsidRPr="00C17D57"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2a,b,d</w:t>
      </w:r>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60F86CDA" w14:textId="26E4949C" w:rsidR="00892154" w:rsidRPr="00737078"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892154" w:rsidRPr="00737078">
        <w:rPr>
          <w:rFonts w:asciiTheme="majorBidi" w:hAnsiTheme="majorBidi" w:cstheme="majorBidi"/>
          <w:b/>
          <w:bCs/>
          <w:color w:val="00000F"/>
          <w:sz w:val="24"/>
          <w:szCs w:val="24"/>
          <w:bdr w:val="none" w:sz="0" w:space="0" w:color="auto" w:frame="1"/>
          <w:shd w:val="clear" w:color="auto" w:fill="FFFFFF"/>
        </w:rPr>
        <w:t xml:space="preserve"> Table 2.</w:t>
      </w:r>
      <w:r w:rsidR="00BF25B0" w:rsidRPr="00737078">
        <w:rPr>
          <w:rFonts w:asciiTheme="majorBidi" w:hAnsiTheme="majorBidi" w:cstheme="majorBidi"/>
          <w:b/>
          <w:bCs/>
          <w:color w:val="00000F"/>
          <w:sz w:val="24"/>
          <w:szCs w:val="24"/>
          <w:bdr w:val="none" w:sz="0" w:space="0" w:color="auto" w:frame="1"/>
          <w:shd w:val="clear" w:color="auto" w:fill="FFFFFF"/>
        </w:rPr>
        <w:t xml:space="preserve"> </w:t>
      </w:r>
      <w:r w:rsidR="00737078" w:rsidRPr="00737078">
        <w:rPr>
          <w:rFonts w:asciiTheme="majorBidi" w:hAnsiTheme="majorBidi" w:cstheme="majorBidi"/>
          <w:b/>
          <w:bCs/>
          <w:color w:val="00000F"/>
          <w:sz w:val="24"/>
          <w:szCs w:val="24"/>
          <w:bdr w:val="none" w:sz="0" w:space="0" w:color="auto" w:frame="1"/>
          <w:shd w:val="clear" w:color="auto" w:fill="FFFFFF"/>
        </w:rPr>
        <w:t>Emerging</w:t>
      </w:r>
      <w:r w:rsidR="00D94A26" w:rsidRPr="00737078">
        <w:rPr>
          <w:rFonts w:asciiTheme="majorBidi" w:hAnsiTheme="majorBidi" w:cstheme="majorBidi"/>
          <w:b/>
          <w:bCs/>
          <w:color w:val="00000F"/>
          <w:sz w:val="24"/>
          <w:szCs w:val="24"/>
          <w:bdr w:val="none" w:sz="0" w:space="0" w:color="auto" w:frame="1"/>
          <w:shd w:val="clear" w:color="auto" w:fill="FFFFFF"/>
        </w:rPr>
        <w:t xml:space="preserve"> c</w:t>
      </w:r>
      <w:r w:rsidR="00BF25B0" w:rsidRPr="00737078">
        <w:rPr>
          <w:rFonts w:asciiTheme="majorBidi" w:hAnsiTheme="majorBidi" w:cstheme="majorBidi"/>
          <w:b/>
          <w:bCs/>
          <w:color w:val="00000F"/>
          <w:sz w:val="24"/>
          <w:szCs w:val="24"/>
          <w:bdr w:val="none" w:sz="0" w:space="0" w:color="auto" w:frame="1"/>
          <w:shd w:val="clear" w:color="auto" w:fill="FFFFFF"/>
        </w:rPr>
        <w:t xml:space="preserve">ontrolled variables. </w:t>
      </w:r>
      <w:r w:rsidR="00737078" w:rsidRPr="00737078">
        <w:rPr>
          <w:rFonts w:asciiTheme="majorBidi" w:hAnsiTheme="majorBidi" w:cstheme="majorBidi"/>
          <w:color w:val="00000F"/>
          <w:sz w:val="24"/>
          <w:szCs w:val="24"/>
          <w:bdr w:val="none" w:sz="0" w:space="0" w:color="auto" w:frame="1"/>
          <w:shd w:val="clear" w:color="auto" w:fill="FFFFFF"/>
        </w:rPr>
        <w:t xml:space="preserve">Mean </w:t>
      </w:r>
      <w:r w:rsidR="00737078" w:rsidRPr="001C0174">
        <w:rPr>
          <w:rFonts w:ascii="Times New Roman" w:eastAsia="Calibri" w:hAnsi="Times New Roman" w:cs="Arial"/>
          <w:color w:val="000000" w:themeColor="text1"/>
          <w:kern w:val="24"/>
          <w:sz w:val="24"/>
          <w:szCs w:val="24"/>
        </w:rPr>
        <w:t>±</w:t>
      </w:r>
      <w:r w:rsidR="00737078" w:rsidRPr="00737078">
        <w:rPr>
          <w:rFonts w:asciiTheme="majorBidi" w:hAnsiTheme="majorBidi" w:cstheme="majorBidi"/>
          <w:color w:val="00000F"/>
          <w:sz w:val="24"/>
          <w:szCs w:val="24"/>
          <w:bdr w:val="none" w:sz="0" w:space="0" w:color="auto" w:frame="1"/>
          <w:shd w:val="clear" w:color="auto" w:fill="FFFFFF"/>
        </w:rPr>
        <w:t xml:space="preserve"> SEM of visual scanning variables during each viewing condition. Values marked with the same or different color </w:t>
      </w:r>
      <w:r w:rsidR="00737078" w:rsidRPr="003C72C2">
        <w:rPr>
          <w:rFonts w:asciiTheme="majorBidi" w:hAnsiTheme="majorBidi" w:cstheme="majorBidi"/>
          <w:color w:val="00000F"/>
          <w:sz w:val="24"/>
          <w:szCs w:val="24"/>
          <w:bdr w:val="none" w:sz="0" w:space="0" w:color="auto" w:frame="1"/>
          <w:shd w:val="clear" w:color="auto" w:fill="FFFFFF"/>
        </w:rPr>
        <w:t>show p &gt; 0.</w:t>
      </w:r>
      <w:r w:rsidR="003C72C2" w:rsidRPr="003C72C2">
        <w:rPr>
          <w:rFonts w:asciiTheme="majorBidi" w:hAnsiTheme="majorBidi" w:cstheme="majorBidi"/>
          <w:color w:val="00000F"/>
          <w:sz w:val="24"/>
          <w:szCs w:val="24"/>
          <w:bdr w:val="none" w:sz="0" w:space="0" w:color="auto" w:frame="1"/>
          <w:shd w:val="clear" w:color="auto" w:fill="FFFFFF"/>
        </w:rPr>
        <w:t>15</w:t>
      </w:r>
      <w:r w:rsidR="00737078" w:rsidRPr="003C72C2">
        <w:rPr>
          <w:rFonts w:asciiTheme="majorBidi" w:hAnsiTheme="majorBidi" w:cstheme="majorBidi"/>
          <w:color w:val="00000F"/>
          <w:sz w:val="24"/>
          <w:szCs w:val="24"/>
          <w:bdr w:val="none" w:sz="0" w:space="0" w:color="auto" w:frame="1"/>
          <w:shd w:val="clear" w:color="auto" w:fill="FFFFFF"/>
        </w:rPr>
        <w:t xml:space="preserve"> or p &lt; 0.0</w:t>
      </w:r>
      <w:r w:rsidR="003C72C2" w:rsidRPr="003C72C2">
        <w:rPr>
          <w:rFonts w:asciiTheme="majorBidi" w:hAnsiTheme="majorBidi" w:cstheme="majorBidi"/>
          <w:color w:val="00000F"/>
          <w:sz w:val="24"/>
          <w:szCs w:val="24"/>
          <w:bdr w:val="none" w:sz="0" w:space="0" w:color="auto" w:frame="1"/>
          <w:shd w:val="clear" w:color="auto" w:fill="FFFFFF"/>
        </w:rPr>
        <w:t>5</w:t>
      </w:r>
      <w:r w:rsidR="00737078" w:rsidRPr="003C72C2">
        <w:rPr>
          <w:rFonts w:asciiTheme="majorBidi" w:hAnsiTheme="majorBidi" w:cstheme="majorBidi"/>
          <w:color w:val="00000F"/>
          <w:sz w:val="24"/>
          <w:szCs w:val="24"/>
          <w:bdr w:val="none" w:sz="0" w:space="0" w:color="auto" w:frame="1"/>
          <w:shd w:val="clear" w:color="auto" w:fill="FFFFFF"/>
        </w:rPr>
        <w:t>, respectively (</w:t>
      </w:r>
      <w:r w:rsidR="003C72C2" w:rsidRPr="003C72C2">
        <w:rPr>
          <w:rFonts w:asciiTheme="majorBidi" w:hAnsiTheme="majorBidi" w:cstheme="majorBidi"/>
          <w:sz w:val="24"/>
          <w:szCs w:val="24"/>
          <w:shd w:val="clear" w:color="auto" w:fill="FFFFFF"/>
        </w:rPr>
        <w:t>Wilcoxon rank sum tests</w:t>
      </w:r>
      <w:r w:rsidR="00737078" w:rsidRPr="003C72C2">
        <w:rPr>
          <w:rFonts w:asciiTheme="majorBidi" w:hAnsiTheme="majorBidi" w:cstheme="majorBidi"/>
          <w:color w:val="00000F"/>
          <w:sz w:val="24"/>
          <w:szCs w:val="24"/>
          <w:bdr w:val="none" w:sz="0" w:space="0" w:color="auto" w:frame="1"/>
          <w:shd w:val="clear" w:color="auto" w:fill="FFFFFF"/>
        </w:rPr>
        <w:t>).</w:t>
      </w:r>
      <w:r w:rsidR="00737078" w:rsidRPr="00737078">
        <w:rPr>
          <w:rFonts w:asciiTheme="majorBidi" w:hAnsiTheme="majorBidi" w:cstheme="majorBidi"/>
          <w:color w:val="00000F"/>
          <w:sz w:val="24"/>
          <w:szCs w:val="24"/>
          <w:bdr w:val="none" w:sz="0" w:space="0" w:color="auto" w:frame="1"/>
          <w:shd w:val="clear" w:color="auto" w:fill="FFFFFF"/>
        </w:rPr>
        <w:t xml:space="preserve"> </w:t>
      </w:r>
    </w:p>
    <w:p w14:paraId="575986C3" w14:textId="0F20C6EF" w:rsidR="009237A4" w:rsidRPr="00C17D57"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 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0.70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 and 0.74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4AFF44DC" w:rsidR="004B3464" w:rsidRPr="00C17D57" w:rsidRDefault="00354DDC" w:rsidP="00547AAE">
      <w:pPr>
        <w:spacing w:line="360" w:lineRule="auto"/>
        <w:jc w:val="both"/>
        <w:rPr>
          <w:rFonts w:asciiTheme="majorBidi" w:hAnsiTheme="majorBidi" w:cstheme="majorBidi"/>
          <w:sz w:val="24"/>
          <w:szCs w:val="24"/>
          <w:shd w:val="clear" w:color="auto" w:fill="FFFFFF"/>
        </w:rPr>
      </w:pPr>
      <w:commentRangeStart w:id="56"/>
      <w:r>
        <w:rPr>
          <w:rFonts w:asciiTheme="majorBidi" w:hAnsiTheme="majorBidi" w:cstheme="majorBidi"/>
          <w:b/>
          <w:bCs/>
          <w:color w:val="00000F"/>
          <w:sz w:val="24"/>
          <w:szCs w:val="24"/>
          <w:bdr w:val="none" w:sz="0" w:space="0" w:color="auto" w:frame="1"/>
          <w:shd w:val="clear" w:color="auto" w:fill="FFFFFF"/>
        </w:rPr>
        <w:t>Extended Data</w:t>
      </w:r>
      <w:r w:rsidR="004B3464" w:rsidRPr="00766C32">
        <w:rPr>
          <w:rFonts w:asciiTheme="majorBidi" w:hAnsiTheme="majorBidi" w:cstheme="majorBidi"/>
          <w:b/>
          <w:bCs/>
          <w:color w:val="00000F"/>
          <w:sz w:val="24"/>
          <w:szCs w:val="24"/>
          <w:bdr w:val="none" w:sz="0" w:space="0" w:color="auto" w:frame="1"/>
          <w:shd w:val="clear" w:color="auto" w:fill="FFFFFF"/>
        </w:rPr>
        <w:t xml:space="preserve"> Figure 2</w:t>
      </w:r>
      <w:commentRangeEnd w:id="56"/>
      <w:r w:rsidR="00281289">
        <w:rPr>
          <w:rStyle w:val="CommentReference"/>
        </w:rPr>
        <w:commentReference w:id="56"/>
      </w:r>
      <w:r w:rsidR="004B3464" w:rsidRPr="00766C32">
        <w:rPr>
          <w:rFonts w:asciiTheme="majorBidi" w:hAnsiTheme="majorBidi" w:cstheme="majorBidi"/>
          <w:b/>
          <w:bCs/>
          <w:color w:val="00000F"/>
          <w:sz w:val="24"/>
          <w:szCs w:val="24"/>
          <w:bdr w:val="none" w:sz="0" w:space="0" w:color="auto" w:frame="1"/>
          <w:shd w:val="clear" w:color="auto" w:fill="FFFFFF"/>
        </w:rPr>
        <w:t xml:space="preserve">. </w:t>
      </w:r>
      <w:r w:rsidR="00766C32" w:rsidRPr="00766C32">
        <w:rPr>
          <w:rFonts w:asciiTheme="majorBidi" w:hAnsiTheme="majorBidi" w:cstheme="majorBidi"/>
          <w:b/>
          <w:bCs/>
          <w:color w:val="00000F"/>
          <w:sz w:val="24"/>
          <w:szCs w:val="24"/>
          <w:bdr w:val="none" w:sz="0" w:space="0" w:color="auto" w:frame="1"/>
          <w:shd w:val="clear" w:color="auto" w:fill="FFFFFF"/>
        </w:rPr>
        <w:t>Dependencies between kinematic variables</w:t>
      </w:r>
      <w:r w:rsidR="004B3464" w:rsidRPr="00766C32">
        <w:rPr>
          <w:rFonts w:asciiTheme="majorBidi" w:hAnsiTheme="majorBidi" w:cstheme="majorBidi"/>
          <w:b/>
          <w:bCs/>
          <w:color w:val="00000F"/>
          <w:sz w:val="24"/>
          <w:szCs w:val="24"/>
          <w:bdr w:val="none" w:sz="0" w:space="0" w:color="auto" w:frame="1"/>
          <w:shd w:val="clear" w:color="auto" w:fill="FFFFFF"/>
        </w:rPr>
        <w:t xml:space="preserve">. </w:t>
      </w:r>
      <w:r w:rsidR="004B3464" w:rsidRPr="00766C32">
        <w:rPr>
          <w:rFonts w:asciiTheme="majorBidi" w:hAnsiTheme="majorBidi" w:cstheme="majorBidi"/>
          <w:b/>
          <w:bCs/>
          <w:color w:val="00000F"/>
          <w:sz w:val="24"/>
          <w:szCs w:val="24"/>
          <w:shd w:val="clear" w:color="auto" w:fill="FFFFFF"/>
        </w:rPr>
        <w:t xml:space="preserve">(a) </w:t>
      </w:r>
      <w:r w:rsidR="00766C32" w:rsidRPr="00766C32">
        <w:rPr>
          <w:rFonts w:asciiTheme="majorBidi" w:hAnsiTheme="majorBidi" w:cstheme="majorBidi"/>
          <w:color w:val="00000F"/>
          <w:sz w:val="24"/>
          <w:szCs w:val="24"/>
          <w:shd w:val="clear" w:color="auto" w:fill="FFFFFF"/>
        </w:rPr>
        <w:t xml:space="preserve">Each data point represents a single </w:t>
      </w:r>
      <w:r w:rsidR="004B3464" w:rsidRPr="00766C32">
        <w:rPr>
          <w:rFonts w:asciiTheme="majorBidi" w:hAnsiTheme="majorBidi" w:cstheme="majorBidi"/>
          <w:color w:val="00000F"/>
          <w:sz w:val="24"/>
          <w:szCs w:val="24"/>
          <w:shd w:val="clear" w:color="auto" w:fill="FFFFFF"/>
        </w:rPr>
        <w:t>pause</w:t>
      </w:r>
      <w:r w:rsid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mean </w:t>
      </w:r>
      <w:r w:rsidR="00766C32">
        <w:rPr>
          <w:rFonts w:asciiTheme="majorBidi" w:hAnsiTheme="majorBidi" w:cstheme="majorBidi"/>
          <w:color w:val="00000F"/>
          <w:sz w:val="24"/>
          <w:szCs w:val="24"/>
          <w:shd w:val="clear" w:color="auto" w:fill="FFFFFF"/>
        </w:rPr>
        <w:t xml:space="preserve">pause </w:t>
      </w:r>
      <w:r w:rsidR="004B3464" w:rsidRPr="00766C32">
        <w:rPr>
          <w:rFonts w:asciiTheme="majorBidi" w:hAnsiTheme="majorBidi" w:cstheme="majorBidi"/>
          <w:color w:val="00000F"/>
          <w:sz w:val="24"/>
          <w:szCs w:val="24"/>
          <w:shd w:val="clear" w:color="auto" w:fill="FFFFFF"/>
        </w:rPr>
        <w:t xml:space="preserve">speed </w:t>
      </w:r>
      <w:r w:rsidR="00766C32">
        <w:rPr>
          <w:rFonts w:asciiTheme="majorBidi" w:hAnsiTheme="majorBidi" w:cstheme="majorBidi"/>
          <w:color w:val="00000F"/>
          <w:sz w:val="24"/>
          <w:szCs w:val="24"/>
          <w:shd w:val="clear" w:color="auto" w:fill="FFFFFF"/>
        </w:rPr>
        <w:t>versus</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the </w:t>
      </w:r>
      <w:r w:rsidR="00766C32" w:rsidRPr="00766C32">
        <w:rPr>
          <w:rFonts w:asciiTheme="majorBidi" w:hAnsiTheme="majorBidi" w:cstheme="majorBidi"/>
          <w:color w:val="00000F"/>
          <w:sz w:val="24"/>
          <w:szCs w:val="24"/>
          <w:shd w:val="clear" w:color="auto" w:fill="FFFFFF"/>
        </w:rPr>
        <w:t xml:space="preserve">amplitude of </w:t>
      </w:r>
      <w:r w:rsidR="00766C32">
        <w:rPr>
          <w:rFonts w:asciiTheme="majorBidi" w:hAnsiTheme="majorBidi" w:cstheme="majorBidi"/>
          <w:color w:val="00000F"/>
          <w:sz w:val="24"/>
          <w:szCs w:val="24"/>
          <w:shd w:val="clear" w:color="auto" w:fill="FFFFFF"/>
        </w:rPr>
        <w:t>the</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preceding saccade</w:t>
      </w:r>
      <w:r w:rsidR="00766C32">
        <w:rPr>
          <w:rFonts w:asciiTheme="majorBidi" w:hAnsiTheme="majorBidi" w:cstheme="majorBidi"/>
          <w:color w:val="00000F"/>
          <w:sz w:val="24"/>
          <w:szCs w:val="24"/>
          <w:shd w:val="clear" w:color="auto" w:fill="FFFFFF"/>
        </w:rPr>
        <w:t>)</w:t>
      </w:r>
      <w:r w:rsidR="00766C32" w:rsidRPr="00766C32">
        <w:rPr>
          <w:rFonts w:asciiTheme="majorBidi" w:hAnsiTheme="majorBidi" w:cstheme="majorBidi"/>
          <w:color w:val="00000F"/>
          <w:sz w:val="24"/>
          <w:szCs w:val="24"/>
          <w:shd w:val="clear" w:color="auto" w:fill="FFFFFF"/>
        </w:rPr>
        <w:t xml:space="preserve">. No correlation was found </w:t>
      </w:r>
      <w:r w:rsidR="00766C32">
        <w:rPr>
          <w:rFonts w:asciiTheme="majorBidi" w:hAnsiTheme="majorBidi" w:cstheme="majorBidi"/>
          <w:color w:val="00000F"/>
          <w:sz w:val="24"/>
          <w:szCs w:val="24"/>
          <w:shd w:val="clear" w:color="auto" w:fill="FFFFFF"/>
        </w:rPr>
        <w:t xml:space="preserve">between these two variables </w:t>
      </w:r>
      <w:r w:rsidR="00766C32" w:rsidRPr="00766C32">
        <w:rPr>
          <w:rFonts w:asciiTheme="majorBidi" w:hAnsiTheme="majorBidi" w:cstheme="majorBidi"/>
          <w:color w:val="00000F"/>
          <w:sz w:val="24"/>
          <w:szCs w:val="24"/>
          <w:shd w:val="clear" w:color="auto" w:fill="FFFFFF"/>
        </w:rPr>
        <w:t>across the entire data set</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bookmarkStart w:id="57" w:name="OLE_LINK29"/>
      <w:bookmarkStart w:id="58" w:name="OLE_LINK38"/>
      <w:bookmarkStart w:id="59" w:name="OLE_LINK39"/>
      <w:r w:rsidR="00922556" w:rsidRPr="00766C32">
        <w:rPr>
          <w:rFonts w:asciiTheme="majorBidi" w:hAnsiTheme="majorBidi" w:cstheme="majorBidi"/>
          <w:sz w:val="24"/>
          <w:szCs w:val="24"/>
          <w:shd w:val="clear" w:color="auto" w:fill="FFFFFF"/>
        </w:rPr>
        <w:t>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-0.04,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0.12</w:t>
      </w:r>
      <w:bookmarkEnd w:id="57"/>
      <w:bookmarkEnd w:id="58"/>
      <w:bookmarkEnd w:id="59"/>
      <w:r w:rsidR="00766C32" w:rsidRPr="00766C32">
        <w:rPr>
          <w:rFonts w:asciiTheme="majorBidi" w:hAnsiTheme="majorBidi" w:cstheme="majorBidi"/>
          <w:color w:val="00000F"/>
          <w:sz w:val="24"/>
          <w:szCs w:val="24"/>
          <w:shd w:val="clear" w:color="auto" w:fill="FFFFFF"/>
        </w:rPr>
        <w:t>; colors as in Fig. 2</w:t>
      </w:r>
      <w:r w:rsidR="00922556" w:rsidRPr="00766C32">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correlation was found for the maximal saccade speed (</w:t>
      </w:r>
      <w:r w:rsidR="00D61EDF" w:rsidRPr="00D61EDF">
        <w:rPr>
          <w:rFonts w:asciiTheme="majorBidi" w:hAnsiTheme="majorBidi" w:cstheme="majorBidi"/>
          <w:sz w:val="24"/>
          <w:szCs w:val="24"/>
          <w:highlight w:val="yellow"/>
          <w:shd w:val="clear" w:color="auto" w:fill="FFFFFF"/>
        </w:rPr>
        <w:t>R</w:t>
      </w:r>
      <w:r w:rsidR="00D61EDF" w:rsidRPr="00D61EDF">
        <w:rPr>
          <w:rFonts w:asciiTheme="majorBidi" w:hAnsiTheme="majorBidi" w:cstheme="majorBidi"/>
          <w:sz w:val="24"/>
          <w:szCs w:val="24"/>
          <w:highlight w:val="yellow"/>
          <w:shd w:val="clear" w:color="auto" w:fill="FFFFFF"/>
          <w:vertAlign w:val="superscript"/>
        </w:rPr>
        <w:t xml:space="preserve">2 </w:t>
      </w:r>
      <w:r w:rsidR="00D61EDF" w:rsidRPr="00D61EDF">
        <w:rPr>
          <w:rFonts w:asciiTheme="majorBidi" w:hAnsiTheme="majorBidi" w:cstheme="majorBidi"/>
          <w:color w:val="00000F"/>
          <w:sz w:val="24"/>
          <w:szCs w:val="24"/>
          <w:highlight w:val="yellow"/>
          <w:shd w:val="clear" w:color="auto" w:fill="FFFFFF"/>
        </w:rPr>
        <w:t xml:space="preserve">= XX, </w:t>
      </w:r>
      <w:r w:rsidR="004A57A5" w:rsidRPr="00D61EDF">
        <w:rPr>
          <w:rFonts w:asciiTheme="majorBidi" w:hAnsiTheme="majorBidi" w:cstheme="majorBidi"/>
          <w:color w:val="00000F"/>
          <w:sz w:val="24"/>
          <w:szCs w:val="24"/>
          <w:highlight w:val="yellow"/>
          <w:shd w:val="clear" w:color="auto" w:fill="FFFFFF"/>
        </w:rPr>
        <w:t xml:space="preserve">p </w:t>
      </w:r>
      <w:r w:rsidR="00D61EDF" w:rsidRPr="00D61EDF">
        <w:rPr>
          <w:rFonts w:asciiTheme="majorBidi" w:hAnsiTheme="majorBidi" w:cstheme="majorBidi"/>
          <w:color w:val="00000F"/>
          <w:sz w:val="24"/>
          <w:szCs w:val="24"/>
          <w:highlight w:val="yellow"/>
          <w:shd w:val="clear" w:color="auto" w:fill="FFFFFF"/>
        </w:rPr>
        <w:t>= XX</w:t>
      </w:r>
      <w:r w:rsidR="004A57A5" w:rsidRPr="00D61EDF">
        <w:rPr>
          <w:rFonts w:asciiTheme="majorBidi" w:hAnsiTheme="majorBidi" w:cstheme="majorBidi"/>
          <w:color w:val="00000F"/>
          <w:sz w:val="24"/>
          <w:szCs w:val="24"/>
          <w:shd w:val="clear" w:color="auto" w:fill="FFFFFF"/>
        </w:rPr>
        <w:t>)</w:t>
      </w:r>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(b)</w:t>
      </w:r>
      <w:r w:rsidR="00922556" w:rsidRPr="00766C32">
        <w:rPr>
          <w:rFonts w:asciiTheme="majorBidi" w:hAnsiTheme="majorBidi" w:cstheme="majorBidi"/>
          <w:b/>
          <w:bCs/>
          <w:color w:val="00000F"/>
          <w:sz w:val="24"/>
          <w:szCs w:val="24"/>
          <w:shd w:val="clear" w:color="auto" w:fill="FFFFFF"/>
        </w:rPr>
        <w:t xml:space="preserve"> </w:t>
      </w:r>
      <w:r w:rsidR="00766C32" w:rsidRPr="00766C32">
        <w:rPr>
          <w:rFonts w:asciiTheme="majorBidi" w:hAnsiTheme="majorBidi" w:cstheme="majorBidi"/>
          <w:color w:val="00000F"/>
          <w:sz w:val="24"/>
          <w:szCs w:val="24"/>
          <w:shd w:val="clear" w:color="auto" w:fill="FFFFFF"/>
        </w:rPr>
        <w:t>The mean amplitude of the preceding s</w:t>
      </w:r>
      <w:r w:rsidR="00922556" w:rsidRPr="00766C32">
        <w:rPr>
          <w:rFonts w:asciiTheme="majorBidi" w:hAnsiTheme="majorBidi" w:cstheme="majorBidi"/>
          <w:color w:val="00000F"/>
          <w:sz w:val="24"/>
          <w:szCs w:val="24"/>
          <w:shd w:val="clear" w:color="auto" w:fill="FFFFFF"/>
        </w:rPr>
        <w:t>accades</w:t>
      </w:r>
      <w:r w:rsidR="00766C32">
        <w:rPr>
          <w:rFonts w:asciiTheme="majorBidi" w:hAnsiTheme="majorBidi" w:cstheme="majorBidi"/>
          <w:color w:val="00000F"/>
          <w:sz w:val="24"/>
          <w:szCs w:val="24"/>
          <w:shd w:val="clear" w:color="auto" w:fill="FFFFFF"/>
        </w:rPr>
        <w:t xml:space="preserve"> of all pauses in each of</w:t>
      </w:r>
      <w:r w:rsidR="00922556" w:rsidRPr="00766C32">
        <w:rPr>
          <w:rFonts w:asciiTheme="majorBidi" w:hAnsiTheme="majorBidi" w:cstheme="majorBidi"/>
          <w:color w:val="00000F"/>
          <w:sz w:val="24"/>
          <w:szCs w:val="24"/>
          <w:shd w:val="clear" w:color="auto" w:fill="FFFFFF"/>
        </w:rPr>
        <w:t xml:space="preserve"> the four experimental conditions</w:t>
      </w:r>
      <w:r w:rsidR="00766C32">
        <w:rPr>
          <w:rFonts w:asciiTheme="majorBidi" w:hAnsiTheme="majorBidi" w:cstheme="majorBidi"/>
          <w:color w:val="00000F"/>
          <w:sz w:val="24"/>
          <w:szCs w:val="24"/>
          <w:shd w:val="clear" w:color="auto" w:fill="FFFFFF"/>
        </w:rPr>
        <w:t xml:space="preserve">; no significant difference was </w:t>
      </w:r>
      <w:r w:rsidR="00766C32" w:rsidRPr="003E6613">
        <w:rPr>
          <w:rFonts w:asciiTheme="majorBidi" w:hAnsiTheme="majorBidi" w:cstheme="majorBidi"/>
          <w:color w:val="00000F"/>
          <w:sz w:val="24"/>
          <w:szCs w:val="24"/>
          <w:shd w:val="clear" w:color="auto" w:fill="FFFFFF"/>
        </w:rPr>
        <w:t xml:space="preserve">found (p &gt; </w:t>
      </w:r>
      <w:r w:rsidR="003E6613" w:rsidRPr="003E6613">
        <w:rPr>
          <w:rFonts w:asciiTheme="majorBidi" w:hAnsiTheme="majorBidi" w:cstheme="majorBidi"/>
          <w:color w:val="00000F"/>
          <w:sz w:val="24"/>
          <w:szCs w:val="24"/>
          <w:shd w:val="clear" w:color="auto" w:fill="FFFFFF"/>
        </w:rPr>
        <w:t>0.05</w:t>
      </w:r>
      <w:r w:rsidR="00766C32" w:rsidRPr="003E6613">
        <w:rPr>
          <w:rFonts w:asciiTheme="majorBidi" w:hAnsiTheme="majorBidi" w:cstheme="majorBidi"/>
          <w:color w:val="00000F"/>
          <w:sz w:val="24"/>
          <w:szCs w:val="24"/>
          <w:shd w:val="clear" w:color="auto" w:fill="FFFFFF"/>
        </w:rPr>
        <w:t xml:space="preserve">, </w:t>
      </w:r>
      <w:r w:rsidR="003E6613" w:rsidRPr="003E6613">
        <w:rPr>
          <w:rFonts w:asciiTheme="majorBidi" w:hAnsiTheme="majorBidi" w:cstheme="majorBidi"/>
          <w:color w:val="00000F"/>
          <w:sz w:val="24"/>
          <w:szCs w:val="24"/>
          <w:shd w:val="clear" w:color="auto" w:fill="FFFFFF"/>
        </w:rPr>
        <w:t>t-</w:t>
      </w:r>
      <w:r w:rsidR="00766C32" w:rsidRPr="003E6613">
        <w:rPr>
          <w:rFonts w:asciiTheme="majorBidi" w:hAnsiTheme="majorBidi" w:cstheme="majorBidi"/>
          <w:color w:val="00000F"/>
          <w:sz w:val="24"/>
          <w:szCs w:val="24"/>
          <w:shd w:val="clear" w:color="auto" w:fill="FFFFFF"/>
        </w:rPr>
        <w:t>test)</w:t>
      </w:r>
      <w:r w:rsidR="004A57A5" w:rsidRPr="003E6613">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significant difference was found for the maximal saccade speed (</w:t>
      </w:r>
      <w:r w:rsidR="006E0ACC" w:rsidRPr="006E0ACC">
        <w:rPr>
          <w:rFonts w:asciiTheme="majorBidi" w:hAnsiTheme="majorBidi" w:cstheme="majorBidi"/>
          <w:color w:val="00000F"/>
          <w:sz w:val="24"/>
          <w:szCs w:val="24"/>
          <w:shd w:val="clear" w:color="auto" w:fill="FFFFFF"/>
        </w:rPr>
        <w:t>p</w:t>
      </w:r>
      <w:r w:rsidR="006E0ACC" w:rsidRPr="003E6613">
        <w:rPr>
          <w:rFonts w:asciiTheme="majorBidi" w:hAnsiTheme="majorBidi" w:cstheme="majorBidi"/>
          <w:color w:val="00000F"/>
          <w:sz w:val="24"/>
          <w:szCs w:val="24"/>
          <w:shd w:val="clear" w:color="auto" w:fill="FFFFFF"/>
        </w:rPr>
        <w:t xml:space="preserve"> &gt; 0.05, t-</w:t>
      </w:r>
      <w:r w:rsidR="006E0ACC" w:rsidRPr="006E0ACC">
        <w:rPr>
          <w:rFonts w:asciiTheme="majorBidi" w:hAnsiTheme="majorBidi" w:cstheme="majorBidi"/>
          <w:color w:val="00000F"/>
          <w:sz w:val="24"/>
          <w:szCs w:val="24"/>
          <w:shd w:val="clear" w:color="auto" w:fill="FFFFFF"/>
        </w:rPr>
        <w:t>test</w:t>
      </w:r>
      <w:r w:rsidR="00D61EDF">
        <w:rPr>
          <w:rFonts w:asciiTheme="majorBidi" w:hAnsiTheme="majorBidi" w:cstheme="majorBidi"/>
          <w:color w:val="00000F"/>
          <w:sz w:val="24"/>
          <w:szCs w:val="24"/>
          <w:shd w:val="clear" w:color="auto" w:fill="FFFFFF"/>
        </w:rPr>
        <w:t>)</w:t>
      </w:r>
      <w:r w:rsidR="00766C32" w:rsidRPr="006E0ACC">
        <w:rPr>
          <w:rFonts w:asciiTheme="majorBidi" w:hAnsiTheme="majorBidi" w:cstheme="majorBidi"/>
          <w:color w:val="00000F"/>
          <w:sz w:val="24"/>
          <w:szCs w:val="24"/>
          <w:shd w:val="clear" w:color="auto" w:fill="FFFFFF"/>
        </w:rPr>
        <w:t>.</w:t>
      </w:r>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(c)</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 xml:space="preserve">instantaneous </w:t>
      </w:r>
      <w:r w:rsidR="00922556" w:rsidRPr="00766C32">
        <w:rPr>
          <w:rFonts w:asciiTheme="majorBidi" w:hAnsiTheme="majorBidi" w:cstheme="majorBidi"/>
          <w:color w:val="00000F"/>
          <w:sz w:val="24"/>
          <w:szCs w:val="24"/>
          <w:shd w:val="clear" w:color="auto" w:fill="FFFFFF"/>
        </w:rPr>
        <w:t xml:space="preserve">pupil size </w:t>
      </w:r>
      <w:r w:rsidR="00922556" w:rsidRPr="00766C32">
        <w:rPr>
          <w:rFonts w:asciiTheme="majorBidi" w:hAnsiTheme="majorBidi" w:cstheme="majorBidi"/>
          <w:b/>
          <w:bCs/>
          <w:color w:val="00000F"/>
          <w:sz w:val="24"/>
          <w:szCs w:val="24"/>
          <w:shd w:val="clear" w:color="auto" w:fill="FFFFFF"/>
        </w:rPr>
        <w:t>(d)</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instantaneous drift speed (no correla</w:t>
      </w:r>
      <w:r w:rsidR="00766C32">
        <w:rPr>
          <w:rFonts w:asciiTheme="majorBidi" w:hAnsiTheme="majorBidi" w:cstheme="majorBidi"/>
          <w:sz w:val="24"/>
          <w:szCs w:val="24"/>
          <w:shd w:val="clear" w:color="auto" w:fill="FFFFFF"/>
        </w:rPr>
        <w:t>tion</w:t>
      </w:r>
      <w:r w:rsidR="00922556" w:rsidRPr="00766C32">
        <w:rPr>
          <w:rFonts w:asciiTheme="majorBidi" w:hAnsiTheme="majorBidi" w:cstheme="majorBidi"/>
          <w:sz w:val="24"/>
          <w:szCs w:val="24"/>
          <w:shd w:val="clear" w:color="auto" w:fill="FFFFFF"/>
        </w:rPr>
        <w:t xml:space="preserve"> with pupil size, 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0.02,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0.55</w:t>
      </w:r>
      <w:r w:rsidR="00922556" w:rsidRPr="00766C32">
        <w:rPr>
          <w:rFonts w:asciiTheme="majorBidi" w:hAnsiTheme="majorBidi" w:cstheme="majorBidi"/>
          <w:sz w:val="24"/>
          <w:szCs w:val="24"/>
          <w:shd w:val="clear" w:color="auto" w:fill="FFFFFF"/>
        </w:rPr>
        <w:t>)</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b/>
          <w:bCs/>
          <w:color w:val="00000F"/>
          <w:sz w:val="24"/>
          <w:szCs w:val="24"/>
          <w:shd w:val="clear" w:color="auto" w:fill="FFFFFF"/>
        </w:rPr>
        <w:lastRenderedPageBreak/>
        <w:t>(e)</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0D48E5" w:rsidRPr="00766C32">
        <w:rPr>
          <w:rFonts w:asciiTheme="majorBidi" w:hAnsiTheme="majorBidi" w:cstheme="majorBidi"/>
          <w:sz w:val="24"/>
          <w:szCs w:val="24"/>
          <w:shd w:val="clear" w:color="auto" w:fill="FFFFFF"/>
        </w:rPr>
        <w:t>trial instantaneous drift speed</w:t>
      </w:r>
      <w:r w:rsidR="00922556" w:rsidRPr="00766C32">
        <w:rPr>
          <w:rFonts w:asciiTheme="majorBidi" w:hAnsiTheme="majorBidi" w:cstheme="majorBidi"/>
          <w:color w:val="00000F"/>
          <w:sz w:val="24"/>
          <w:szCs w:val="24"/>
          <w:shd w:val="clear" w:color="auto" w:fill="FFFFFF"/>
        </w:rPr>
        <w:t>, calculated from filtered data (</w:t>
      </w:r>
      <w:r w:rsidR="00BF5ECD" w:rsidRPr="00BF5ECD">
        <w:rPr>
          <w:rFonts w:asciiTheme="majorBidi" w:hAnsiTheme="majorBidi" w:cstheme="majorBidi"/>
          <w:color w:val="00000F"/>
          <w:sz w:val="24"/>
          <w:szCs w:val="24"/>
          <w:shd w:val="clear" w:color="auto" w:fill="FFFFFF"/>
        </w:rPr>
        <w:t>a third</w:t>
      </w:r>
      <w:r w:rsidR="00BF5ECD">
        <w:rPr>
          <w:rFonts w:asciiTheme="majorBidi" w:hAnsiTheme="majorBidi" w:cstheme="majorBidi"/>
          <w:color w:val="00000F"/>
          <w:sz w:val="24"/>
          <w:szCs w:val="24"/>
          <w:shd w:val="clear" w:color="auto" w:fill="FFFFFF"/>
        </w:rPr>
        <w:t xml:space="preserve"> </w:t>
      </w:r>
      <w:r w:rsidR="00BF5ECD" w:rsidRPr="00BF5ECD">
        <w:rPr>
          <w:rFonts w:asciiTheme="majorBidi" w:hAnsiTheme="majorBidi" w:cstheme="majorBidi"/>
          <w:color w:val="00000F"/>
          <w:sz w:val="24"/>
          <w:szCs w:val="24"/>
          <w:shd w:val="clear" w:color="auto" w:fill="FFFFFF"/>
        </w:rPr>
        <w:t xml:space="preserve">order Savitzky-Golay filter </w:t>
      </w:r>
      <w:r w:rsidR="00787197" w:rsidRPr="00181E0D">
        <w:rPr>
          <w:rFonts w:asciiTheme="majorBidi" w:hAnsiTheme="majorBidi" w:cstheme="majorBidi"/>
          <w:color w:val="00000F"/>
          <w:sz w:val="24"/>
          <w:szCs w:val="24"/>
          <w:shd w:val="clear" w:color="auto" w:fill="FFFFFF"/>
        </w:rPr>
        <w:t>with window size of 3 samples</w:t>
      </w:r>
      <w:r w:rsidR="00547AAE">
        <w:rPr>
          <w:rFonts w:asciiTheme="majorBidi" w:hAnsiTheme="majorBidi" w:cstheme="majorBidi"/>
          <w:color w:val="00000F"/>
          <w:sz w:val="24"/>
          <w:szCs w:val="24"/>
          <w:shd w:val="clear" w:color="auto" w:fill="FFFFFF"/>
        </w:rPr>
        <w:fldChar w:fldCharType="begin"/>
      </w:r>
      <w:r w:rsidR="00547AAE">
        <w:rPr>
          <w:rFonts w:asciiTheme="majorBidi" w:hAnsiTheme="majorBidi" w:cstheme="majorBidi"/>
          <w:color w:val="00000F"/>
          <w:sz w:val="24"/>
          <w:szCs w:val="24"/>
          <w:shd w:val="clear" w:color="auto" w:fill="FFFFFF"/>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color w:val="00000F"/>
          <w:sz w:val="24"/>
          <w:szCs w:val="24"/>
          <w:shd w:val="clear" w:color="auto" w:fill="FFFFFF"/>
        </w:rPr>
        <w:fldChar w:fldCharType="separate"/>
      </w:r>
      <w:r w:rsidR="00547AAE" w:rsidRPr="00547AAE">
        <w:rPr>
          <w:rFonts w:asciiTheme="majorBidi" w:hAnsiTheme="majorBidi" w:cstheme="majorBidi"/>
          <w:noProof/>
          <w:color w:val="00000F"/>
          <w:sz w:val="24"/>
          <w:szCs w:val="24"/>
          <w:shd w:val="clear" w:color="auto" w:fill="FFFFFF"/>
          <w:vertAlign w:val="superscript"/>
        </w:rPr>
        <w:t>14</w:t>
      </w:r>
      <w:r w:rsidR="00547AAE">
        <w:rPr>
          <w:rFonts w:asciiTheme="majorBidi" w:hAnsiTheme="majorBidi" w:cstheme="majorBidi"/>
          <w:color w:val="00000F"/>
          <w:sz w:val="24"/>
          <w:szCs w:val="24"/>
          <w:shd w:val="clear" w:color="auto" w:fill="FFFFFF"/>
        </w:rPr>
        <w:fldChar w:fldCharType="end"/>
      </w:r>
      <w:r w:rsidR="00787197" w:rsidRPr="00766C32">
        <w:rPr>
          <w:rFonts w:asciiTheme="majorBidi" w:hAnsiTheme="majorBidi" w:cstheme="majorBidi"/>
          <w:color w:val="00000F"/>
          <w:sz w:val="24"/>
          <w:szCs w:val="24"/>
          <w:shd w:val="clear" w:color="auto" w:fill="FFFFFF"/>
        </w:rPr>
        <w:t>)</w:t>
      </w:r>
      <w:r w:rsidR="00920E04">
        <w:rPr>
          <w:rFonts w:asciiTheme="majorBidi" w:hAnsiTheme="majorBidi" w:cstheme="majorBidi"/>
          <w:color w:val="00000F"/>
          <w:sz w:val="24"/>
          <w:szCs w:val="24"/>
          <w:shd w:val="clear" w:color="auto" w:fill="FFFFFF"/>
        </w:rPr>
        <w:t xml:space="preserve"> </w:t>
      </w:r>
    </w:p>
    <w:bookmarkEnd w:id="20"/>
    <w:bookmarkEnd w:id="21"/>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77777777"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hud" w:date="2018-04-25T18:24:00Z" w:initials="e">
    <w:p w14:paraId="625A0DF9" w14:textId="44EEEA24" w:rsidR="004414A7" w:rsidRDefault="004414A7">
      <w:pPr>
        <w:pStyle w:val="CommentText"/>
      </w:pPr>
      <w:r>
        <w:rPr>
          <w:rStyle w:val="CommentReference"/>
        </w:rPr>
        <w:annotationRef/>
      </w:r>
      <w:r>
        <w:t>Do we have statistics on this?</w:t>
      </w:r>
    </w:p>
  </w:comment>
  <w:comment w:id="1" w:author="bnapp" w:date="2018-04-29T10:12:00Z" w:initials="b">
    <w:p w14:paraId="06DC6224" w14:textId="6B4B6B02" w:rsidR="00F5361A" w:rsidRDefault="00F5361A">
      <w:pPr>
        <w:pStyle w:val="CommentText"/>
      </w:pPr>
      <w:r>
        <w:rPr>
          <w:rStyle w:val="CommentReference"/>
        </w:rPr>
        <w:annotationRef/>
      </w:r>
      <w:r>
        <w:t xml:space="preserve">No… </w:t>
      </w:r>
    </w:p>
    <w:p w14:paraId="47552AF4" w14:textId="55BEA0A7" w:rsidR="00F5361A" w:rsidRDefault="00F5361A">
      <w:pPr>
        <w:pStyle w:val="CommentText"/>
      </w:pPr>
      <w:r>
        <w:t xml:space="preserve">We thought this through and decided to leave it as is… </w:t>
      </w:r>
    </w:p>
  </w:comment>
  <w:comment w:id="2" w:author="bnapp" w:date="2018-04-29T10:19:00Z" w:initials="b">
    <w:p w14:paraId="0D261830" w14:textId="413C6E4C" w:rsidR="00F5361A" w:rsidRDefault="00F5361A">
      <w:pPr>
        <w:pStyle w:val="CommentText"/>
      </w:pPr>
      <w:r>
        <w:rPr>
          <w:rStyle w:val="CommentReference"/>
        </w:rPr>
        <w:annotationRef/>
      </w:r>
      <w:r>
        <w:t>Maybe:</w:t>
      </w:r>
    </w:p>
    <w:p w14:paraId="46602A62" w14:textId="25338E75" w:rsidR="00F5361A" w:rsidRDefault="00F5361A">
      <w:pPr>
        <w:pStyle w:val="CommentText"/>
      </w:pPr>
      <w:r>
        <w:rPr>
          <w:rFonts w:asciiTheme="majorBidi" w:hAnsiTheme="majorBidi" w:cstheme="majorBidi"/>
          <w:sz w:val="24"/>
          <w:szCs w:val="24"/>
        </w:rPr>
        <w:t>“</w:t>
      </w:r>
      <w:r w:rsidRPr="00E66A2D">
        <w:rPr>
          <w:rFonts w:asciiTheme="majorBidi" w:hAnsiTheme="majorBidi" w:cstheme="majorBidi"/>
          <w:sz w:val="24"/>
          <w:szCs w:val="24"/>
        </w:rPr>
        <w:t xml:space="preserve">Closed-loop </w:t>
      </w:r>
      <w:r>
        <w:rPr>
          <w:rStyle w:val="CommentReference"/>
        </w:rPr>
        <w:annotationRef/>
      </w:r>
      <w:r w:rsidRPr="00E66A2D">
        <w:rPr>
          <w:rFonts w:asciiTheme="majorBidi" w:hAnsiTheme="majorBidi" w:cstheme="majorBidi"/>
          <w:sz w:val="24"/>
          <w:szCs w:val="24"/>
        </w:rPr>
        <w:t>adaptation must involve</w:t>
      </w:r>
      <w:r w:rsidRPr="00F5361A">
        <w:rPr>
          <w:rFonts w:asciiTheme="majorBidi" w:hAnsiTheme="majorBidi" w:cstheme="majorBidi"/>
          <w:b/>
          <w:bCs/>
          <w:sz w:val="24"/>
          <w:szCs w:val="24"/>
        </w:rPr>
        <w:t>, aside to such parameters changes</w:t>
      </w:r>
      <w:r>
        <w:rPr>
          <w:rFonts w:asciiTheme="majorBidi" w:hAnsiTheme="majorBidi" w:cstheme="majorBidi"/>
          <w:sz w:val="24"/>
          <w:szCs w:val="24"/>
        </w:rPr>
        <w:t xml:space="preserve">, a set of variables….” </w:t>
      </w:r>
    </w:p>
  </w:comment>
  <w:comment w:id="3" w:author="bnapp" w:date="2018-04-29T10:30:00Z" w:initials="b">
    <w:p w14:paraId="67A17E31" w14:textId="77777777" w:rsidR="003D350A" w:rsidRDefault="009177CC">
      <w:pPr>
        <w:pStyle w:val="CommentText"/>
      </w:pPr>
      <w:r>
        <w:rPr>
          <w:rStyle w:val="CommentReference"/>
        </w:rPr>
        <w:annotationRef/>
      </w:r>
      <w:r>
        <w:t xml:space="preserve">Shouldn’t </w:t>
      </w:r>
      <w:r w:rsidR="003D350A">
        <w:t>we add a “closing” sentence to connect this paragraph to the next one?</w:t>
      </w:r>
    </w:p>
    <w:p w14:paraId="7F7C220C" w14:textId="7D09DEDD" w:rsidR="009177CC" w:rsidRDefault="003D350A" w:rsidP="00DA4FD6">
      <w:pPr>
        <w:pStyle w:val="CommentText"/>
      </w:pPr>
      <w:r>
        <w:t xml:space="preserve">Something like - </w:t>
      </w:r>
      <w:r w:rsidR="00DA4FD6">
        <w:t>“Controlled</w:t>
      </w:r>
      <w:r>
        <w:t xml:space="preserve"> variables, if exist, should </w:t>
      </w:r>
      <w:r w:rsidR="00DA4FD6">
        <w:t>be</w:t>
      </w:r>
      <w:r>
        <w:t xml:space="preserve"> </w:t>
      </w:r>
      <w:r w:rsidR="00DA4FD6">
        <w:t>meaningful to the system / useful / have a reason / have a purpose…”.</w:t>
      </w:r>
    </w:p>
  </w:comment>
  <w:comment w:id="4" w:author="ehud" w:date="2018-04-25T19:26:00Z" w:initials="e">
    <w:p w14:paraId="735BB131" w14:textId="56C0657E" w:rsidR="00F65B40" w:rsidRDefault="00F65B40" w:rsidP="00F65B40">
      <w:pPr>
        <w:pStyle w:val="CommentText"/>
      </w:pPr>
      <w:r>
        <w:rPr>
          <w:rStyle w:val="CommentReference"/>
        </w:rPr>
        <w:annotationRef/>
      </w:r>
      <w:r>
        <w:t>This claim is based on 4 numbers. maybe we should also do the full test – do the same analysis as in ExtDataFig2b-d, for the preceding ISI vs Sp and vs Xp</w:t>
      </w:r>
    </w:p>
  </w:comment>
  <w:comment w:id="5" w:author="bnapp" w:date="2018-04-29T10:53:00Z" w:initials="b">
    <w:p w14:paraId="13C0BF1B" w14:textId="5A85C82B" w:rsidR="00714659" w:rsidRDefault="00714659">
      <w:pPr>
        <w:pStyle w:val="CommentText"/>
      </w:pPr>
      <w:r>
        <w:rPr>
          <w:rStyle w:val="CommentReference"/>
        </w:rPr>
        <w:annotationRef/>
      </w:r>
      <w:r>
        <w:t xml:space="preserve">Not sure exactly </w:t>
      </w:r>
      <w:r w:rsidR="00222ECB">
        <w:t>what you mean</w:t>
      </w:r>
      <w:r>
        <w:t xml:space="preserve"> – </w:t>
      </w:r>
    </w:p>
    <w:p w14:paraId="334F7488" w14:textId="60700AF5" w:rsidR="00714659" w:rsidRDefault="00714659" w:rsidP="00714659">
      <w:pPr>
        <w:pStyle w:val="CommentText"/>
      </w:pPr>
      <w:r>
        <w:t>Pre-drift speed versus drift speed</w:t>
      </w:r>
      <w:r w:rsidR="00222ECB">
        <w:t xml:space="preserve"> &amp;</w:t>
      </w:r>
      <w:r>
        <w:t xml:space="preserve">  </w:t>
      </w:r>
    </w:p>
    <w:p w14:paraId="44D2268B" w14:textId="3688057F" w:rsidR="00714659" w:rsidRDefault="00714659" w:rsidP="00714659">
      <w:pPr>
        <w:pStyle w:val="CommentText"/>
      </w:pPr>
      <w:r>
        <w:t xml:space="preserve">Pre-drift amp versus drift amp </w:t>
      </w:r>
    </w:p>
    <w:p w14:paraId="1B47B946" w14:textId="299B67A1" w:rsidR="00714659" w:rsidRDefault="00714659" w:rsidP="00714659">
      <w:pPr>
        <w:pStyle w:val="CommentText"/>
      </w:pPr>
    </w:p>
    <w:p w14:paraId="49E363FA" w14:textId="7B24065A" w:rsidR="00714659" w:rsidRDefault="00714659" w:rsidP="00714659">
      <w:pPr>
        <w:pStyle w:val="CommentText"/>
      </w:pPr>
      <w:r>
        <w:t>How does that relate to the sacc control loop?</w:t>
      </w:r>
    </w:p>
    <w:p w14:paraId="6FB14773" w14:textId="7F0F0148" w:rsidR="00714659" w:rsidRDefault="00714659" w:rsidP="00714659">
      <w:pPr>
        <w:pStyle w:val="CommentText"/>
      </w:pPr>
    </w:p>
    <w:p w14:paraId="7DB126C1" w14:textId="77777777" w:rsidR="00714659" w:rsidRDefault="00714659" w:rsidP="00714659">
      <w:pPr>
        <w:pStyle w:val="CommentText"/>
      </w:pPr>
    </w:p>
  </w:comment>
  <w:comment w:id="6" w:author="bnapp" w:date="2018-04-29T11:34:00Z" w:initials="b">
    <w:p w14:paraId="453F2C7E" w14:textId="191FF732" w:rsidR="00EA039D" w:rsidRDefault="00EA039D">
      <w:pPr>
        <w:pStyle w:val="CommentText"/>
      </w:pPr>
      <w:r>
        <w:rPr>
          <w:rStyle w:val="CommentReference"/>
        </w:rPr>
        <w:annotationRef/>
      </w:r>
      <w:r>
        <w:t>I think it is a great paragraph - we should somehow relate to this in the abstract as well….</w:t>
      </w:r>
    </w:p>
  </w:comment>
  <w:comment w:id="7" w:author="bnapp" w:date="2018-04-29T11:36:00Z" w:initials="b">
    <w:p w14:paraId="7A5AEAC3" w14:textId="246AD468" w:rsidR="00EA039D" w:rsidRDefault="00EA039D">
      <w:pPr>
        <w:pStyle w:val="CommentText"/>
      </w:pPr>
      <w:r>
        <w:rPr>
          <w:rStyle w:val="CommentReference"/>
        </w:rPr>
        <w:annotationRef/>
      </w:r>
      <w:r>
        <w:t>Shouldn’t this be a new figure now?</w:t>
      </w:r>
    </w:p>
    <w:p w14:paraId="013A29A3" w14:textId="0628B61A" w:rsidR="00EA039D" w:rsidRDefault="00EA039D" w:rsidP="00EA039D">
      <w:pPr>
        <w:pStyle w:val="CommentText"/>
      </w:pPr>
      <w:r>
        <w:t xml:space="preserve">2d,e -&gt; 3a,b </w:t>
      </w:r>
    </w:p>
    <w:p w14:paraId="0F0254FE" w14:textId="77777777" w:rsidR="00EA039D" w:rsidRDefault="00EA039D">
      <w:pPr>
        <w:pStyle w:val="CommentText"/>
      </w:pPr>
    </w:p>
  </w:comment>
  <w:comment w:id="8" w:author="bnapp" w:date="2018-04-29T11:44:00Z" w:initials="b">
    <w:p w14:paraId="0722A49F" w14:textId="3495E2FD" w:rsidR="00EA039D" w:rsidRDefault="00EA039D">
      <w:pPr>
        <w:pStyle w:val="CommentText"/>
      </w:pPr>
      <w:r>
        <w:rPr>
          <w:rStyle w:val="CommentReference"/>
        </w:rPr>
        <w:annotationRef/>
      </w:r>
      <w:r>
        <w:t>No reference needed?</w:t>
      </w:r>
    </w:p>
  </w:comment>
  <w:comment w:id="9" w:author="ehud" w:date="2018-04-25T21:31:00Z" w:initials="e">
    <w:p w14:paraId="5413433F" w14:textId="7CBF8C9D" w:rsidR="0004483B" w:rsidRDefault="0004483B">
      <w:pPr>
        <w:pStyle w:val="CommentText"/>
      </w:pPr>
      <w:r>
        <w:rPr>
          <w:rStyle w:val="CommentReference"/>
        </w:rPr>
        <w:annotationRef/>
      </w:r>
      <w:r>
        <w:t>is it correct?</w:t>
      </w:r>
    </w:p>
  </w:comment>
  <w:comment w:id="10" w:author="bnapp" w:date="2018-04-29T11:54:00Z" w:initials="b">
    <w:p w14:paraId="716FD86C" w14:textId="77777777" w:rsidR="00641A54" w:rsidRPr="003B74FE" w:rsidRDefault="005A13B9" w:rsidP="00641A54">
      <w:pPr>
        <w:pStyle w:val="CommentText"/>
        <w:rPr>
          <w:rFonts w:asciiTheme="majorBidi" w:hAnsiTheme="majorBidi" w:cstheme="majorBidi"/>
          <w:sz w:val="24"/>
          <w:szCs w:val="24"/>
        </w:rPr>
      </w:pPr>
      <w:r>
        <w:rPr>
          <w:rStyle w:val="CommentReference"/>
        </w:rPr>
        <w:annotationRef/>
      </w:r>
      <w:r w:rsidR="00641A54" w:rsidRPr="003B74FE">
        <w:rPr>
          <w:rFonts w:asciiTheme="majorBidi" w:hAnsiTheme="majorBidi" w:cstheme="majorBidi"/>
          <w:sz w:val="24"/>
          <w:szCs w:val="24"/>
        </w:rPr>
        <w:t>Generally,</w:t>
      </w:r>
      <w:r w:rsidRPr="003B74FE">
        <w:rPr>
          <w:rFonts w:asciiTheme="majorBidi" w:hAnsiTheme="majorBidi" w:cstheme="majorBidi"/>
          <w:sz w:val="24"/>
          <w:szCs w:val="24"/>
        </w:rPr>
        <w:t xml:space="preserve"> yes, but one can</w:t>
      </w:r>
      <w:r w:rsidR="00641A54" w:rsidRPr="003B74FE">
        <w:rPr>
          <w:rFonts w:asciiTheme="majorBidi" w:hAnsiTheme="majorBidi" w:cstheme="majorBidi"/>
          <w:sz w:val="24"/>
          <w:szCs w:val="24"/>
        </w:rPr>
        <w:t xml:space="preserve"> maybe</w:t>
      </w:r>
      <w:r w:rsidRPr="003B74FE">
        <w:rPr>
          <w:rFonts w:asciiTheme="majorBidi" w:hAnsiTheme="majorBidi" w:cstheme="majorBidi"/>
          <w:sz w:val="24"/>
          <w:szCs w:val="24"/>
        </w:rPr>
        <w:t xml:space="preserve"> argue that </w:t>
      </w:r>
      <w:r w:rsidR="00641A54" w:rsidRPr="003B74FE">
        <w:rPr>
          <w:rFonts w:asciiTheme="majorBidi" w:hAnsiTheme="majorBidi" w:cstheme="majorBidi"/>
          <w:sz w:val="24"/>
          <w:szCs w:val="24"/>
        </w:rPr>
        <w:t>we force it.</w:t>
      </w:r>
    </w:p>
    <w:p w14:paraId="15BADCD9" w14:textId="4314B95D" w:rsidR="00641A54" w:rsidRPr="003B74FE" w:rsidRDefault="00641A54" w:rsidP="00641A54">
      <w:pPr>
        <w:pStyle w:val="CommentText"/>
        <w:rPr>
          <w:rFonts w:asciiTheme="majorBidi" w:hAnsiTheme="majorBidi" w:cstheme="majorBidi"/>
          <w:sz w:val="24"/>
          <w:szCs w:val="24"/>
        </w:rPr>
      </w:pPr>
      <w:r>
        <w:rPr>
          <w:rFonts w:asciiTheme="majorBidi" w:hAnsiTheme="majorBidi" w:cstheme="majorBidi"/>
          <w:sz w:val="24"/>
          <w:szCs w:val="24"/>
        </w:rPr>
        <w:t>I mean – like Rafi said – there is no other choice if you want to see something.</w:t>
      </w:r>
    </w:p>
    <w:p w14:paraId="1D57E2DD" w14:textId="77777777" w:rsidR="003B74FE" w:rsidRDefault="00641A54" w:rsidP="003B74FE">
      <w:pPr>
        <w:pStyle w:val="CommentText"/>
        <w:rPr>
          <w:rFonts w:asciiTheme="majorBidi" w:hAnsiTheme="majorBidi" w:cstheme="majorBidi"/>
          <w:sz w:val="24"/>
          <w:szCs w:val="24"/>
        </w:rPr>
      </w:pPr>
      <w:r w:rsidRPr="003B74FE">
        <w:rPr>
          <w:rFonts w:asciiTheme="majorBidi" w:hAnsiTheme="majorBidi" w:cstheme="majorBidi"/>
          <w:sz w:val="24"/>
          <w:szCs w:val="24"/>
        </w:rPr>
        <w:t>So we should consider saying more carefully</w:t>
      </w:r>
      <w:r w:rsidR="003B74FE">
        <w:rPr>
          <w:rFonts w:asciiTheme="majorBidi" w:hAnsiTheme="majorBidi" w:cstheme="majorBidi"/>
          <w:sz w:val="24"/>
          <w:szCs w:val="24"/>
        </w:rPr>
        <w:t>, and maybe reverse the order:</w:t>
      </w:r>
    </w:p>
    <w:p w14:paraId="4FF05373" w14:textId="49B0C3E4" w:rsidR="00641A54" w:rsidRPr="003B74FE" w:rsidRDefault="00641A54" w:rsidP="003B74FE">
      <w:pPr>
        <w:pStyle w:val="CommentText"/>
        <w:rPr>
          <w:rFonts w:asciiTheme="majorBidi" w:hAnsiTheme="majorBidi" w:cstheme="majorBidi"/>
          <w:sz w:val="24"/>
          <w:szCs w:val="24"/>
        </w:rPr>
      </w:pPr>
      <w:r w:rsidRPr="003B74FE">
        <w:rPr>
          <w:rFonts w:asciiTheme="majorBidi" w:hAnsiTheme="majorBidi" w:cstheme="majorBidi"/>
          <w:sz w:val="24"/>
          <w:szCs w:val="24"/>
        </w:rPr>
        <w:t xml:space="preserve"> </w:t>
      </w:r>
    </w:p>
    <w:p w14:paraId="1F41E338" w14:textId="00AA3A19" w:rsidR="00641A54" w:rsidRDefault="00641A54" w:rsidP="003B74FE">
      <w:pPr>
        <w:pStyle w:val="CommentText"/>
        <w:rPr>
          <w:rFonts w:asciiTheme="majorBidi" w:hAnsiTheme="majorBidi" w:cstheme="majorBidi"/>
          <w:sz w:val="24"/>
          <w:szCs w:val="24"/>
        </w:rPr>
      </w:pPr>
      <w:r w:rsidRPr="003B74FE">
        <w:rPr>
          <w:rFonts w:asciiTheme="majorBidi" w:hAnsiTheme="majorBidi" w:cstheme="majorBidi"/>
          <w:sz w:val="24"/>
          <w:szCs w:val="24"/>
        </w:rPr>
        <w:t>“</w:t>
      </w:r>
      <w:r w:rsidR="003B74FE">
        <w:rPr>
          <w:rFonts w:asciiTheme="majorBidi" w:hAnsiTheme="majorBidi" w:cstheme="majorBidi"/>
          <w:sz w:val="24"/>
          <w:szCs w:val="24"/>
        </w:rPr>
        <w:t xml:space="preserve">This border-following behavior, observed here for the first time, </w:t>
      </w:r>
      <w:r w:rsidRPr="003B74FE">
        <w:rPr>
          <w:rFonts w:asciiTheme="majorBidi" w:hAnsiTheme="majorBidi" w:cstheme="majorBidi"/>
          <w:sz w:val="24"/>
          <w:szCs w:val="24"/>
        </w:rPr>
        <w:t>cannot be based on target-saliency models, since</w:t>
      </w:r>
      <w:r w:rsidR="003B74FE" w:rsidRPr="003B74FE">
        <w:rPr>
          <w:rFonts w:asciiTheme="majorBidi" w:hAnsiTheme="majorBidi" w:cstheme="majorBidi"/>
          <w:sz w:val="24"/>
          <w:szCs w:val="24"/>
        </w:rPr>
        <w:t xml:space="preserve"> </w:t>
      </w:r>
      <w:r>
        <w:rPr>
          <w:rFonts w:asciiTheme="majorBidi" w:hAnsiTheme="majorBidi" w:cstheme="majorBidi"/>
          <w:sz w:val="24"/>
          <w:szCs w:val="24"/>
        </w:rPr>
        <w:t>the target is not visible in most cases of saccadic jumps under tunneled viewing</w:t>
      </w:r>
      <w:r w:rsidRPr="003B74FE">
        <w:rPr>
          <w:rFonts w:asciiTheme="majorBidi" w:hAnsiTheme="majorBidi" w:cstheme="majorBidi"/>
          <w:sz w:val="24"/>
          <w:szCs w:val="24"/>
        </w:rPr>
        <w:annotationRef/>
      </w:r>
      <w:r w:rsidR="003B74FE">
        <w:rPr>
          <w:rFonts w:asciiTheme="majorBidi" w:hAnsiTheme="majorBidi" w:cstheme="majorBidi"/>
          <w:sz w:val="24"/>
          <w:szCs w:val="24"/>
        </w:rPr>
        <w:t>. Hence</w:t>
      </w:r>
      <w:r w:rsidRPr="003B74FE">
        <w:rPr>
          <w:rFonts w:asciiTheme="majorBidi" w:hAnsiTheme="majorBidi" w:cstheme="majorBidi"/>
          <w:sz w:val="24"/>
          <w:szCs w:val="24"/>
        </w:rPr>
        <w:annotationRef/>
      </w:r>
      <w:r w:rsidR="003B74FE">
        <w:rPr>
          <w:rFonts w:asciiTheme="majorBidi" w:hAnsiTheme="majorBidi" w:cstheme="majorBidi"/>
          <w:sz w:val="24"/>
          <w:szCs w:val="24"/>
        </w:rPr>
        <w:t>, it is</w:t>
      </w:r>
      <w:r w:rsidR="003B74FE" w:rsidRPr="00E66A2D">
        <w:rPr>
          <w:rFonts w:asciiTheme="majorBidi" w:hAnsiTheme="majorBidi" w:cstheme="majorBidi"/>
          <w:sz w:val="24"/>
          <w:szCs w:val="24"/>
        </w:rPr>
        <w:t xml:space="preserve"> </w:t>
      </w:r>
      <w:r w:rsidR="003B74FE">
        <w:rPr>
          <w:rFonts w:asciiTheme="majorBidi" w:hAnsiTheme="majorBidi" w:cstheme="majorBidi"/>
          <w:sz w:val="24"/>
          <w:szCs w:val="24"/>
        </w:rPr>
        <w:t>consistent with a closed loop control of saccadic target selection (as saccadic target is determined by concurrent sensory data and its execution will modify the sensory data).</w:t>
      </w:r>
    </w:p>
    <w:p w14:paraId="1D83914C" w14:textId="5B69DDA3" w:rsidR="003B74FE" w:rsidRDefault="003B74FE" w:rsidP="003B74FE">
      <w:pPr>
        <w:pStyle w:val="CommentText"/>
        <w:rPr>
          <w:rFonts w:asciiTheme="majorBidi" w:hAnsiTheme="majorBidi" w:cstheme="majorBidi"/>
          <w:sz w:val="24"/>
          <w:szCs w:val="24"/>
        </w:rPr>
      </w:pPr>
    </w:p>
    <w:p w14:paraId="07689112" w14:textId="1648E585" w:rsidR="003B74FE" w:rsidRPr="003B74FE" w:rsidRDefault="003B74FE" w:rsidP="003B74FE">
      <w:pPr>
        <w:pStyle w:val="CommentText"/>
        <w:rPr>
          <w:rFonts w:asciiTheme="majorBidi" w:hAnsiTheme="majorBidi" w:cstheme="majorBidi"/>
          <w:sz w:val="24"/>
          <w:szCs w:val="24"/>
        </w:rPr>
      </w:pPr>
      <w:r>
        <w:rPr>
          <w:rFonts w:asciiTheme="majorBidi" w:hAnsiTheme="majorBidi" w:cstheme="majorBidi"/>
          <w:sz w:val="24"/>
          <w:szCs w:val="24"/>
        </w:rPr>
        <w:t>What do you think?</w:t>
      </w:r>
    </w:p>
    <w:p w14:paraId="4B667658" w14:textId="77777777" w:rsidR="00641A54" w:rsidRDefault="00641A54" w:rsidP="00641A54">
      <w:pPr>
        <w:pStyle w:val="CommentText"/>
        <w:rPr>
          <w:rFonts w:asciiTheme="majorBidi" w:hAnsiTheme="majorBidi" w:cstheme="majorBidi"/>
          <w:sz w:val="24"/>
          <w:szCs w:val="24"/>
        </w:rPr>
      </w:pPr>
    </w:p>
    <w:p w14:paraId="25D622AE" w14:textId="77777777" w:rsidR="00641A54" w:rsidRDefault="00641A54" w:rsidP="00641A54">
      <w:pPr>
        <w:pStyle w:val="CommentText"/>
        <w:rPr>
          <w:rFonts w:asciiTheme="majorBidi" w:hAnsiTheme="majorBidi" w:cstheme="majorBidi"/>
          <w:sz w:val="24"/>
          <w:szCs w:val="24"/>
        </w:rPr>
      </w:pPr>
    </w:p>
    <w:p w14:paraId="3AFC96E2" w14:textId="4F607927" w:rsidR="00641A54" w:rsidRDefault="00641A54" w:rsidP="00641A54">
      <w:pPr>
        <w:pStyle w:val="CommentText"/>
      </w:pPr>
    </w:p>
  </w:comment>
  <w:comment w:id="11" w:author="bnapp" w:date="2018-04-29T12:10:00Z" w:initials="b">
    <w:p w14:paraId="0A2807AE" w14:textId="77777777" w:rsidR="002F72B6" w:rsidRDefault="002F72B6">
      <w:pPr>
        <w:pStyle w:val="CommentText"/>
      </w:pPr>
      <w:r>
        <w:rPr>
          <w:rStyle w:val="CommentReference"/>
        </w:rPr>
        <w:annotationRef/>
      </w:r>
      <w:r>
        <w:t>This is not true – see figure 4.</w:t>
      </w:r>
    </w:p>
    <w:p w14:paraId="0241D945" w14:textId="44DC76D9" w:rsidR="002F72B6" w:rsidRDefault="002F72B6" w:rsidP="002F72B6">
      <w:pPr>
        <w:pStyle w:val="CommentText"/>
      </w:pPr>
      <w:r>
        <w:t>The difference is only between borders and not borders within natural/ tunneled trials…</w:t>
      </w:r>
    </w:p>
  </w:comment>
  <w:comment w:id="12" w:author="bnapp" w:date="2018-04-29T12:19:00Z" w:initials="b">
    <w:p w14:paraId="436E6B7C" w14:textId="77777777" w:rsidR="00385B5F" w:rsidRDefault="00385B5F">
      <w:pPr>
        <w:pStyle w:val="CommentText"/>
      </w:pPr>
      <w:r>
        <w:rPr>
          <w:rStyle w:val="CommentReference"/>
        </w:rPr>
        <w:annotationRef/>
      </w:r>
      <w:r>
        <w:t>Why is this necessary?</w:t>
      </w:r>
    </w:p>
    <w:p w14:paraId="188DAD3E" w14:textId="58C7408A" w:rsidR="00385B5F" w:rsidRDefault="00385B5F" w:rsidP="00385B5F">
      <w:pPr>
        <w:pStyle w:val="CommentText"/>
      </w:pPr>
      <w:r>
        <w:t xml:space="preserve">It is a really long sentence… </w:t>
      </w:r>
      <w:r>
        <w:sym w:font="Wingdings" w:char="F04A"/>
      </w:r>
    </w:p>
  </w:comment>
  <w:comment w:id="13" w:author="bnapp" w:date="2018-04-29T12:29:00Z" w:initials="b">
    <w:p w14:paraId="23EAE24D" w14:textId="77777777" w:rsidR="00994A6F" w:rsidRDefault="00994A6F">
      <w:pPr>
        <w:pStyle w:val="CommentText"/>
      </w:pPr>
      <w:r>
        <w:rPr>
          <w:rStyle w:val="CommentReference"/>
        </w:rPr>
        <w:annotationRef/>
      </w:r>
      <w:r>
        <w:t xml:space="preserve">I know where it comes from </w:t>
      </w:r>
      <w:r>
        <w:sym w:font="Wingdings" w:char="F04A"/>
      </w:r>
    </w:p>
    <w:p w14:paraId="27225515" w14:textId="77777777" w:rsidR="00994A6F" w:rsidRDefault="00994A6F">
      <w:pPr>
        <w:pStyle w:val="CommentText"/>
      </w:pPr>
      <w:r>
        <w:t>But I’m not sure it is clear here…</w:t>
      </w:r>
    </w:p>
    <w:p w14:paraId="59676D96" w14:textId="44CEE5A6" w:rsidR="00994A6F" w:rsidRDefault="00994A6F">
      <w:pPr>
        <w:pStyle w:val="CommentText"/>
      </w:pPr>
      <w:r>
        <w:t>Maybe just leaving the based on is enough, ignoring at the moment Rafi’s concern…</w:t>
      </w:r>
    </w:p>
    <w:p w14:paraId="504CD796" w14:textId="68E2D72E" w:rsidR="00994A6F" w:rsidRDefault="00994A6F">
      <w:pPr>
        <w:pStyle w:val="CommentText"/>
      </w:pPr>
      <w:r>
        <w:t>Or changing the “based on” to – “controlled via”</w:t>
      </w:r>
    </w:p>
    <w:p w14:paraId="4DDC11E0" w14:textId="48FE2893" w:rsidR="00994A6F" w:rsidRDefault="00994A6F">
      <w:pPr>
        <w:pStyle w:val="CommentText"/>
      </w:pPr>
    </w:p>
  </w:comment>
  <w:comment w:id="26" w:author="bnapp" w:date="2018-04-29T12:35:00Z" w:initials="b">
    <w:p w14:paraId="564CB2CB" w14:textId="5102B016" w:rsidR="00281289" w:rsidRDefault="00281289">
      <w:pPr>
        <w:pStyle w:val="CommentText"/>
      </w:pPr>
      <w:r>
        <w:rPr>
          <w:rStyle w:val="CommentReference"/>
        </w:rPr>
        <w:annotationRef/>
      </w:r>
      <w:r>
        <w:t>Need to change when final….</w:t>
      </w:r>
    </w:p>
  </w:comment>
  <w:comment w:id="56" w:author="bnapp" w:date="2018-04-29T12:36:00Z" w:initials="b">
    <w:p w14:paraId="6F2A12AF" w14:textId="6AECB5DA" w:rsidR="00281289" w:rsidRDefault="00281289">
      <w:pPr>
        <w:pStyle w:val="CommentText"/>
      </w:pPr>
      <w:r>
        <w:rPr>
          <w:rStyle w:val="CommentReference"/>
        </w:rPr>
        <w:annotationRef/>
      </w:r>
      <w:r>
        <w:t>Change when final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5A0DF9" w15:done="0"/>
  <w15:commentEx w15:paraId="47552AF4" w15:paraIdParent="625A0DF9" w15:done="0"/>
  <w15:commentEx w15:paraId="46602A62" w15:done="0"/>
  <w15:commentEx w15:paraId="7F7C220C" w15:done="0"/>
  <w15:commentEx w15:paraId="735BB131" w15:done="0"/>
  <w15:commentEx w15:paraId="7DB126C1" w15:paraIdParent="735BB131" w15:done="0"/>
  <w15:commentEx w15:paraId="453F2C7E" w15:done="0"/>
  <w15:commentEx w15:paraId="0F0254FE" w15:done="0"/>
  <w15:commentEx w15:paraId="0722A49F" w15:done="0"/>
  <w15:commentEx w15:paraId="5413433F" w15:done="0"/>
  <w15:commentEx w15:paraId="3AFC96E2" w15:paraIdParent="5413433F" w15:done="0"/>
  <w15:commentEx w15:paraId="0241D945" w15:done="0"/>
  <w15:commentEx w15:paraId="188DAD3E" w15:done="0"/>
  <w15:commentEx w15:paraId="4DDC11E0" w15:done="0"/>
  <w15:commentEx w15:paraId="564CB2CB" w15:done="0"/>
  <w15:commentEx w15:paraId="6F2A12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741CD" w14:textId="77777777" w:rsidR="00424985" w:rsidRDefault="00424985" w:rsidP="000C4643">
      <w:pPr>
        <w:spacing w:after="0" w:line="240" w:lineRule="auto"/>
      </w:pPr>
      <w:r>
        <w:separator/>
      </w:r>
    </w:p>
  </w:endnote>
  <w:endnote w:type="continuationSeparator" w:id="0">
    <w:p w14:paraId="3C6DB648" w14:textId="77777777" w:rsidR="00424985" w:rsidRDefault="00424985"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E14A2" w14:textId="77777777" w:rsidR="00424985" w:rsidRDefault="00424985" w:rsidP="000C4643">
      <w:pPr>
        <w:spacing w:after="0" w:line="240" w:lineRule="auto"/>
      </w:pPr>
      <w:r>
        <w:separator/>
      </w:r>
    </w:p>
  </w:footnote>
  <w:footnote w:type="continuationSeparator" w:id="0">
    <w:p w14:paraId="3C2451CB" w14:textId="77777777" w:rsidR="00424985" w:rsidRDefault="00424985" w:rsidP="000C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napp">
    <w15:presenceInfo w15:providerId="None" w15:userId="bn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5047"/>
    <w:rsid w:val="000071A8"/>
    <w:rsid w:val="0001480F"/>
    <w:rsid w:val="0001493C"/>
    <w:rsid w:val="0001661B"/>
    <w:rsid w:val="00027037"/>
    <w:rsid w:val="000413BF"/>
    <w:rsid w:val="00041755"/>
    <w:rsid w:val="0004483B"/>
    <w:rsid w:val="0004484F"/>
    <w:rsid w:val="00044DC4"/>
    <w:rsid w:val="000471E5"/>
    <w:rsid w:val="00047A23"/>
    <w:rsid w:val="0006231F"/>
    <w:rsid w:val="000623F1"/>
    <w:rsid w:val="000654C4"/>
    <w:rsid w:val="00072603"/>
    <w:rsid w:val="00072D66"/>
    <w:rsid w:val="00076720"/>
    <w:rsid w:val="0007734F"/>
    <w:rsid w:val="00086A18"/>
    <w:rsid w:val="00087126"/>
    <w:rsid w:val="00093C53"/>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4159"/>
    <w:rsid w:val="0010057A"/>
    <w:rsid w:val="001030A0"/>
    <w:rsid w:val="00105E59"/>
    <w:rsid w:val="00106665"/>
    <w:rsid w:val="00115558"/>
    <w:rsid w:val="001236D1"/>
    <w:rsid w:val="001266C6"/>
    <w:rsid w:val="00126BF8"/>
    <w:rsid w:val="00130676"/>
    <w:rsid w:val="00134750"/>
    <w:rsid w:val="00136FC9"/>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17C7"/>
    <w:rsid w:val="001C29BA"/>
    <w:rsid w:val="001C391C"/>
    <w:rsid w:val="001C6422"/>
    <w:rsid w:val="001D4139"/>
    <w:rsid w:val="001D519E"/>
    <w:rsid w:val="001D6B11"/>
    <w:rsid w:val="001D7B79"/>
    <w:rsid w:val="001E67D7"/>
    <w:rsid w:val="001F6ECE"/>
    <w:rsid w:val="001F729D"/>
    <w:rsid w:val="001F77DD"/>
    <w:rsid w:val="00203008"/>
    <w:rsid w:val="002057CA"/>
    <w:rsid w:val="002101F6"/>
    <w:rsid w:val="00222ECB"/>
    <w:rsid w:val="00235371"/>
    <w:rsid w:val="00236A54"/>
    <w:rsid w:val="0023779E"/>
    <w:rsid w:val="00242410"/>
    <w:rsid w:val="0024265D"/>
    <w:rsid w:val="002447EA"/>
    <w:rsid w:val="002473F7"/>
    <w:rsid w:val="002501CF"/>
    <w:rsid w:val="00251577"/>
    <w:rsid w:val="00251E9B"/>
    <w:rsid w:val="00253EAC"/>
    <w:rsid w:val="002620F9"/>
    <w:rsid w:val="0027605B"/>
    <w:rsid w:val="00281289"/>
    <w:rsid w:val="00281A41"/>
    <w:rsid w:val="00281AE6"/>
    <w:rsid w:val="00283260"/>
    <w:rsid w:val="00285DF6"/>
    <w:rsid w:val="002925ED"/>
    <w:rsid w:val="002A01E1"/>
    <w:rsid w:val="002A1DA2"/>
    <w:rsid w:val="002A210A"/>
    <w:rsid w:val="002A3C72"/>
    <w:rsid w:val="002A5A07"/>
    <w:rsid w:val="002A7CC9"/>
    <w:rsid w:val="002B7425"/>
    <w:rsid w:val="002B7F93"/>
    <w:rsid w:val="002C0A16"/>
    <w:rsid w:val="002D1C7A"/>
    <w:rsid w:val="002D20FB"/>
    <w:rsid w:val="002D322C"/>
    <w:rsid w:val="002D418A"/>
    <w:rsid w:val="002D7BE2"/>
    <w:rsid w:val="002E2E6E"/>
    <w:rsid w:val="002E549D"/>
    <w:rsid w:val="002E7002"/>
    <w:rsid w:val="002F5A1D"/>
    <w:rsid w:val="002F5A51"/>
    <w:rsid w:val="002F5C22"/>
    <w:rsid w:val="002F72B6"/>
    <w:rsid w:val="003022E6"/>
    <w:rsid w:val="00303296"/>
    <w:rsid w:val="00306D1B"/>
    <w:rsid w:val="00321968"/>
    <w:rsid w:val="00324AC3"/>
    <w:rsid w:val="003347E3"/>
    <w:rsid w:val="003368BD"/>
    <w:rsid w:val="00342596"/>
    <w:rsid w:val="00350158"/>
    <w:rsid w:val="00352872"/>
    <w:rsid w:val="00353E86"/>
    <w:rsid w:val="00354DDC"/>
    <w:rsid w:val="00357380"/>
    <w:rsid w:val="003579DB"/>
    <w:rsid w:val="003612BC"/>
    <w:rsid w:val="003623A2"/>
    <w:rsid w:val="00362833"/>
    <w:rsid w:val="00363E0B"/>
    <w:rsid w:val="00365B6A"/>
    <w:rsid w:val="00366E81"/>
    <w:rsid w:val="003714DD"/>
    <w:rsid w:val="00373A7B"/>
    <w:rsid w:val="00383C93"/>
    <w:rsid w:val="003859CD"/>
    <w:rsid w:val="00385B53"/>
    <w:rsid w:val="00385B5F"/>
    <w:rsid w:val="003876CD"/>
    <w:rsid w:val="00387F97"/>
    <w:rsid w:val="00394086"/>
    <w:rsid w:val="00397167"/>
    <w:rsid w:val="003A25AA"/>
    <w:rsid w:val="003A6BAD"/>
    <w:rsid w:val="003A791C"/>
    <w:rsid w:val="003A7958"/>
    <w:rsid w:val="003B06FD"/>
    <w:rsid w:val="003B40B3"/>
    <w:rsid w:val="003B74FE"/>
    <w:rsid w:val="003C2163"/>
    <w:rsid w:val="003C346E"/>
    <w:rsid w:val="003C72C2"/>
    <w:rsid w:val="003D0118"/>
    <w:rsid w:val="003D0FC1"/>
    <w:rsid w:val="003D28A9"/>
    <w:rsid w:val="003D350A"/>
    <w:rsid w:val="003E6613"/>
    <w:rsid w:val="003F414E"/>
    <w:rsid w:val="003F5649"/>
    <w:rsid w:val="003F7A73"/>
    <w:rsid w:val="004049DE"/>
    <w:rsid w:val="0041533B"/>
    <w:rsid w:val="00415899"/>
    <w:rsid w:val="00416110"/>
    <w:rsid w:val="00420F21"/>
    <w:rsid w:val="00424985"/>
    <w:rsid w:val="00424B6A"/>
    <w:rsid w:val="0043009D"/>
    <w:rsid w:val="004308B8"/>
    <w:rsid w:val="0043587C"/>
    <w:rsid w:val="004414A7"/>
    <w:rsid w:val="004452C6"/>
    <w:rsid w:val="00451FEF"/>
    <w:rsid w:val="00455609"/>
    <w:rsid w:val="0045681F"/>
    <w:rsid w:val="004669A7"/>
    <w:rsid w:val="00473873"/>
    <w:rsid w:val="00475F05"/>
    <w:rsid w:val="00482028"/>
    <w:rsid w:val="00482FC1"/>
    <w:rsid w:val="00485CB9"/>
    <w:rsid w:val="00486A1C"/>
    <w:rsid w:val="00495D0F"/>
    <w:rsid w:val="004A3D9B"/>
    <w:rsid w:val="004A57A5"/>
    <w:rsid w:val="004A625C"/>
    <w:rsid w:val="004B0005"/>
    <w:rsid w:val="004B3464"/>
    <w:rsid w:val="004B7C17"/>
    <w:rsid w:val="004C303F"/>
    <w:rsid w:val="004C6AB9"/>
    <w:rsid w:val="004D37A0"/>
    <w:rsid w:val="004D3C8D"/>
    <w:rsid w:val="004E4B01"/>
    <w:rsid w:val="004E51D2"/>
    <w:rsid w:val="004E6ED2"/>
    <w:rsid w:val="004F2D4E"/>
    <w:rsid w:val="004F4AB1"/>
    <w:rsid w:val="004F5465"/>
    <w:rsid w:val="004F6304"/>
    <w:rsid w:val="005009B8"/>
    <w:rsid w:val="00503A31"/>
    <w:rsid w:val="00505E96"/>
    <w:rsid w:val="005105F4"/>
    <w:rsid w:val="00510F73"/>
    <w:rsid w:val="0051326E"/>
    <w:rsid w:val="00513E08"/>
    <w:rsid w:val="00515AF8"/>
    <w:rsid w:val="005239A9"/>
    <w:rsid w:val="005379D1"/>
    <w:rsid w:val="005447B5"/>
    <w:rsid w:val="00547AAE"/>
    <w:rsid w:val="005723C1"/>
    <w:rsid w:val="005737FC"/>
    <w:rsid w:val="0057682F"/>
    <w:rsid w:val="0057727E"/>
    <w:rsid w:val="00581809"/>
    <w:rsid w:val="00583C7C"/>
    <w:rsid w:val="00584F0B"/>
    <w:rsid w:val="005A13B9"/>
    <w:rsid w:val="005A70C7"/>
    <w:rsid w:val="005A7753"/>
    <w:rsid w:val="005B0ECF"/>
    <w:rsid w:val="005B3384"/>
    <w:rsid w:val="005C3C37"/>
    <w:rsid w:val="005C4290"/>
    <w:rsid w:val="005C4E8D"/>
    <w:rsid w:val="005D278D"/>
    <w:rsid w:val="005D5F35"/>
    <w:rsid w:val="005E3B53"/>
    <w:rsid w:val="005E7085"/>
    <w:rsid w:val="005F141D"/>
    <w:rsid w:val="005F2A3F"/>
    <w:rsid w:val="006029B9"/>
    <w:rsid w:val="006071C1"/>
    <w:rsid w:val="00610702"/>
    <w:rsid w:val="00611276"/>
    <w:rsid w:val="006128C1"/>
    <w:rsid w:val="00614CF5"/>
    <w:rsid w:val="006152B9"/>
    <w:rsid w:val="00621BA7"/>
    <w:rsid w:val="0062392C"/>
    <w:rsid w:val="00623C4F"/>
    <w:rsid w:val="006242C6"/>
    <w:rsid w:val="006351EF"/>
    <w:rsid w:val="00641A54"/>
    <w:rsid w:val="00641D0E"/>
    <w:rsid w:val="00642911"/>
    <w:rsid w:val="00645ED1"/>
    <w:rsid w:val="00646263"/>
    <w:rsid w:val="006472DA"/>
    <w:rsid w:val="00650BF9"/>
    <w:rsid w:val="00650FC8"/>
    <w:rsid w:val="00654C69"/>
    <w:rsid w:val="00656F1D"/>
    <w:rsid w:val="00663472"/>
    <w:rsid w:val="00665BD7"/>
    <w:rsid w:val="00666695"/>
    <w:rsid w:val="00666BA5"/>
    <w:rsid w:val="00666CEA"/>
    <w:rsid w:val="0067126B"/>
    <w:rsid w:val="00683A4E"/>
    <w:rsid w:val="00684FE7"/>
    <w:rsid w:val="006910B0"/>
    <w:rsid w:val="00693944"/>
    <w:rsid w:val="00696BB6"/>
    <w:rsid w:val="006A57FE"/>
    <w:rsid w:val="006A6063"/>
    <w:rsid w:val="006B532E"/>
    <w:rsid w:val="006B6547"/>
    <w:rsid w:val="006C04C3"/>
    <w:rsid w:val="006C3D2E"/>
    <w:rsid w:val="006C5AC2"/>
    <w:rsid w:val="006D1F3B"/>
    <w:rsid w:val="006D435E"/>
    <w:rsid w:val="006D44F2"/>
    <w:rsid w:val="006E0ACC"/>
    <w:rsid w:val="006E786E"/>
    <w:rsid w:val="006F43AC"/>
    <w:rsid w:val="006F516A"/>
    <w:rsid w:val="00712465"/>
    <w:rsid w:val="0071380B"/>
    <w:rsid w:val="00714659"/>
    <w:rsid w:val="00715814"/>
    <w:rsid w:val="00730124"/>
    <w:rsid w:val="00737078"/>
    <w:rsid w:val="0074187A"/>
    <w:rsid w:val="00742200"/>
    <w:rsid w:val="007440CF"/>
    <w:rsid w:val="00752F29"/>
    <w:rsid w:val="00765C18"/>
    <w:rsid w:val="007668B8"/>
    <w:rsid w:val="00766C32"/>
    <w:rsid w:val="00770867"/>
    <w:rsid w:val="007731B4"/>
    <w:rsid w:val="00776FDD"/>
    <w:rsid w:val="0077732E"/>
    <w:rsid w:val="00777DD1"/>
    <w:rsid w:val="00783379"/>
    <w:rsid w:val="00787197"/>
    <w:rsid w:val="00787718"/>
    <w:rsid w:val="00794385"/>
    <w:rsid w:val="007A2A55"/>
    <w:rsid w:val="007A31A2"/>
    <w:rsid w:val="007B067D"/>
    <w:rsid w:val="007B2D33"/>
    <w:rsid w:val="007B34F2"/>
    <w:rsid w:val="007B62AA"/>
    <w:rsid w:val="007C19E6"/>
    <w:rsid w:val="007C1F05"/>
    <w:rsid w:val="007C2DAD"/>
    <w:rsid w:val="007D0BA9"/>
    <w:rsid w:val="007D1F82"/>
    <w:rsid w:val="007D705E"/>
    <w:rsid w:val="007E2195"/>
    <w:rsid w:val="007E4BBC"/>
    <w:rsid w:val="007F678B"/>
    <w:rsid w:val="007F7206"/>
    <w:rsid w:val="008031B2"/>
    <w:rsid w:val="00805277"/>
    <w:rsid w:val="00816A49"/>
    <w:rsid w:val="00822B9F"/>
    <w:rsid w:val="00826E55"/>
    <w:rsid w:val="008273DB"/>
    <w:rsid w:val="00832E4C"/>
    <w:rsid w:val="00846ABB"/>
    <w:rsid w:val="0085043F"/>
    <w:rsid w:val="00851C5D"/>
    <w:rsid w:val="00862941"/>
    <w:rsid w:val="008630F2"/>
    <w:rsid w:val="00863FD1"/>
    <w:rsid w:val="00866174"/>
    <w:rsid w:val="0086635F"/>
    <w:rsid w:val="00874BD5"/>
    <w:rsid w:val="00875B58"/>
    <w:rsid w:val="00877B70"/>
    <w:rsid w:val="00883AFD"/>
    <w:rsid w:val="00892154"/>
    <w:rsid w:val="008922FA"/>
    <w:rsid w:val="00892C00"/>
    <w:rsid w:val="00895257"/>
    <w:rsid w:val="008A040F"/>
    <w:rsid w:val="008A19DF"/>
    <w:rsid w:val="008A780A"/>
    <w:rsid w:val="008B0882"/>
    <w:rsid w:val="008B0BCF"/>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2365"/>
    <w:rsid w:val="00914940"/>
    <w:rsid w:val="009177CC"/>
    <w:rsid w:val="00917804"/>
    <w:rsid w:val="00920E04"/>
    <w:rsid w:val="00922556"/>
    <w:rsid w:val="00922991"/>
    <w:rsid w:val="009237A4"/>
    <w:rsid w:val="00927A01"/>
    <w:rsid w:val="00931641"/>
    <w:rsid w:val="00933C1A"/>
    <w:rsid w:val="00936EFD"/>
    <w:rsid w:val="009515CB"/>
    <w:rsid w:val="009529AC"/>
    <w:rsid w:val="00953F26"/>
    <w:rsid w:val="00954689"/>
    <w:rsid w:val="00957CBA"/>
    <w:rsid w:val="00967B2D"/>
    <w:rsid w:val="00973E38"/>
    <w:rsid w:val="00974D68"/>
    <w:rsid w:val="00976F34"/>
    <w:rsid w:val="00981B1A"/>
    <w:rsid w:val="00987B35"/>
    <w:rsid w:val="00994A6F"/>
    <w:rsid w:val="009974FE"/>
    <w:rsid w:val="0099768B"/>
    <w:rsid w:val="009A0580"/>
    <w:rsid w:val="009A539C"/>
    <w:rsid w:val="009A71D0"/>
    <w:rsid w:val="009C66CA"/>
    <w:rsid w:val="009C6C81"/>
    <w:rsid w:val="009D032E"/>
    <w:rsid w:val="009D1F7B"/>
    <w:rsid w:val="009D2FA0"/>
    <w:rsid w:val="009D307A"/>
    <w:rsid w:val="009F6463"/>
    <w:rsid w:val="009F7CE5"/>
    <w:rsid w:val="00A00780"/>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2A95"/>
    <w:rsid w:val="00A94217"/>
    <w:rsid w:val="00A94A09"/>
    <w:rsid w:val="00A968E2"/>
    <w:rsid w:val="00A97E80"/>
    <w:rsid w:val="00AA46BA"/>
    <w:rsid w:val="00AA5FCE"/>
    <w:rsid w:val="00AB7383"/>
    <w:rsid w:val="00AC33AD"/>
    <w:rsid w:val="00AC7F7E"/>
    <w:rsid w:val="00AD2737"/>
    <w:rsid w:val="00AD469D"/>
    <w:rsid w:val="00AE3B9D"/>
    <w:rsid w:val="00AE3BEA"/>
    <w:rsid w:val="00AE646D"/>
    <w:rsid w:val="00B02449"/>
    <w:rsid w:val="00B03626"/>
    <w:rsid w:val="00B103CF"/>
    <w:rsid w:val="00B12D02"/>
    <w:rsid w:val="00B16A7D"/>
    <w:rsid w:val="00B16CB0"/>
    <w:rsid w:val="00B43128"/>
    <w:rsid w:val="00B445C7"/>
    <w:rsid w:val="00B44D79"/>
    <w:rsid w:val="00B45784"/>
    <w:rsid w:val="00B50EDD"/>
    <w:rsid w:val="00B61F13"/>
    <w:rsid w:val="00B70F39"/>
    <w:rsid w:val="00B73034"/>
    <w:rsid w:val="00B74BD9"/>
    <w:rsid w:val="00B75446"/>
    <w:rsid w:val="00B766AF"/>
    <w:rsid w:val="00B80399"/>
    <w:rsid w:val="00B87578"/>
    <w:rsid w:val="00B9169D"/>
    <w:rsid w:val="00B92666"/>
    <w:rsid w:val="00B95616"/>
    <w:rsid w:val="00BA03BC"/>
    <w:rsid w:val="00BA576E"/>
    <w:rsid w:val="00BA6D2E"/>
    <w:rsid w:val="00BA6EB7"/>
    <w:rsid w:val="00BA76E1"/>
    <w:rsid w:val="00BB0314"/>
    <w:rsid w:val="00BB054B"/>
    <w:rsid w:val="00BB7E27"/>
    <w:rsid w:val="00BC1434"/>
    <w:rsid w:val="00BD217D"/>
    <w:rsid w:val="00BD3772"/>
    <w:rsid w:val="00BD76AD"/>
    <w:rsid w:val="00BE2015"/>
    <w:rsid w:val="00BE66FF"/>
    <w:rsid w:val="00BF06FC"/>
    <w:rsid w:val="00BF25B0"/>
    <w:rsid w:val="00BF5ECD"/>
    <w:rsid w:val="00C04B94"/>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62EF6"/>
    <w:rsid w:val="00C65994"/>
    <w:rsid w:val="00C6748D"/>
    <w:rsid w:val="00C70083"/>
    <w:rsid w:val="00C733D2"/>
    <w:rsid w:val="00C75BE8"/>
    <w:rsid w:val="00C827FF"/>
    <w:rsid w:val="00C82AEA"/>
    <w:rsid w:val="00C82EA9"/>
    <w:rsid w:val="00C83E3B"/>
    <w:rsid w:val="00C8460F"/>
    <w:rsid w:val="00C85309"/>
    <w:rsid w:val="00C86E91"/>
    <w:rsid w:val="00C9143F"/>
    <w:rsid w:val="00C96781"/>
    <w:rsid w:val="00C97135"/>
    <w:rsid w:val="00CB09CE"/>
    <w:rsid w:val="00CB0A5B"/>
    <w:rsid w:val="00CC5A71"/>
    <w:rsid w:val="00CD164C"/>
    <w:rsid w:val="00CD6861"/>
    <w:rsid w:val="00CE2D73"/>
    <w:rsid w:val="00CF2EBC"/>
    <w:rsid w:val="00CF3761"/>
    <w:rsid w:val="00CF477C"/>
    <w:rsid w:val="00CF6111"/>
    <w:rsid w:val="00D01DDE"/>
    <w:rsid w:val="00D12C61"/>
    <w:rsid w:val="00D20C36"/>
    <w:rsid w:val="00D2463C"/>
    <w:rsid w:val="00D2767C"/>
    <w:rsid w:val="00D3679E"/>
    <w:rsid w:val="00D407FD"/>
    <w:rsid w:val="00D41018"/>
    <w:rsid w:val="00D4158F"/>
    <w:rsid w:val="00D4261E"/>
    <w:rsid w:val="00D42870"/>
    <w:rsid w:val="00D42E48"/>
    <w:rsid w:val="00D441E7"/>
    <w:rsid w:val="00D44399"/>
    <w:rsid w:val="00D50C4E"/>
    <w:rsid w:val="00D51727"/>
    <w:rsid w:val="00D57987"/>
    <w:rsid w:val="00D61EDF"/>
    <w:rsid w:val="00D7772C"/>
    <w:rsid w:val="00D82CCE"/>
    <w:rsid w:val="00D843D1"/>
    <w:rsid w:val="00D86B59"/>
    <w:rsid w:val="00D91BAE"/>
    <w:rsid w:val="00D9242B"/>
    <w:rsid w:val="00D94336"/>
    <w:rsid w:val="00D94A26"/>
    <w:rsid w:val="00D97F30"/>
    <w:rsid w:val="00DA07F9"/>
    <w:rsid w:val="00DA4B39"/>
    <w:rsid w:val="00DA4FD6"/>
    <w:rsid w:val="00DB0F37"/>
    <w:rsid w:val="00DB15E3"/>
    <w:rsid w:val="00DB2C4D"/>
    <w:rsid w:val="00DB2E9F"/>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1D6F"/>
    <w:rsid w:val="00E73460"/>
    <w:rsid w:val="00E77820"/>
    <w:rsid w:val="00E82D54"/>
    <w:rsid w:val="00E86046"/>
    <w:rsid w:val="00E874A2"/>
    <w:rsid w:val="00E92E87"/>
    <w:rsid w:val="00E95E14"/>
    <w:rsid w:val="00E96C97"/>
    <w:rsid w:val="00EA039D"/>
    <w:rsid w:val="00EA07BC"/>
    <w:rsid w:val="00EA137C"/>
    <w:rsid w:val="00EA2061"/>
    <w:rsid w:val="00EB1D12"/>
    <w:rsid w:val="00EC10E2"/>
    <w:rsid w:val="00EC6F09"/>
    <w:rsid w:val="00ED4551"/>
    <w:rsid w:val="00ED517D"/>
    <w:rsid w:val="00ED53AC"/>
    <w:rsid w:val="00ED5836"/>
    <w:rsid w:val="00EE1764"/>
    <w:rsid w:val="00EE4B3C"/>
    <w:rsid w:val="00EF11EF"/>
    <w:rsid w:val="00EF4081"/>
    <w:rsid w:val="00F015BE"/>
    <w:rsid w:val="00F0682B"/>
    <w:rsid w:val="00F11E03"/>
    <w:rsid w:val="00F12956"/>
    <w:rsid w:val="00F13DBC"/>
    <w:rsid w:val="00F2087A"/>
    <w:rsid w:val="00F26274"/>
    <w:rsid w:val="00F30D31"/>
    <w:rsid w:val="00F31F9D"/>
    <w:rsid w:val="00F3257E"/>
    <w:rsid w:val="00F332DC"/>
    <w:rsid w:val="00F40400"/>
    <w:rsid w:val="00F5361A"/>
    <w:rsid w:val="00F54576"/>
    <w:rsid w:val="00F54AB2"/>
    <w:rsid w:val="00F61AC2"/>
    <w:rsid w:val="00F62CAE"/>
    <w:rsid w:val="00F65B40"/>
    <w:rsid w:val="00F878E9"/>
    <w:rsid w:val="00F87950"/>
    <w:rsid w:val="00F93C3E"/>
    <w:rsid w:val="00F94613"/>
    <w:rsid w:val="00FA138F"/>
    <w:rsid w:val="00FA606D"/>
    <w:rsid w:val="00FA6179"/>
    <w:rsid w:val="00FA662D"/>
    <w:rsid w:val="00FA78B1"/>
    <w:rsid w:val="00FB0F4C"/>
    <w:rsid w:val="00FB64E9"/>
    <w:rsid w:val="00FC1AC0"/>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15:docId w15:val="{C3931754-C36D-4492-8C78-E618868D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ehud.ahissar@weizmann.ac.il"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5F848-73EE-459D-B43C-95965622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6010</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19</cp:revision>
  <dcterms:created xsi:type="dcterms:W3CDTF">2018-04-29T07:05:00Z</dcterms:created>
  <dcterms:modified xsi:type="dcterms:W3CDTF">2018-04-29T11:37:00Z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