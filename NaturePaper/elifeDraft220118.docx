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BD5" w:rsidRPr="001A3D36" w:rsidRDefault="00874BD5" w:rsidP="001A3D36">
      <w:pPr>
        <w:jc w:val="both"/>
        <w:rPr>
          <w:rFonts w:asciiTheme="majorBidi" w:hAnsiTheme="majorBidi" w:cstheme="majorBidi"/>
          <w:sz w:val="24"/>
          <w:szCs w:val="24"/>
        </w:rPr>
      </w:pPr>
      <w:r w:rsidRPr="001A3D36">
        <w:rPr>
          <w:rFonts w:asciiTheme="majorBidi" w:hAnsiTheme="majorBidi" w:cstheme="majorBidi"/>
          <w:b/>
          <w:bCs/>
          <w:sz w:val="24"/>
          <w:szCs w:val="24"/>
        </w:rPr>
        <w:t>elife</w:t>
      </w:r>
      <w:r w:rsidRPr="001A3D36">
        <w:rPr>
          <w:rFonts w:asciiTheme="majorBidi" w:hAnsiTheme="majorBidi" w:cstheme="majorBidi"/>
          <w:sz w:val="24"/>
          <w:szCs w:val="24"/>
        </w:rPr>
        <w:t xml:space="preserve">: </w:t>
      </w:r>
      <w:bookmarkStart w:id="0" w:name="OLE_LINK6"/>
      <w:bookmarkStart w:id="1" w:name="OLE_LINK7"/>
      <w:r w:rsidRPr="001A3D36">
        <w:rPr>
          <w:rFonts w:asciiTheme="majorBidi" w:hAnsiTheme="majorBidi" w:cstheme="majorBidi"/>
          <w:color w:val="000000"/>
          <w:sz w:val="24"/>
          <w:szCs w:val="24"/>
          <w:shd w:val="clear" w:color="auto" w:fill="FFFFFF"/>
        </w:rPr>
        <w:t>Introduction</w:t>
      </w:r>
      <w:bookmarkEnd w:id="0"/>
      <w:bookmarkEnd w:id="1"/>
      <w:r w:rsidRPr="001A3D36">
        <w:rPr>
          <w:rFonts w:asciiTheme="majorBidi" w:hAnsiTheme="majorBidi" w:cstheme="majorBidi"/>
          <w:color w:val="000000"/>
          <w:sz w:val="24"/>
          <w:szCs w:val="24"/>
          <w:shd w:val="clear" w:color="auto" w:fill="FFFFFF"/>
        </w:rPr>
        <w:t xml:space="preserve">; </w:t>
      </w:r>
      <w:bookmarkStart w:id="2" w:name="OLE_LINK1"/>
      <w:bookmarkStart w:id="3" w:name="OLE_LINK2"/>
      <w:bookmarkStart w:id="4" w:name="OLE_LINK3"/>
      <w:r w:rsidRPr="001A3D36">
        <w:rPr>
          <w:rFonts w:asciiTheme="majorBidi" w:hAnsiTheme="majorBidi" w:cstheme="majorBidi"/>
          <w:color w:val="000000"/>
          <w:sz w:val="24"/>
          <w:szCs w:val="24"/>
          <w:shd w:val="clear" w:color="auto" w:fill="FFFFFF"/>
        </w:rPr>
        <w:t>Results</w:t>
      </w:r>
      <w:bookmarkEnd w:id="2"/>
      <w:bookmarkEnd w:id="3"/>
      <w:bookmarkEnd w:id="4"/>
      <w:r w:rsidRPr="001A3D36">
        <w:rPr>
          <w:rFonts w:asciiTheme="majorBidi" w:hAnsiTheme="majorBidi" w:cstheme="majorBidi"/>
          <w:color w:val="000000"/>
          <w:sz w:val="24"/>
          <w:szCs w:val="24"/>
          <w:shd w:val="clear" w:color="auto" w:fill="FFFFFF"/>
        </w:rPr>
        <w:t xml:space="preserve">; Discussion; </w:t>
      </w:r>
      <w:bookmarkStart w:id="5" w:name="OLE_LINK4"/>
      <w:bookmarkStart w:id="6" w:name="OLE_LINK5"/>
      <w:r w:rsidRPr="001A3D36">
        <w:rPr>
          <w:rFonts w:asciiTheme="majorBidi" w:hAnsiTheme="majorBidi" w:cstheme="majorBidi"/>
          <w:color w:val="000000"/>
          <w:sz w:val="24"/>
          <w:szCs w:val="24"/>
          <w:shd w:val="clear" w:color="auto" w:fill="FFFFFF"/>
        </w:rPr>
        <w:t>Methods</w:t>
      </w:r>
      <w:bookmarkEnd w:id="5"/>
      <w:bookmarkEnd w:id="6"/>
      <w:r w:rsidRPr="001A3D36">
        <w:rPr>
          <w:rFonts w:asciiTheme="majorBidi" w:hAnsiTheme="majorBidi" w:cstheme="majorBidi"/>
          <w:color w:val="000000"/>
          <w:sz w:val="24"/>
          <w:szCs w:val="24"/>
          <w:shd w:val="clear" w:color="auto" w:fill="FFFFFF"/>
        </w:rPr>
        <w:t>; Acknowledgements; References; Figures with the corresponding legend below each one</w:t>
      </w:r>
      <w:r w:rsidR="00866174" w:rsidRPr="001A3D36">
        <w:rPr>
          <w:rFonts w:asciiTheme="majorBidi" w:hAnsiTheme="majorBidi" w:cstheme="majorBidi"/>
          <w:color w:val="000000"/>
          <w:sz w:val="24"/>
          <w:szCs w:val="24"/>
          <w:shd w:val="clear" w:color="auto" w:fill="FFFFFF"/>
        </w:rPr>
        <w:t>.</w:t>
      </w:r>
    </w:p>
    <w:p w:rsidR="00874BD5" w:rsidRPr="001A3D36" w:rsidRDefault="00874BD5" w:rsidP="001A3D36">
      <w:pPr>
        <w:pStyle w:val="m2560733798183425703gmail-m-7176105312737429122msolistparagraph"/>
        <w:shd w:val="clear" w:color="auto" w:fill="FFFFFF"/>
        <w:spacing w:before="0" w:beforeAutospacing="0" w:after="0" w:afterAutospacing="0"/>
        <w:jc w:val="center"/>
        <w:rPr>
          <w:rFonts w:asciiTheme="majorBidi" w:hAnsiTheme="majorBidi" w:cstheme="majorBidi"/>
          <w:color w:val="222222"/>
        </w:rPr>
      </w:pPr>
      <w:r w:rsidRPr="001A3D36">
        <w:rPr>
          <w:rFonts w:asciiTheme="majorBidi" w:hAnsiTheme="majorBidi" w:cstheme="majorBidi"/>
          <w:b/>
          <w:bCs/>
          <w:color w:val="222222"/>
        </w:rPr>
        <w:t>The motor-sensory basis of vision revealed with constrained vision</w:t>
      </w:r>
    </w:p>
    <w:p w:rsidR="00874BD5" w:rsidRPr="001A3D36" w:rsidRDefault="00874BD5" w:rsidP="001A3D36">
      <w:pPr>
        <w:pStyle w:val="m2560733798183425703gmail-m-7176105312737429122msolistparagraph"/>
        <w:shd w:val="clear" w:color="auto" w:fill="FFFFFF"/>
        <w:spacing w:before="0" w:beforeAutospacing="0" w:after="0" w:afterAutospacing="0"/>
        <w:jc w:val="center"/>
        <w:rPr>
          <w:rFonts w:asciiTheme="majorBidi" w:hAnsiTheme="majorBidi" w:cstheme="majorBidi"/>
          <w:color w:val="222222"/>
        </w:rPr>
      </w:pPr>
      <w:r w:rsidRPr="001A3D36">
        <w:rPr>
          <w:rFonts w:asciiTheme="majorBidi" w:hAnsiTheme="majorBidi" w:cstheme="majorBidi"/>
          <w:b/>
          <w:bCs/>
          <w:color w:val="222222"/>
        </w:rPr>
        <w:t>OR</w:t>
      </w:r>
    </w:p>
    <w:p w:rsidR="00874BD5" w:rsidRPr="001A3D36" w:rsidRDefault="00874BD5" w:rsidP="001A3D36">
      <w:pPr>
        <w:pStyle w:val="m2560733798183425703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1A3D36">
        <w:rPr>
          <w:rFonts w:asciiTheme="majorBidi" w:hAnsiTheme="majorBidi" w:cstheme="majorBidi"/>
          <w:b/>
          <w:bCs/>
          <w:color w:val="222222"/>
        </w:rPr>
        <w:t>Closed-loop motor-sensory strategies of vision revealed with constrained vision</w:t>
      </w:r>
    </w:p>
    <w:p w:rsidR="00874BD5" w:rsidRPr="001A3D36" w:rsidRDefault="00874BD5" w:rsidP="001A3D36">
      <w:pPr>
        <w:pStyle w:val="m2560733798183425703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1A3D36">
        <w:rPr>
          <w:rFonts w:asciiTheme="majorBidi" w:hAnsiTheme="majorBidi" w:cstheme="majorBidi"/>
          <w:b/>
          <w:bCs/>
          <w:color w:val="222222"/>
        </w:rPr>
        <w:t>OR</w:t>
      </w:r>
    </w:p>
    <w:p w:rsidR="00874BD5" w:rsidRPr="001A3D36" w:rsidRDefault="00874BD5" w:rsidP="001A3D36">
      <w:pPr>
        <w:pStyle w:val="m-7446733019637735959gmail-m-7176105312737429122msolistparagraph"/>
        <w:shd w:val="clear" w:color="auto" w:fill="FFFFFF"/>
        <w:spacing w:before="0" w:beforeAutospacing="0" w:after="0" w:afterAutospacing="0"/>
        <w:jc w:val="center"/>
        <w:rPr>
          <w:rFonts w:asciiTheme="majorBidi" w:hAnsiTheme="majorBidi" w:cstheme="majorBidi"/>
          <w:color w:val="222222"/>
        </w:rPr>
      </w:pPr>
      <w:r w:rsidRPr="001A3D36">
        <w:rPr>
          <w:rFonts w:asciiTheme="majorBidi" w:hAnsiTheme="majorBidi" w:cstheme="majorBidi"/>
          <w:b/>
          <w:bCs/>
          <w:color w:val="222222"/>
        </w:rPr>
        <w:t>The closed motor-sensory loop basis of vision revealed with constrained viewing</w:t>
      </w:r>
    </w:p>
    <w:p w:rsidR="001A3D36" w:rsidRPr="001F7BFD"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Closed-loop viewing: competition between information rate and coding</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Evidence for closed-loop viewing</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rsidR="001F7BFD" w:rsidRPr="00353E86" w:rsidRDefault="001F7BFD" w:rsidP="001F7BFD">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 xml:space="preserve">Evidence for closed-loop </w:t>
      </w:r>
      <w:r>
        <w:rPr>
          <w:rFonts w:asciiTheme="majorBidi" w:hAnsiTheme="majorBidi" w:cstheme="majorBidi"/>
          <w:b/>
          <w:bCs/>
          <w:color w:val="222222"/>
        </w:rPr>
        <w:t>vision</w:t>
      </w:r>
    </w:p>
    <w:p w:rsidR="001F7BFD" w:rsidRPr="00353E86" w:rsidRDefault="001F7BFD" w:rsidP="001F7BFD">
      <w:pPr>
        <w:spacing w:after="0"/>
        <w:jc w:val="center"/>
        <w:rPr>
          <w:rFonts w:asciiTheme="majorBidi" w:hAnsiTheme="majorBidi" w:cstheme="majorBidi"/>
          <w:sz w:val="24"/>
          <w:szCs w:val="24"/>
        </w:rPr>
      </w:pPr>
    </w:p>
    <w:p w:rsidR="001F7BFD" w:rsidRPr="00353E86" w:rsidRDefault="001F7BFD" w:rsidP="001F7BFD">
      <w:pPr>
        <w:jc w:val="center"/>
        <w:rPr>
          <w:rFonts w:asciiTheme="majorBidi" w:hAnsiTheme="majorBidi" w:cstheme="majorBidi"/>
          <w:i/>
          <w:iCs/>
          <w:sz w:val="24"/>
          <w:szCs w:val="24"/>
        </w:rPr>
      </w:pPr>
      <w:r w:rsidRPr="00353E86">
        <w:rPr>
          <w:rFonts w:asciiTheme="majorBidi" w:hAnsiTheme="majorBidi" w:cstheme="majorBidi"/>
          <w:i/>
          <w:iCs/>
          <w:sz w:val="24"/>
          <w:szCs w:val="24"/>
        </w:rPr>
        <w:t>Liron Gruber, Amos Arieli and Ehud Ahissar</w:t>
      </w:r>
    </w:p>
    <w:p w:rsidR="00874BD5" w:rsidRPr="00C15D49" w:rsidRDefault="00874BD5" w:rsidP="001A3D36">
      <w:pPr>
        <w:pStyle w:val="m2560733798183425703gmail-m-7176105312737429122msolistparagraph"/>
        <w:shd w:val="clear" w:color="auto" w:fill="FFFFFF"/>
        <w:spacing w:after="0" w:afterAutospacing="0"/>
        <w:ind w:left="720"/>
        <w:jc w:val="both"/>
        <w:rPr>
          <w:rFonts w:asciiTheme="majorBidi" w:hAnsiTheme="majorBidi" w:cstheme="majorBidi"/>
          <w:color w:val="FF0000"/>
        </w:rPr>
      </w:pPr>
      <w:r w:rsidRPr="001A3D36">
        <w:rPr>
          <w:rFonts w:asciiTheme="majorBidi" w:hAnsiTheme="majorBidi" w:cstheme="majorBidi"/>
          <w:color w:val="222222"/>
        </w:rPr>
        <w:t></w:t>
      </w:r>
      <w:r w:rsidRPr="001A3D36">
        <w:rPr>
          <w:rFonts w:asciiTheme="majorBidi" w:hAnsiTheme="majorBidi" w:cstheme="majorBidi"/>
          <w:color w:val="222222"/>
          <w:sz w:val="14"/>
          <w:szCs w:val="14"/>
        </w:rPr>
        <w:t>         </w:t>
      </w:r>
      <w:r w:rsidRPr="00C15D49">
        <w:rPr>
          <w:rFonts w:asciiTheme="majorBidi" w:hAnsiTheme="majorBidi" w:cstheme="majorBidi"/>
          <w:color w:val="FF0000"/>
        </w:rPr>
        <w:t>Vision could operate via open-ended computations of retinal outputs or via closed-loop control of motor-sensory strategies.</w:t>
      </w:r>
    </w:p>
    <w:p w:rsidR="00874BD5" w:rsidRPr="00C15D49" w:rsidRDefault="00874BD5" w:rsidP="001A3D36">
      <w:pPr>
        <w:pStyle w:val="m2560733798183425703gmail-m-7176105312737429122msolistparagraph"/>
        <w:shd w:val="clear" w:color="auto" w:fill="FFFFFF"/>
        <w:spacing w:after="0" w:afterAutospacing="0"/>
        <w:ind w:left="720"/>
        <w:jc w:val="both"/>
        <w:rPr>
          <w:rFonts w:asciiTheme="majorBidi" w:hAnsiTheme="majorBidi" w:cstheme="majorBidi"/>
          <w:color w:val="FF0000"/>
        </w:rPr>
      </w:pPr>
      <w:r w:rsidRPr="00C15D49">
        <w:rPr>
          <w:rFonts w:asciiTheme="majorBidi" w:hAnsiTheme="majorBidi" w:cstheme="majorBidi"/>
          <w:color w:val="FF0000"/>
        </w:rPr>
        <w:t></w:t>
      </w:r>
      <w:r w:rsidRPr="00C15D49">
        <w:rPr>
          <w:rFonts w:asciiTheme="majorBidi" w:hAnsiTheme="majorBidi" w:cstheme="majorBidi"/>
          <w:color w:val="FF0000"/>
          <w:sz w:val="14"/>
          <w:szCs w:val="14"/>
        </w:rPr>
        <w:t>         </w:t>
      </w:r>
      <w:proofErr w:type="gramStart"/>
      <w:r w:rsidR="001A3D36" w:rsidRPr="00C15D49">
        <w:rPr>
          <w:rFonts w:asciiTheme="majorBidi" w:hAnsiTheme="majorBidi" w:cstheme="majorBidi"/>
          <w:color w:val="FF0000"/>
        </w:rPr>
        <w:t>We</w:t>
      </w:r>
      <w:proofErr w:type="gramEnd"/>
      <w:r w:rsidRPr="00C15D49">
        <w:rPr>
          <w:rFonts w:asciiTheme="majorBidi" w:hAnsiTheme="majorBidi" w:cstheme="majorBidi"/>
          <w:color w:val="FF0000"/>
        </w:rPr>
        <w:t xml:space="preserve"> tested the mode of operation by modulating the available spatial information, changing stimulus size and effective retinal size.</w:t>
      </w:r>
    </w:p>
    <w:p w:rsidR="00874BD5" w:rsidRPr="00C15D49" w:rsidRDefault="00874BD5" w:rsidP="001A3D36">
      <w:pPr>
        <w:pStyle w:val="m-7446733019637735959gmail-m-7176105312737429122msolistparagraph"/>
        <w:shd w:val="clear" w:color="auto" w:fill="FFFFFF"/>
        <w:spacing w:after="0" w:afterAutospacing="0"/>
        <w:ind w:left="720"/>
        <w:jc w:val="both"/>
        <w:rPr>
          <w:rFonts w:asciiTheme="majorBidi" w:hAnsiTheme="majorBidi" w:cstheme="majorBidi"/>
          <w:color w:val="FF0000"/>
        </w:rPr>
      </w:pPr>
      <w:r w:rsidRPr="00C15D49">
        <w:rPr>
          <w:rFonts w:asciiTheme="majorBidi" w:hAnsiTheme="majorBidi" w:cstheme="majorBidi"/>
          <w:color w:val="FF0000"/>
        </w:rPr>
        <w:t></w:t>
      </w:r>
      <w:r w:rsidRPr="00C15D49">
        <w:rPr>
          <w:rFonts w:asciiTheme="majorBidi" w:hAnsiTheme="majorBidi" w:cstheme="majorBidi"/>
          <w:color w:val="FF0000"/>
          <w:sz w:val="14"/>
          <w:szCs w:val="14"/>
        </w:rPr>
        <w:t>         </w:t>
      </w:r>
      <w:proofErr w:type="gramStart"/>
      <w:r w:rsidRPr="00C15D49">
        <w:rPr>
          <w:rFonts w:asciiTheme="majorBidi" w:hAnsiTheme="majorBidi" w:cstheme="majorBidi"/>
          <w:color w:val="FF0000"/>
        </w:rPr>
        <w:t>The</w:t>
      </w:r>
      <w:proofErr w:type="gramEnd"/>
      <w:r w:rsidRPr="00C15D49">
        <w:rPr>
          <w:rFonts w:asciiTheme="majorBidi" w:hAnsiTheme="majorBidi" w:cstheme="majorBidi"/>
          <w:color w:val="FF0000"/>
        </w:rPr>
        <w:t xml:space="preserve"> modulations of available spatial information were accompanied with significant modulations of oculomotor kinematics and scanning trajectories.</w:t>
      </w:r>
    </w:p>
    <w:p w:rsidR="00874BD5" w:rsidRPr="003D0118" w:rsidRDefault="00874BD5" w:rsidP="001A3D36">
      <w:pPr>
        <w:pStyle w:val="m2560733798183425703gmail-m-7176105312737429122msolistparagraph"/>
        <w:shd w:val="clear" w:color="auto" w:fill="FFFFFF"/>
        <w:spacing w:after="0" w:afterAutospacing="0"/>
        <w:ind w:left="720"/>
        <w:jc w:val="both"/>
        <w:rPr>
          <w:rFonts w:asciiTheme="majorBidi" w:hAnsiTheme="majorBidi" w:cstheme="majorBidi"/>
        </w:rPr>
      </w:pPr>
      <w:r w:rsidRPr="003D0118">
        <w:rPr>
          <w:rFonts w:asciiTheme="majorBidi" w:hAnsiTheme="majorBidi" w:cstheme="majorBidi"/>
        </w:rPr>
        <w:t></w:t>
      </w:r>
      <w:r w:rsidRPr="003D0118">
        <w:rPr>
          <w:rFonts w:asciiTheme="majorBidi" w:hAnsiTheme="majorBidi" w:cstheme="majorBidi"/>
          <w:sz w:val="14"/>
          <w:szCs w:val="14"/>
        </w:rPr>
        <w:t>         </w:t>
      </w:r>
      <w:proofErr w:type="gramStart"/>
      <w:r w:rsidRPr="003D0118">
        <w:rPr>
          <w:rFonts w:asciiTheme="majorBidi" w:hAnsiTheme="majorBidi" w:cstheme="majorBidi"/>
        </w:rPr>
        <w:t>The</w:t>
      </w:r>
      <w:proofErr w:type="gramEnd"/>
      <w:r w:rsidRPr="003D0118">
        <w:rPr>
          <w:rFonts w:asciiTheme="majorBidi" w:hAnsiTheme="majorBidi" w:cstheme="majorBidi"/>
        </w:rPr>
        <w:t xml:space="preserve"> patterns of these modulations were consistent with the system trying to maintain either the rate of spatial information or the regime of temporal coding.</w:t>
      </w:r>
    </w:p>
    <w:p w:rsidR="00874BD5" w:rsidRPr="001A3D36" w:rsidRDefault="00874BD5" w:rsidP="001A3D36">
      <w:pPr>
        <w:pStyle w:val="m-7446733019637735959gmail-m-7176105312737429122msolistparagraph"/>
        <w:shd w:val="clear" w:color="auto" w:fill="FFFFFF"/>
        <w:spacing w:after="0" w:afterAutospacing="0"/>
        <w:ind w:left="720"/>
        <w:jc w:val="both"/>
        <w:rPr>
          <w:rFonts w:asciiTheme="majorBidi" w:hAnsiTheme="majorBidi" w:cstheme="majorBidi"/>
          <w:color w:val="222222"/>
        </w:rPr>
      </w:pPr>
      <w:r w:rsidRPr="001A3D36">
        <w:rPr>
          <w:rFonts w:asciiTheme="majorBidi" w:hAnsiTheme="majorBidi" w:cstheme="majorBidi"/>
          <w:color w:val="222222"/>
        </w:rPr>
        <w:t></w:t>
      </w:r>
      <w:r w:rsidRPr="001A3D36">
        <w:rPr>
          <w:rFonts w:asciiTheme="majorBidi" w:hAnsiTheme="majorBidi" w:cstheme="majorBidi"/>
          <w:color w:val="222222"/>
          <w:sz w:val="14"/>
          <w:szCs w:val="14"/>
        </w:rPr>
        <w:t>         </w:t>
      </w:r>
      <w:proofErr w:type="gramStart"/>
      <w:r w:rsidRPr="001A3D36">
        <w:rPr>
          <w:rFonts w:asciiTheme="majorBidi" w:hAnsiTheme="majorBidi" w:cstheme="majorBidi"/>
          <w:color w:val="222222"/>
        </w:rPr>
        <w:t>This</w:t>
      </w:r>
      <w:proofErr w:type="gramEnd"/>
      <w:r w:rsidRPr="001A3D36">
        <w:rPr>
          <w:rFonts w:asciiTheme="majorBidi" w:hAnsiTheme="majorBidi" w:cstheme="majorBidi"/>
          <w:color w:val="222222"/>
        </w:rPr>
        <w:t xml:space="preserve"> behavior indicates that vision operates in closed motor-sensory loops whose controlled variables, related to both saccades and drifts, can be adapted to the environment.</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hAnsiTheme="majorBidi" w:cstheme="majorBidi"/>
          <w:color w:val="1F497D"/>
          <w:sz w:val="14"/>
          <w:szCs w:val="14"/>
        </w:rPr>
      </w:pPr>
      <w:r w:rsidRPr="001A3D36">
        <w:rPr>
          <w:rFonts w:asciiTheme="majorBidi" w:hAnsiTheme="majorBidi" w:cstheme="majorBidi"/>
          <w:color w:val="1F497D"/>
          <w:sz w:val="14"/>
          <w:szCs w:val="14"/>
        </w:rPr>
        <w:t>        </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hAnsiTheme="majorBidi" w:cstheme="majorBidi"/>
          <w:color w:val="1F497D"/>
          <w:sz w:val="14"/>
          <w:szCs w:val="14"/>
        </w:rPr>
        <w:t> </w:t>
      </w:r>
      <w:r w:rsidRPr="001A3D36">
        <w:rPr>
          <w:rFonts w:asciiTheme="majorBidi" w:eastAsiaTheme="minorHAnsi" w:hAnsiTheme="majorBidi" w:cstheme="majorBidi"/>
          <w:sz w:val="22"/>
        </w:rPr>
        <w:t xml:space="preserve"> </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To what extent drifts are controlled is an open question.</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 Here we tested the dependency of saccades and drifts on (i) the bandwidth of sensory information and (ii) details of sensory information.</w:t>
      </w: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p>
    <w:p w:rsidR="00874BD5" w:rsidRPr="001A3D36" w:rsidRDefault="00874BD5"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We found that constraining/tunneling vision</w:t>
      </w:r>
    </w:p>
    <w:p w:rsidR="00874BD5" w:rsidRPr="001A3D36" w:rsidRDefault="00874BD5" w:rsidP="001A3D36">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Caused the distribution of visual gaze to move from the center of the images to their contours.</w:t>
      </w:r>
    </w:p>
    <w:p w:rsidR="00874BD5" w:rsidRPr="001A3D36" w:rsidRDefault="00874BD5" w:rsidP="00E8491E">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Caused the majority of saccades to follow the borders of the shapes</w:t>
      </w:r>
      <w:r w:rsidR="00E8491E">
        <w:rPr>
          <w:rFonts w:asciiTheme="majorBidi" w:eastAsiaTheme="minorHAnsi" w:hAnsiTheme="majorBidi" w:cstheme="majorBidi"/>
          <w:sz w:val="22"/>
        </w:rPr>
        <w:t>.</w:t>
      </w:r>
      <w:r w:rsidRPr="00D97ACD">
        <w:rPr>
          <w:rFonts w:asciiTheme="majorBidi" w:eastAsiaTheme="minorHAnsi" w:hAnsiTheme="majorBidi" w:cstheme="majorBidi"/>
          <w:color w:val="FF0000"/>
          <w:sz w:val="22"/>
        </w:rPr>
        <w:t xml:space="preserve"> </w:t>
      </w:r>
    </w:p>
    <w:p w:rsidR="00874BD5" w:rsidRPr="001A3D36" w:rsidRDefault="00874BD5" w:rsidP="001A3D36">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Increased the saccadic rate as well as the average drift velocity (while the size of the shape affected the saccadic rate but not drift characteristics).</w:t>
      </w:r>
    </w:p>
    <w:p w:rsidR="00874BD5" w:rsidRPr="001A3D36" w:rsidRDefault="00874BD5" w:rsidP="001A3D36">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 xml:space="preserve">Caused the saccadic main sequence as well as the average drift velocity to be less precise and more variant. </w:t>
      </w:r>
    </w:p>
    <w:p w:rsidR="00E77820" w:rsidRPr="001A3D36" w:rsidRDefault="00874BD5" w:rsidP="001A3D36">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sz w:val="22"/>
        </w:rPr>
      </w:pPr>
      <w:r w:rsidRPr="001A3D36">
        <w:rPr>
          <w:rFonts w:asciiTheme="majorBidi" w:eastAsiaTheme="minorHAnsi" w:hAnsiTheme="majorBidi" w:cstheme="majorBidi"/>
          <w:sz w:val="22"/>
        </w:rPr>
        <w:t xml:space="preserve">Increased the periodicity of drift velocity and the consistency of the distance traveled by the drift. </w:t>
      </w:r>
    </w:p>
    <w:p w:rsidR="00E77820" w:rsidRPr="001A3D36" w:rsidRDefault="00E77820" w:rsidP="001A3D36">
      <w:pPr>
        <w:pStyle w:val="m-7176105312737429122msolistparagraph"/>
        <w:shd w:val="clear" w:color="auto" w:fill="FFFFFF"/>
        <w:spacing w:before="0" w:beforeAutospacing="0" w:after="0" w:afterAutospacing="0"/>
        <w:jc w:val="both"/>
        <w:rPr>
          <w:rFonts w:asciiTheme="majorBidi" w:hAnsiTheme="majorBidi" w:cstheme="majorBidi"/>
          <w:color w:val="1F497D" w:themeColor="text2"/>
        </w:rPr>
      </w:pPr>
      <w:r w:rsidRPr="001A3D36">
        <w:rPr>
          <w:rFonts w:asciiTheme="majorBidi" w:hAnsiTheme="majorBidi" w:cstheme="majorBidi"/>
          <w:color w:val="1F497D" w:themeColor="text2"/>
        </w:rPr>
        <w:lastRenderedPageBreak/>
        <w:t>Abstract:</w:t>
      </w:r>
    </w:p>
    <w:p w:rsidR="00E77820" w:rsidRPr="001A3D36" w:rsidRDefault="00E77820" w:rsidP="001A3D36">
      <w:pPr>
        <w:pStyle w:val="m-7176105312737429122msolistparagraph"/>
        <w:shd w:val="clear" w:color="auto" w:fill="FFFFFF"/>
        <w:spacing w:before="0" w:beforeAutospacing="0" w:after="0" w:afterAutospacing="0"/>
        <w:jc w:val="both"/>
        <w:rPr>
          <w:rFonts w:asciiTheme="majorBidi" w:eastAsiaTheme="minorHAnsi" w:hAnsiTheme="majorBidi" w:cstheme="majorBidi"/>
          <w:sz w:val="22"/>
        </w:rPr>
      </w:pPr>
    </w:p>
    <w:p w:rsidR="00874BD5" w:rsidRPr="001A3D36" w:rsidRDefault="00874BD5" w:rsidP="00E8491E">
      <w:pPr>
        <w:pStyle w:val="m-7176105312737429122msolistparagraph"/>
        <w:shd w:val="clear" w:color="auto" w:fill="FFFFFF"/>
        <w:spacing w:before="0" w:beforeAutospacing="0" w:after="0" w:afterAutospacing="0"/>
        <w:jc w:val="both"/>
        <w:rPr>
          <w:rFonts w:asciiTheme="majorBidi" w:hAnsiTheme="majorBidi" w:cstheme="majorBidi"/>
          <w:color w:val="1F497D"/>
          <w:sz w:val="22"/>
          <w:szCs w:val="22"/>
        </w:rPr>
      </w:pPr>
      <w:r w:rsidRPr="001A3D36">
        <w:rPr>
          <w:rFonts w:asciiTheme="majorBidi" w:eastAsiaTheme="minorHAnsi" w:hAnsiTheme="majorBidi" w:cstheme="majorBidi"/>
          <w:sz w:val="22"/>
        </w:rPr>
        <w:t>Visual scene perception involves abrupt changes of regions of interest (ROIs) using saccades and scanning of these ROIs using drifts. We ask here how these eye movements are affected by the spatial bandwidth of eye-environment interactions, i.e., by the amount of spatial information available to the visual system. We compared natural vision of basic shapes to two modes of “tunneled vision,” in which visua</w:t>
      </w:r>
      <w:r w:rsidR="00285DF6">
        <w:rPr>
          <w:rFonts w:asciiTheme="majorBidi" w:eastAsiaTheme="minorHAnsi" w:hAnsiTheme="majorBidi" w:cstheme="majorBidi"/>
          <w:sz w:val="22"/>
        </w:rPr>
        <w:t>l spatial bandwidth was bounded</w:t>
      </w:r>
      <w:r w:rsidRPr="001A3D36">
        <w:rPr>
          <w:rFonts w:asciiTheme="majorBidi" w:eastAsiaTheme="minorHAnsi" w:hAnsiTheme="majorBidi" w:cstheme="majorBidi"/>
          <w:sz w:val="22"/>
        </w:rPr>
        <w:t>. The main finding was that visual perception with limited sensory spatial bandwidth required strategical changes in the control of eye movements. These changes occurred at three levels. First, the mode of the distribution of visual gaze moved from the center of the images to their contours</w:t>
      </w:r>
      <w:r w:rsidR="00E8491E">
        <w:rPr>
          <w:rFonts w:asciiTheme="majorBidi" w:eastAsiaTheme="minorHAnsi" w:hAnsiTheme="majorBidi" w:cstheme="majorBidi"/>
          <w:sz w:val="22"/>
        </w:rPr>
        <w:t>, and the majority of saccades,</w:t>
      </w:r>
      <w:r w:rsidRPr="002B607A">
        <w:rPr>
          <w:rFonts w:asciiTheme="majorBidi" w:eastAsiaTheme="minorHAnsi" w:hAnsiTheme="majorBidi" w:cstheme="majorBidi"/>
          <w:color w:val="FF0000"/>
          <w:sz w:val="22"/>
        </w:rPr>
        <w:t xml:space="preserve"> </w:t>
      </w:r>
      <w:r w:rsidRPr="001A3D36">
        <w:rPr>
          <w:rFonts w:asciiTheme="majorBidi" w:eastAsiaTheme="minorHAnsi" w:hAnsiTheme="majorBidi" w:cstheme="majorBidi"/>
          <w:sz w:val="22"/>
        </w:rPr>
        <w:t>were following the contours. Second, saccadic rate as well as drift average velocity significantly increased. Third, more periodicity was found in the drift’s instantaneous velocity and the consistency of the distance traveled by the drift was greater. Moreover, both the main sequence of the saccades and the average velocity of the drift were preserved in the tunneled vision, but were less accurate and greater variance. These results demonstrate the intrinsic role of eye movements in vision at all levels, including both drift and saccades, and their dependency on the sensory spatial bandwidth. These results further demonstrate the different control levels available to the visual system, and suggest motor parameters that are being controlled and manipulated by the system.</w:t>
      </w:r>
    </w:p>
    <w:p w:rsidR="00874BD5" w:rsidRPr="001A3D36" w:rsidRDefault="00874BD5" w:rsidP="001A3D36">
      <w:pPr>
        <w:jc w:val="both"/>
        <w:rPr>
          <w:rFonts w:asciiTheme="majorBidi" w:hAnsiTheme="majorBidi" w:cstheme="majorBidi"/>
          <w:sz w:val="24"/>
          <w:szCs w:val="24"/>
        </w:rPr>
      </w:pPr>
    </w:p>
    <w:p w:rsidR="00874BD5" w:rsidRPr="001A3D36" w:rsidRDefault="00874BD5" w:rsidP="001A3D36">
      <w:pPr>
        <w:jc w:val="both"/>
        <w:rPr>
          <w:rFonts w:asciiTheme="majorBidi" w:hAnsiTheme="majorBidi" w:cstheme="majorBidi"/>
          <w:color w:val="1F497D" w:themeColor="text2"/>
          <w:sz w:val="24"/>
          <w:szCs w:val="24"/>
        </w:rPr>
      </w:pPr>
      <w:r w:rsidRPr="001A3D36">
        <w:rPr>
          <w:rFonts w:asciiTheme="majorBidi" w:hAnsiTheme="majorBidi" w:cstheme="majorBidi"/>
          <w:color w:val="1F497D" w:themeColor="text2"/>
          <w:sz w:val="24"/>
          <w:szCs w:val="24"/>
        </w:rPr>
        <w:t>Introduction:</w:t>
      </w:r>
    </w:p>
    <w:p w:rsidR="00874BD5" w:rsidRPr="001A3D36" w:rsidRDefault="00874BD5" w:rsidP="001A3D36">
      <w:pPr>
        <w:jc w:val="both"/>
        <w:rPr>
          <w:rFonts w:asciiTheme="majorBidi" w:hAnsiTheme="majorBidi" w:cstheme="majorBidi"/>
          <w:color w:val="1F497D" w:themeColor="text2"/>
          <w:szCs w:val="24"/>
        </w:rPr>
      </w:pPr>
      <w:r w:rsidRPr="001A3D36">
        <w:rPr>
          <w:rFonts w:asciiTheme="majorBidi" w:hAnsiTheme="majorBidi" w:cstheme="majorBidi"/>
          <w:color w:val="1F497D" w:themeColor="text2"/>
          <w:szCs w:val="24"/>
        </w:rPr>
        <w:t xml:space="preserve">The question of perceptual activity control, in EyeM specifically, is frequently studied and can be approached in different ways. One can, for example, discriminate the “where” question from the “how” question. Why do we look </w:t>
      </w:r>
      <w:r w:rsidRPr="001A3D36">
        <w:rPr>
          <w:rFonts w:asciiTheme="majorBidi" w:hAnsiTheme="majorBidi" w:cstheme="majorBidi"/>
          <w:i/>
          <w:iCs/>
          <w:color w:val="1F497D" w:themeColor="text2"/>
          <w:szCs w:val="24"/>
        </w:rPr>
        <w:t>where</w:t>
      </w:r>
      <w:r w:rsidRPr="001A3D36">
        <w:rPr>
          <w:rFonts w:asciiTheme="majorBidi" w:hAnsiTheme="majorBidi" w:cstheme="majorBidi"/>
          <w:color w:val="1F497D" w:themeColor="text2"/>
          <w:szCs w:val="24"/>
        </w:rPr>
        <w:t xml:space="preserve"> we do?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Braun, &amp; Gegenfurtner, 2011)", "manualFormatting" : "(Sch\u00fctz et al., 2011)", "plainTextFormattedCitation" : "(Sch\u00fctz, Braun, &amp; Gegenfurtner, 2011)", "previouslyFormattedCitation" : "(Sch\u00fctz, Braun, &amp; Gegenfurtner, 2011)"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(Schütz et al., 2011)</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versus </w:t>
      </w:r>
      <w:r w:rsidRPr="001A3D36">
        <w:rPr>
          <w:rFonts w:asciiTheme="majorBidi" w:hAnsiTheme="majorBidi" w:cstheme="majorBidi"/>
          <w:i/>
          <w:iCs/>
          <w:color w:val="1F497D" w:themeColor="text2"/>
          <w:szCs w:val="24"/>
        </w:rPr>
        <w:t>how</w:t>
      </w:r>
      <w:r w:rsidRPr="001A3D36">
        <w:rPr>
          <w:rFonts w:asciiTheme="majorBidi" w:hAnsiTheme="majorBidi" w:cstheme="majorBidi"/>
          <w:color w:val="1F497D" w:themeColor="text2"/>
          <w:szCs w:val="24"/>
        </w:rPr>
        <w:t xml:space="preserve"> do we look </w:t>
      </w:r>
      <w:r w:rsidRPr="001A3D36">
        <w:rPr>
          <w:rFonts w:asciiTheme="majorBidi" w:hAnsiTheme="majorBidi" w:cstheme="majorBidi"/>
          <w:i/>
          <w:iCs/>
          <w:color w:val="1F497D" w:themeColor="text2"/>
          <w:szCs w:val="24"/>
        </w:rPr>
        <w:t>the way</w:t>
      </w:r>
      <w:r w:rsidRPr="001A3D36">
        <w:rPr>
          <w:rFonts w:asciiTheme="majorBidi" w:hAnsiTheme="majorBidi" w:cstheme="majorBidi"/>
          <w:color w:val="1F497D" w:themeColor="text2"/>
          <w:szCs w:val="24"/>
        </w:rPr>
        <w:t xml:space="preserve"> we do? </w:t>
      </w:r>
      <w:r w:rsidRPr="001A3D36">
        <w:rPr>
          <w:rFonts w:asciiTheme="majorBidi" w:hAnsiTheme="majorBidi" w:cstheme="majorBidi"/>
          <w:b/>
          <w:bCs/>
          <w:color w:val="1F497D" w:themeColor="text2"/>
          <w:szCs w:val="24"/>
        </w:rPr>
        <w:fldChar w:fldCharType="begin" w:fldLock="1"/>
      </w:r>
      <w:r w:rsidRPr="001A3D36">
        <w:rPr>
          <w:rFonts w:asciiTheme="majorBidi" w:hAnsiTheme="majorBidi" w:cstheme="majorBidi"/>
          <w:b/>
          <w:bCs/>
          <w:color w:val="1F497D" w:themeColor="text2"/>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Arieli, Fried, &amp; Bonneh, 2014)", "manualFormatting" : "(Ahissar et al., 2014)", "plainTextFormattedCitation" : "(Ahissar, Arieli, Fried, &amp; Bonneh, 2014)", "previouslyFormattedCitation" : "(Ahissar, Arieli, Fried, &amp; Bonneh, 2014)" }, "properties" : { "noteIndex" : 0 }, "schema" : "https://github.com/citation-style-language/schema/raw/master/csl-citation.json" }</w:instrText>
      </w:r>
      <w:r w:rsidRPr="001A3D36">
        <w:rPr>
          <w:rFonts w:asciiTheme="majorBidi" w:hAnsiTheme="majorBidi" w:cstheme="majorBidi"/>
          <w:b/>
          <w:bCs/>
          <w:color w:val="1F497D" w:themeColor="text2"/>
          <w:szCs w:val="24"/>
        </w:rPr>
        <w:fldChar w:fldCharType="separate"/>
      </w:r>
      <w:proofErr w:type="gramStart"/>
      <w:r w:rsidRPr="001A3D36">
        <w:rPr>
          <w:rFonts w:asciiTheme="majorBidi" w:hAnsiTheme="majorBidi" w:cstheme="majorBidi"/>
          <w:bCs/>
          <w:noProof/>
          <w:color w:val="1F497D" w:themeColor="text2"/>
          <w:szCs w:val="24"/>
        </w:rPr>
        <w:t>(Ahissar et al., 2014)</w:t>
      </w:r>
      <w:r w:rsidRPr="001A3D36">
        <w:rPr>
          <w:rFonts w:asciiTheme="majorBidi" w:hAnsiTheme="majorBidi" w:cstheme="majorBidi"/>
          <w:b/>
          <w:bCs/>
          <w:color w:val="1F497D" w:themeColor="text2"/>
          <w:szCs w:val="24"/>
        </w:rPr>
        <w:fldChar w:fldCharType="end"/>
      </w:r>
      <w:r w:rsidRPr="001A3D36">
        <w:rPr>
          <w:rFonts w:asciiTheme="majorBidi" w:hAnsiTheme="majorBidi" w:cstheme="majorBidi"/>
          <w:color w:val="1F497D" w:themeColor="text2"/>
          <w:szCs w:val="24"/>
        </w:rPr>
        <w:t>.</w:t>
      </w:r>
      <w:proofErr w:type="gramEnd"/>
      <w:r w:rsidRPr="001A3D36">
        <w:rPr>
          <w:rFonts w:asciiTheme="majorBidi" w:hAnsiTheme="majorBidi" w:cstheme="majorBidi"/>
          <w:color w:val="1F497D" w:themeColor="text2"/>
          <w:szCs w:val="24"/>
        </w:rPr>
        <w:t xml:space="preserve"> The first question deals with the selection of gaze’s position while viewing and the second question deals with the types of EyeM occurring while viewing- and their motor variables. The selection of gaze position or fixation location was already studied in the classical works of </w:t>
      </w:r>
      <w:proofErr w:type="spellStart"/>
      <w:r w:rsidRPr="001A3D36">
        <w:rPr>
          <w:rFonts w:asciiTheme="majorBidi" w:hAnsiTheme="majorBidi" w:cstheme="majorBidi"/>
          <w:color w:val="1F497D" w:themeColor="text2"/>
          <w:szCs w:val="24"/>
        </w:rPr>
        <w:t>Buswell</w:t>
      </w:r>
      <w:proofErr w:type="spellEnd"/>
      <w:r w:rsidRPr="001A3D36">
        <w:rPr>
          <w:rFonts w:asciiTheme="majorBidi" w:hAnsiTheme="majorBidi" w:cstheme="majorBidi"/>
          <w:color w:val="1F497D" w:themeColor="text2"/>
          <w:szCs w:val="24"/>
        </w:rPr>
        <w:t xml:space="preserve"> 1935 and </w:t>
      </w:r>
      <w:proofErr w:type="spellStart"/>
      <w:r w:rsidRPr="001A3D36">
        <w:rPr>
          <w:rFonts w:asciiTheme="majorBidi" w:hAnsiTheme="majorBidi" w:cstheme="majorBidi"/>
          <w:color w:val="1F497D" w:themeColor="text2"/>
          <w:szCs w:val="24"/>
        </w:rPr>
        <w:t>Yarbus</w:t>
      </w:r>
      <w:proofErr w:type="spellEnd"/>
      <w:r w:rsidRPr="001A3D36">
        <w:rPr>
          <w:rFonts w:asciiTheme="majorBidi" w:hAnsiTheme="majorBidi" w:cstheme="majorBidi"/>
          <w:color w:val="1F497D" w:themeColor="text2"/>
          <w:szCs w:val="24"/>
        </w:rPr>
        <w:t xml:space="preserve"> 1967, and is still being studied to these days in various fields of study, among them neuroscience, physiology, phycology and computer science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et al., 2011)", "plainTextFormattedCitation" : "(Sch\u00fctz et al., 2011)", "previouslyFormattedCitation" : "(Sch\u00fctz et al., 2011)"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(Schütz et al., 2011)</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w:t>
      </w:r>
    </w:p>
    <w:p w:rsidR="00874BD5" w:rsidRPr="001A3D36" w:rsidRDefault="00874BD5" w:rsidP="001A3D36">
      <w:pPr>
        <w:jc w:val="both"/>
        <w:rPr>
          <w:rFonts w:asciiTheme="majorBidi" w:hAnsiTheme="majorBidi" w:cstheme="majorBidi"/>
          <w:color w:val="1F497D" w:themeColor="text2"/>
          <w:szCs w:val="24"/>
        </w:rPr>
      </w:pPr>
      <w:r w:rsidRPr="001A3D36">
        <w:rPr>
          <w:rFonts w:asciiTheme="majorBidi" w:hAnsiTheme="majorBidi" w:cstheme="majorBidi"/>
          <w:color w:val="1F497D" w:themeColor="text2"/>
          <w:szCs w:val="24"/>
        </w:rPr>
        <w:t>Visual exploration and visual search are characterized by the alternation of saccades and fixation periods. Important to keep in mind, though, that fixation periods are defined somehow arbitrarily because the eyes are never completely still (Yarbus,1967;</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Troncoso, Macknik, Serrano-pedraza, &amp; Martinez-conde, 2008)", "manualFormatting" : " Otero-millan et al., 2008)", "plainTextFormattedCitation" : "(Otero-millan, Troncoso, Macknik, Serrano-pedraza, &amp; Martinez-conde, 2008)", "previouslyFormattedCitation" : "(Otero-millan, Troncoso, Macknik, Serrano-pedraza, &amp; Martinez-conde, 2008)"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 xml:space="preserve"> Otero-millan et al., 2008)</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Furthermore, the common approach used to discriminate between saccades that happen during these fixation periods, and therefore are naturally smaller in amplitude and involuntary, and saccades that happen between the fixation periods, which are larger in amplitude and could be potentially voluntarily controlled. These saccades were named micro-saccades and macro-saccades, respectively, and were suggested to have different generators and different roles in vision.</w:t>
      </w:r>
    </w:p>
    <w:p w:rsidR="00874BD5" w:rsidRPr="001A3D36" w:rsidRDefault="003D0118" w:rsidP="003D0118">
      <w:pPr>
        <w:jc w:val="both"/>
        <w:rPr>
          <w:rFonts w:asciiTheme="majorBidi" w:hAnsiTheme="majorBidi" w:cstheme="majorBidi"/>
          <w:color w:val="1F497D" w:themeColor="text2"/>
          <w:szCs w:val="24"/>
        </w:rPr>
      </w:pPr>
      <w:r>
        <w:rPr>
          <w:rFonts w:asciiTheme="majorBidi" w:hAnsiTheme="majorBidi" w:cstheme="majorBidi"/>
          <w:color w:val="1F497D" w:themeColor="text2"/>
          <w:szCs w:val="24"/>
        </w:rPr>
        <w:t>More r</w:t>
      </w:r>
      <w:r w:rsidR="00874BD5" w:rsidRPr="001A3D36">
        <w:rPr>
          <w:rFonts w:asciiTheme="majorBidi" w:hAnsiTheme="majorBidi" w:cstheme="majorBidi"/>
          <w:color w:val="1F497D" w:themeColor="text2"/>
          <w:szCs w:val="24"/>
        </w:rPr>
        <w:t>ecent studies show that there is a microsaccade–saccade continuum as visual information is discretely sampled with all saccades, large and small</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et al., 2008)", "manualFormatting" : " (Otero-millan et al.,", "plainTextFormattedCitation" : "(Otero-millan et al., 2008)", "previouslyFormattedCitation" : "(Otero-millan et al., 2008)"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 xml:space="preserve"> (Otero-millan et al.,</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2008) and that micro-saccades are used to “re-sharpen” the image and improve spatial resolution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"10.1016/j.visres.2006.11.024", "ISBN" : "0042-6989 (Print)\\r0042-6989 (Linking)", "ISSN" : "00426989", "PMID" : "17368501", "abstract" : "We have modelled the effect of microsaccades on retinal responses to achromatic borders and lines using physiologically realistic parameters. Typical microsaccade movement sequences were applied to the retinal image of stationary spatial contrast patterns as projected on the foveal cone mosaic after being passed through the optical transfer function of the eye. The resulting temporal contrast modulation over a cone receptive field was convolved with an analytical expression for the response waveform of primate cones (photocurrent: [Schnapf, J. L., Nunn, B. J., Meister, M. &amp; Baylor, D. A. (1990). Visual transduction in cones of the monkey Macaca fascicularis. Journal of Physiology, 427, 681-713]; photovoltage: [Schneeweis, D. M. &amp; Schnapf, J. L. (1999). The photovoltage of macaque cone photoreceptors: Adaptation, noise, and kinetics. Journal of Neuroscience, 19, 1203-1216]). The input to the ganglion cell was derived from the cone responses by the difference-of-Gaussians receptive field model of Donner and Hemil\u00e4 [Donner, K. &amp; Hemil\u00e4, S. (1996). Modelling the spatio-temporal modulation response of ganglion cells with difference-of-Gaussians receptive fields: Relation to photoreceptor response kinetics. Visual Neuroscience, 13, 173-186]. The modelled response waveforms suggest that microsaccades may significantly enhance sensitivity to edges, \"re-sharpen\" the image and, most interestingly, improve resolution of two closely spaced lines. The reason is that fine spatial structure of the retinal image when moving at suitable velocities is translated into a correlated temporal structure of responses of single cones and ganglion cells. The information content of the signal is not strongly dependent on positional accuracy and the effect is thus distinct from the presumed retinal basis of vernier acuity. Other eye movements (drift) with velocity distributions similar to that of the microsaccade's slow return phase might be similarly useful, although the microsaccade has some distinguishing features that could be functionally significant, e.g., the neural motor control and the biphasic movement pattern. \u00a9 2007 Elsevier Ltd. All rights reserved.", "author" : [ { "dropping-particle" : "", "family" : "Donner", "given" : "Kristian", "non-dropping-particle" : "", "parse-names" : false, "suffix" : "" }, { "dropping-particle" : "", "family" : "Hemil\u00e4", "given" : "Simo", "non-dropping-particle" : "", "parse-names" : false, "suffix" : "" } ], "container-title" : "Vision Research", "id" : "ITEM-1", "issued" : { "date-parts" : [ [ "2007" ] ] }, "page" : "1166-1177", "title" : "Modelling the effect of microsaccades on retinal responses to stationary contrast patterns", "type" : "article-journal", "volume" : "47" }, "uris" : [ "http://www.mendeley.com/documents/?uuid=e268af25-05d7-497c-baeb-91558a13e243" ] } ], "mendeley" : { "formattedCitation" : "(Donner &amp; Hemil\u00e4, 2007)", "plainTextFormattedCitation" : "(Donner &amp; Hemil\u00e4, 2007)", "previouslyFormattedCitation" : "(Donner &amp; Hemil\u00e4, 2007)"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(Donner &amp; Hemilä, 2007)</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It seems that micro-saccades also fulfill the same purpose as large saccades – precisely shifting gaze to the most relevant locations in order to achieve the goal of a task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"10.1038/nn1210-1443", "ISSN" : "1097-6256", "PMID" : "21102565", "author" : [ { "dropping-particle" : "", "family" : "Kowler", "given" : "Eileen", "non-dropping-particle" : "", "parse-names" : false, "suffix" : "" }, { "dropping-particle" : "", "family" : "Collewijn", "given" : "Han", "non-dropping-particle" : "", "parse-names" : false, "suffix" : "" } ], "container-title" : "Nature neuroscience", "id" : "ITEM-1", "issue" : "12", "issued" : { "date-parts" : [ [ "2010" ] ] }, "page" : "1443-1444", "title" : "The eye on the needle", "type" : "article-journal", "volume" : "13" }, "uris" : [ "http://www.mendeley.com/documents/?uuid=f38ea2ba-8cef-45fc-a739-6c86559cd312" ] } ], "mendeley" : { "formattedCitation" : "(Kowler &amp; Collewijn, 2010)", "plainTextFormattedCitation" : "(Kowler &amp; Collewijn, 2010)", "previouslyFormattedCitation" : "(Kowler &amp; Collewijn, 2010)"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(Kowler &amp; Collewijn, 2010)</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Moreover, the so called ‘voluntary’ saccades can be the same size as micro-</w:t>
      </w:r>
      <w:r w:rsidR="00874BD5" w:rsidRPr="001A3D36">
        <w:rPr>
          <w:rFonts w:asciiTheme="majorBidi" w:hAnsiTheme="majorBidi" w:cstheme="majorBidi"/>
          <w:color w:val="1F497D" w:themeColor="text2"/>
          <w:szCs w:val="24"/>
        </w:rPr>
        <w:lastRenderedPageBreak/>
        <w:t xml:space="preserve">saccades, the later can be defined only operationally, as involuntary saccades that are produced while attempting to fixate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"10.1016/S0079-6123(06)54008-7", "ISBN" : "0079-6123 (Print)\\n0079-6123 (Linking)", "ISSN" : "00796123", "PMID" : "17010709", "abstract" : "Most of our visual experience is driven by the eye movements we produce while we fixate our gaze. In a sense, our visual system thus has a built-in contradiction: when we direct our gaze at an object of interest, our eyes are never still. Therefore the perception, physiology, and computational modeling of fixational eye movements is critical to our understanding of vision in general, and also to the understanding of the neural computations that work to overcome neural adaptation in normal subjects as well as in clinical patients. Moreover, because we are not aware of our fixational eye movements, they can also help us understand the underpinnings of visual awareness. Research in the field of fixational eye movements faded in importance for several decades during the late 20th century. However, new electrophysiological and psychophysical data have now rejuvenated the field. The last decade has brought significant advances to our understanding of the neuronal and perceptual effects of fixational eye movements, with crucial implications for neural coding, visual awareness, and perception in normal and pathological vision. This chapter will review the type of neural activity generated by fixational eye movements at different levels in the visual system, as well as the importance of fixational eye movements for visual perception in normal vision and in visual disease. Special attention will be given to microsaccades, the fastest and largest type of fixational eye movement. ?? 2006 Elsevier B.V. All rights reserved.", "author" : [ { "dropping-particle" : "", "family" : "Martinez-Conde", "given" : "Susana", "non-dropping-particle" : "", "parse-names" : false, "suffix" : "" } ], "container-title" : "Progress in Brain Research", "id" : "ITEM-1", "issue" : "SUPPL. A", "issued" : { "date-parts" : [ [ "2006" ] ] }, "page" : "151-176", "title" : "Fixational eye movements in normal and pathological vision", "type" : "article-journal", "volume" : "154" }, "uris" : [ "http://www.mendeley.com/documents/?uuid=47c415e3-cff9-4fed-bfbb-c034ebda1e49" ] } ], "mendeley" : { "formattedCitation" : "(Martinez-Conde, 2006)", "plainTextFormattedCitation" : "(Martinez-Conde, 2006)", "previouslyFormattedCitation" : "(Martinez-Conde, 2006)"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(Martinez-Conde, 2006)</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Note that this definition for itself is very controversial; hence we are not usually and continually aware of our EyeM at all. In addition, a growing list of common characteristics to saccades and micro-saccades supports the hypothesis of a shared oculomotor generator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"10.1038/nrn1348", "ISBN" : "1471-003X", "ISSN" : "1471-003X", "PMID" : "14976522", "abstract" : "Our eyes continually move even while we fix our gaze on an object. Although these fixational eye movements have a magnitude that should make them visible to us, we are unaware of them. If fixational eye movements are counteracted, our visual perception fades completely as a result of neural adaptation. So, our visual system has a built-in paradox \u2014 we must fix our gaze to inspect the minute details of our world, but if we were to fixate perfectly, the entire world would fade from view. Owing to their role in counteracting adaptation, fixational eye movements have been studied to elucidate how the brain makes our environment visible. Moreover, because we are not aware of these eye movements, they have been studied to understand the underpinnings of visual awareness. Recent studies of fixational eye movements have focused on determining how visible perception is encoded by neurons in various visual areas of the brain.", "author" : [ { "dropping-particle" : "", "family" : "Martinez-Conde", "given" : "Susana", "non-dropping-particle" : "", "parse-names" : false, "suffix" : "" }, { "dropping-particle" : "", "family" : "Macknik", "given" : "Stephen L", "non-dropping-particle" : "", "parse-names" : false, "suffix" : "" }, { "dropping-particle" : "", "family" : "Hubel", "given" : "David H", "non-dropping-particle" : "", "parse-names" : false, "suffix" : "" } ], "container-title" : "Nature reviews. Neuroscience", "id" : "ITEM-1", "issue" : "3", "issued" : { "date-parts" : [ [ "2004" ] ] }, "page" : "229-240", "title" : "The role of fixational eye movements in visual perception.", "type" : "article-journal", "volume" : "5" }, "uris" : [ "http://www.mendeley.com/documents/?uuid=a84dfb43-3402-4242-9801-ad581fa78dea" ] } ], "mendeley" : { "formattedCitation" : "(Martinez-Conde, Macknik, &amp; Hubel, 2004)", "manualFormatting" : "(Martinez-Conde et al., 2004", "plainTextFormattedCitation" : "(Martinez-Conde, Macknik, &amp; Hubel, 2004)", "previouslyFormattedCitation" : "(Martinez-Conde, Macknik, &amp; Hubel, 2004)"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(Martinez-Conde et al., 2004</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w:t>
      </w:r>
      <w:r w:rsidR="00874BD5" w:rsidRPr="001A3D36">
        <w:rPr>
          <w:rFonts w:asciiTheme="majorBidi" w:hAnsiTheme="majorBidi" w:cstheme="majorBidi"/>
          <w:color w:val="1F497D" w:themeColor="text2"/>
          <w:szCs w:val="24"/>
        </w:rPr>
        <w:fldChar w:fldCharType="begin" w:fldLock="1"/>
      </w:r>
      <w:r w:rsidR="00874BD5" w:rsidRPr="001A3D36">
        <w:rPr>
          <w:rFonts w:asciiTheme="majorBidi" w:hAnsiTheme="majorBidi" w:cstheme="majorBidi"/>
          <w:color w:val="1F497D" w:themeColor="text2"/>
          <w:szCs w:val="24"/>
        </w:rPr>
        <w:instrText>ADDIN CSL_CITATION { "citationItems" : [ { "id" : "ITEM-1", "itemData" : { "DOI" : "10.1167/8.11.5", "ISBN" : "1534-7362", "ISSN" : "1534-7362", "PMID" : "18831599", "abstract" : "Microsaccades are one component of the small eye movements that constitute fixation. Their implementation in the oculomotor system is unknown. To better understand the physiological and mechanistic processes underlying microsaccade generation, we studied microsaccadic inhibition, a transient drop of microsaccade rate, in response to irrelevant visual and auditory stimuli. Quantitative descriptions of the time course and strength of inhibition revealed a strong dependence of microsaccadic inhibition on stimulus characteristics. In Experiment 1, microsaccadic inhibition occurred sooner after auditory than after visual stimuli and after luminance-contrast than after color-contrast visual stimuli. Moreover, microsaccade amplitude strongly decreased during microsaccadic inhibition. In Experiment 2, the latency of microsaccadic inhibition increased with decreasing luminance contrast. We develop a conceptual model of microsaccade generation in which microsaccades result from fixation-related activity in a motor map coding for both fixation and saccades. In this map, fixation is represented at the central site. Saccades are generated by activity in the periphery, their amplitude increasing with eccentricity. The activity at the central, fixation-related site of the map predicts the rate of microsaccades as well as their amplitude and direction distributions. This model represents a framework for understanding the dynamics of microsaccade behavior in a broad range of tasks.", "author" : [ { "dropping-particle" : "", "family" : "Rolfs", "given" : "Martin", "non-dropping-particle" : "", "parse-names" : false, "suffix" : "" }, { "dropping-particle" : "", "family" : "Kliegl", "given" : "Reinhold", "non-dropping-particle" : "", "parse-names" : false, "suffix" : "" }, { "dropping-particle" : "", "family" : "Engbert", "given" : "Ralf", "non-dropping-particle" : "", "parse-names" : false, "suffix" : "" } ], "container-title" : "Journal of vision", "id" : "ITEM-1", "issue" : "11", "issued" : { "date-parts" : [ [ "2008" ] ] }, "page" : "5.1-23", "title" : "Toward a model of microsaccade generation: the case of microsaccadic inhibition.", "type" : "article-journal", "volume" : "8" }, "uris" : [ "http://www.mendeley.com/documents/?uuid=9567212f-de31-4e38-b125-1ff47f3af351" ] } ], "mendeley" : { "formattedCitation" : "(Rolfs, Kliegl, &amp; Engbert, 2008)", "manualFormatting" : "Rolfs et al., 2008)", "plainTextFormattedCitation" : "(Rolfs, Kliegl, &amp; Engbert, 2008)", "previouslyFormattedCitation" : "(Rolfs, Kliegl, &amp; Engbert, 2008)" }, "properties" : { "noteIndex" : 0 }, "schema" : "https://github.com/citation-style-language/schema/raw/master/csl-citation.json" }</w:instrText>
      </w:r>
      <w:r w:rsidR="00874BD5" w:rsidRPr="001A3D36">
        <w:rPr>
          <w:rFonts w:asciiTheme="majorBidi" w:hAnsiTheme="majorBidi" w:cstheme="majorBidi"/>
          <w:color w:val="1F497D" w:themeColor="text2"/>
          <w:szCs w:val="24"/>
        </w:rPr>
        <w:fldChar w:fldCharType="separate"/>
      </w:r>
      <w:r w:rsidR="00874BD5" w:rsidRPr="001A3D36">
        <w:rPr>
          <w:rFonts w:asciiTheme="majorBidi" w:hAnsiTheme="majorBidi" w:cstheme="majorBidi"/>
          <w:noProof/>
          <w:color w:val="1F497D" w:themeColor="text2"/>
          <w:szCs w:val="24"/>
        </w:rPr>
        <w:t>Rolfs et al., 2008)</w:t>
      </w:r>
      <w:r w:rsidR="00874BD5" w:rsidRPr="001A3D36">
        <w:rPr>
          <w:rFonts w:asciiTheme="majorBidi" w:hAnsiTheme="majorBidi" w:cstheme="majorBidi"/>
          <w:color w:val="1F497D" w:themeColor="text2"/>
          <w:szCs w:val="24"/>
        </w:rPr>
        <w:fldChar w:fldCharType="end"/>
      </w:r>
      <w:r w:rsidR="00874BD5" w:rsidRPr="001A3D36">
        <w:rPr>
          <w:rFonts w:asciiTheme="majorBidi" w:hAnsiTheme="majorBidi" w:cstheme="majorBidi"/>
          <w:color w:val="1F497D" w:themeColor="text2"/>
          <w:szCs w:val="24"/>
        </w:rPr>
        <w:t xml:space="preserve">. </w:t>
      </w:r>
    </w:p>
    <w:p w:rsidR="00874BD5" w:rsidRPr="001A3D36" w:rsidRDefault="00874BD5" w:rsidP="001A3D36">
      <w:pPr>
        <w:jc w:val="both"/>
        <w:rPr>
          <w:rFonts w:asciiTheme="majorBidi" w:hAnsiTheme="majorBidi" w:cstheme="majorBidi"/>
          <w:b/>
          <w:bCs/>
          <w:color w:val="1F497D" w:themeColor="text2"/>
          <w:szCs w:val="24"/>
        </w:rPr>
      </w:pPr>
      <w:r w:rsidRPr="001A3D36">
        <w:rPr>
          <w:rFonts w:asciiTheme="majorBidi" w:hAnsiTheme="majorBidi" w:cstheme="majorBidi"/>
          <w:color w:val="1F497D" w:themeColor="text2"/>
          <w:szCs w:val="24"/>
        </w:rPr>
        <w:t xml:space="preserve">The second important type of EyeM, which occurs between saccades, during most of the fixation periods, is the drift. The drift is much differentiable from the saccadic movement and its role in vision is very debatable. The role of drift in vision, to these days in some studies, is considered as mainly preventing perceptual fading from happening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"10.1113/jphysiol.2014.279059", "ISBN" : "1469-7793", "ISSN" : "1469-7793", "PMID" : "25128571", "abstract" : "Fixational eye movements (FEMs; including microsaccades, drift and tremor) are thought to improve visibility during fixation by thwarting neural adaptation to unchanging stimuli, but how the different FEM types influence this process is a matter of debate. Attempts to answer this question have been hampered by the failure to distinguish between the prevention of fading (where fading is blocked before it happens in the first place) and the reversal of fading (where vision is restored after fading has already occurred). Because fading during fixation is a detriment to clear vision, the prevention of fading, which avoids visual degradation before it happens, is a more desirable scenario than improving visibility after fading has occurred. Yet previous studies have not examined the role of FEMs in the prevention of fading, but have focused on visual restoration instead. Here we set out to determine the differential contributions and efficacies of microsaccades and drift to preventing fading in human vision. Our results indicate that both microsaccades and drift mediate the prevention of visual fading. We also found that drift is a potentially larger contributor to preventing fading than microsaccades, although microsaccades are more effective than drift. Microsaccades moreover prevented foveal and peripheral fading in an equivalent fashion, and their efficacy was independent of their size, number, and direction. Our data also suggest that faster drift may prevent fading better than slower drift. These findings may help to reconcile the long-standing controversy concerning the comparative roles of microsaccades and drift in visibility during fixation", "author" : [ { "dropping-particle" : "", "family" : "McCamy", "given" : "Michael B", "non-dropping-particle" : "", "parse-names" : false, "suffix" : "" }, { "dropping-particle" : "", "family" : "Macknik", "given" : "Stephen L", "non-dropping-particle" : "", "parse-names" : false, "suffix" : "" }, { "dropping-particle" : "", "family" : "Martinez-Conde", "given" : "Susana", "non-dropping-particle" : "", "parse-names" : false, "suffix" : "" } ], "container-title" : "J Physiol", "id" : "ITEM-1", "issue" : "Pt 19", "issued" : { "date-parts" : [ [ "2014" ] ] }, "page" : "4381-4394", "title" : "Different fixational eye movements mediate the prevention and the reversal of visual fading.", "type" : "article-journal", "volume" : "592" }, "uris" : [ "http://www.mendeley.com/documents/?uuid=1f082844-afb8-40c6-a2c4-44b58119b87a" ] } ], "mendeley" : { "formattedCitation" : "(McCamy, Macknik, &amp; Martinez-Conde, 2014)", "manualFormatting" : "(McCamy et al., 2014)", "plainTextFormattedCitation" : "(McCamy, Macknik, &amp; Martinez-Conde, 2014)", "previouslyFormattedCitation" : "(McCamy, Macknik, &amp; Martinez-Conde, 2014)"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(McCamy et al., 2014)</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.Yet, a growing list of studies suggests otherwise. One suggestion is that the drift is adapted to an image in order to transform visual signals into an optimized spatiotemporal code for further visual processing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"10.1016/j.cub.2012.02.009", "ISSN" : "09609822", "author" : [ { "dropping-particle" : "", "family" : "Kagan", "given" : "Igor", "non-dropping-particle" : "", "parse-names" : false, "suffix" : "" } ], "container-title" : "Current Biology", "id" : "ITEM-1", "issue" : "6", "issued" : { "date-parts" : [ [ "2012" ] ] }, "page" : "R186-R188", "publisher" : "Elsevier Ltd", "title" : "Active Vision: Fixational Eye Movements Help Seeing Space in Time", "type" : "article-journal", "volume" : "22" }, "uris" : [ "http://www.mendeley.com/documents/?uuid=efe5d564-e22b-41ad-9ad9-d12d9fcff4a8" ] } ], "mendeley" : { "formattedCitation" : "(Kagan, 2012)", "plainTextFormattedCitation" : "(Kagan, 2012)", "previouslyFormattedCitation" : "(Kagan, 2012)"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(Kagan, 2012)</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The drift might be unfold already during retinal processing by redistributing the temporal frequency power into a range of increased retinal sensitivity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"10.1016/j.cub.2012.01.050", "ISSN" : "09609822", "author" : [ { "dropping-particle" : "", "family" : "Kuang", "given" : "Xutao", "non-dropping-particle" : "", "parse-names" : false, "suffix" : "" }, { "dropping-particle" : "", "family" : "Poletti", "given" : "Martina", "non-dropping-particle" : "", "parse-names" : false, "suffix" : "" }, { "dropping-particle" : "", "family" : "Victor", "given" : "Jonathan\u00a0D.", "non-dropping-particle" : "", "parse-names" : false, "suffix" : "" }, { "dropping-particle" : "", "family" : "Rucci", "given" : "Michele", "non-dropping-particle" : "", "parse-names" : false, "suffix" : "" } ], "container-title" : "Current Biology", "id" : "ITEM-1", "issue" : "6", "issued" : { "date-parts" : [ [ "2012" ] ] }, "page" : "510-514", "publisher" : "Elsevier Ltd", "title" : "Temporal Encoding of Spatial Information during Active Visual Fixation", "type" : "article-journal", "volume" : "22" }, "uris" : [ "http://www.mendeley.com/documents/?uuid=d6893c2c-94a2-40ae-9f34-e3794ac5614d" ] } ], "mendeley" : { "formattedCitation" : "(Kuang, Poletti, Victor, &amp; Rucci, 2012)", "manualFormatting" : "(Kuang et al., 2012)", "plainTextFormattedCitation" : "(Kuang, Poletti, Victor, &amp; Rucci, 2012)", "previouslyFormattedCitation" : "(Kuang, Poletti, Victor, &amp; Rucci, 2012)"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(Kuang et al., 2012)</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In addition, studies show that drift movements are also suitable for visual detailed sampling </w:t>
      </w:r>
      <w:r w:rsidRPr="001A3D36">
        <w:rPr>
          <w:rFonts w:asciiTheme="majorBidi" w:hAnsiTheme="majorBidi" w:cstheme="majorBidi"/>
          <w:b/>
          <w:bCs/>
          <w:color w:val="1F497D" w:themeColor="text2"/>
          <w:szCs w:val="24"/>
        </w:rPr>
        <w:fldChar w:fldCharType="begin" w:fldLock="1"/>
      </w:r>
      <w:r w:rsidRPr="001A3D36">
        <w:rPr>
          <w:rFonts w:asciiTheme="majorBidi" w:hAnsiTheme="majorBidi" w:cstheme="majorBidi"/>
          <w:b/>
          <w:bCs/>
          <w:color w:val="1F497D" w:themeColor="text2"/>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et al., 2014)", "manualFormatting" : "(Ahissar et al., 2001, 2012, 2014)", "plainTextFormattedCitation" : "(Ahissar et al., 2014)", "previouslyFormattedCitation" : "(Ahissar et al., 2014)" }, "properties" : { "noteIndex" : 0 }, "schema" : "https://github.com/citation-style-language/schema/raw/master/csl-citation.json" }</w:instrText>
      </w:r>
      <w:r w:rsidRPr="001A3D36">
        <w:rPr>
          <w:rFonts w:asciiTheme="majorBidi" w:hAnsiTheme="majorBidi" w:cstheme="majorBidi"/>
          <w:b/>
          <w:bCs/>
          <w:color w:val="1F497D" w:themeColor="text2"/>
          <w:szCs w:val="24"/>
        </w:rPr>
        <w:fldChar w:fldCharType="separate"/>
      </w:r>
      <w:r w:rsidRPr="001A3D36">
        <w:rPr>
          <w:rFonts w:asciiTheme="majorBidi" w:hAnsiTheme="majorBidi" w:cstheme="majorBidi"/>
          <w:bCs/>
          <w:noProof/>
          <w:color w:val="1F497D" w:themeColor="text2"/>
          <w:szCs w:val="24"/>
        </w:rPr>
        <w:t>(Ahissar et al., 2001, 2012, 2014)</w:t>
      </w:r>
      <w:r w:rsidRPr="001A3D36">
        <w:rPr>
          <w:rFonts w:asciiTheme="majorBidi" w:hAnsiTheme="majorBidi" w:cstheme="majorBidi"/>
          <w:b/>
          <w:bCs/>
          <w:color w:val="1F497D" w:themeColor="text2"/>
          <w:szCs w:val="24"/>
        </w:rPr>
        <w:fldChar w:fldCharType="end"/>
      </w:r>
      <w:r w:rsidR="005A70C7">
        <w:rPr>
          <w:rFonts w:asciiTheme="majorBidi" w:hAnsiTheme="majorBidi" w:cstheme="majorBidi"/>
          <w:b/>
          <w:bCs/>
          <w:color w:val="1F497D" w:themeColor="text2"/>
          <w:szCs w:val="24"/>
        </w:rPr>
        <w:t>…</w:t>
      </w:r>
    </w:p>
    <w:p w:rsidR="00866174" w:rsidRPr="001A3D36" w:rsidRDefault="00866174" w:rsidP="001A3D36">
      <w:pPr>
        <w:jc w:val="both"/>
        <w:rPr>
          <w:rFonts w:asciiTheme="majorBidi" w:hAnsiTheme="majorBidi" w:cstheme="majorBidi"/>
          <w:color w:val="1F497D" w:themeColor="text2"/>
          <w:sz w:val="24"/>
          <w:szCs w:val="24"/>
        </w:rPr>
      </w:pPr>
    </w:p>
    <w:p w:rsidR="00584F0B" w:rsidRPr="001A3D36" w:rsidRDefault="00584F0B" w:rsidP="001A3D36">
      <w:pPr>
        <w:jc w:val="both"/>
        <w:rPr>
          <w:rFonts w:asciiTheme="majorBidi" w:hAnsiTheme="majorBidi" w:cstheme="majorBidi"/>
          <w:color w:val="C0504D" w:themeColor="accent2"/>
          <w:sz w:val="24"/>
          <w:szCs w:val="24"/>
        </w:rPr>
      </w:pPr>
      <w:r w:rsidRPr="001A3D36">
        <w:rPr>
          <w:rFonts w:asciiTheme="majorBidi" w:hAnsiTheme="majorBidi" w:cstheme="majorBidi"/>
          <w:color w:val="1F497D" w:themeColor="text2"/>
          <w:sz w:val="24"/>
          <w:szCs w:val="24"/>
        </w:rPr>
        <w:t>Results:</w:t>
      </w:r>
    </w:p>
    <w:p w:rsidR="00584F0B" w:rsidRPr="001A3D36" w:rsidRDefault="00584F0B" w:rsidP="001A3D36">
      <w:pPr>
        <w:jc w:val="both"/>
        <w:rPr>
          <w:rFonts w:asciiTheme="majorBidi" w:hAnsiTheme="majorBidi" w:cstheme="majorBidi"/>
          <w:sz w:val="24"/>
          <w:szCs w:val="24"/>
        </w:rPr>
      </w:pPr>
      <w:r w:rsidRPr="001A3D36">
        <w:rPr>
          <w:rFonts w:asciiTheme="majorBidi" w:hAnsiTheme="majorBidi" w:cstheme="majorBidi"/>
          <w:sz w:val="24"/>
          <w:szCs w:val="24"/>
        </w:rPr>
        <w:t xml:space="preserve">We found that constraining vision affected the motor strategy of vision at several levels: gaze distribution, spatial trajectories of saccades and drift movements (henceforth “drifts”) and kinematics of saccades and drifts. </w:t>
      </w:r>
    </w:p>
    <w:p w:rsidR="00584F0B" w:rsidRPr="001A3D36" w:rsidRDefault="00584F0B" w:rsidP="001A3D36">
      <w:pPr>
        <w:jc w:val="both"/>
        <w:rPr>
          <w:rFonts w:asciiTheme="majorBidi" w:hAnsiTheme="majorBidi" w:cstheme="majorBidi"/>
          <w:color w:val="000000" w:themeColor="text1"/>
          <w:sz w:val="24"/>
          <w:szCs w:val="24"/>
        </w:rPr>
      </w:pPr>
      <w:r w:rsidRPr="001A3D36">
        <w:rPr>
          <w:rFonts w:asciiTheme="majorBidi" w:hAnsiTheme="majorBidi" w:cstheme="majorBidi"/>
          <w:sz w:val="24"/>
          <w:szCs w:val="24"/>
        </w:rPr>
        <w:t xml:space="preserve">Gaze distribution was assessed by computing the visit rates - the fraction of time spent in each pixel of the image during each trial. During natural viewing of large shapes, the gaze was typically directed to the center of the shape </w:t>
      </w:r>
      <w:r w:rsidRPr="001A3D36">
        <w:rPr>
          <w:rFonts w:asciiTheme="majorBidi" w:hAnsiTheme="majorBidi" w:cstheme="majorBidi"/>
          <w:sz w:val="24"/>
          <w:szCs w:val="24"/>
          <w:highlight w:val="yellow"/>
        </w:rPr>
        <w:t>(fig2A).</w:t>
      </w:r>
      <w:r w:rsidRPr="001A3D36">
        <w:rPr>
          <w:rFonts w:asciiTheme="majorBidi" w:hAnsiTheme="majorBidi" w:cstheme="majorBidi"/>
          <w:sz w:val="24"/>
          <w:szCs w:val="24"/>
        </w:rPr>
        <w:t xml:space="preserve"> In contrast, during tunneled viewing of large shapes the gaze was typically directed to the edges of the shapes </w:t>
      </w:r>
      <w:r w:rsidRPr="001A3D36">
        <w:rPr>
          <w:rFonts w:asciiTheme="majorBidi" w:hAnsiTheme="majorBidi" w:cstheme="majorBidi"/>
          <w:sz w:val="24"/>
          <w:szCs w:val="24"/>
          <w:highlight w:val="yellow"/>
        </w:rPr>
        <w:t>(fig2B).</w:t>
      </w:r>
      <w:r w:rsidRPr="001A3D36">
        <w:rPr>
          <w:rFonts w:asciiTheme="majorBidi" w:hAnsiTheme="majorBidi" w:cstheme="majorBidi"/>
          <w:sz w:val="24"/>
          <w:szCs w:val="24"/>
        </w:rPr>
        <w:t xml:space="preserve"> Importantly, the gaze was directed to the edge of the shapes also during tunneled viewing of small shapes, where it typically focused on a specific area of interest </w:t>
      </w:r>
      <w:r w:rsidRPr="001A3D36">
        <w:rPr>
          <w:rFonts w:asciiTheme="majorBidi" w:hAnsiTheme="majorBidi" w:cstheme="majorBidi"/>
          <w:sz w:val="24"/>
          <w:szCs w:val="24"/>
          <w:highlight w:val="yellow"/>
        </w:rPr>
        <w:t>(fig2D)</w:t>
      </w:r>
      <w:r w:rsidRPr="001A3D36">
        <w:rPr>
          <w:rFonts w:asciiTheme="majorBidi" w:hAnsiTheme="majorBidi" w:cstheme="majorBidi"/>
          <w:sz w:val="24"/>
          <w:szCs w:val="24"/>
        </w:rPr>
        <w:t xml:space="preserve">, in contrast to the spread and multi focal gaze distribution during natural viewing of them </w:t>
      </w:r>
      <w:r w:rsidRPr="001A3D36">
        <w:rPr>
          <w:rFonts w:asciiTheme="majorBidi" w:hAnsiTheme="majorBidi" w:cstheme="majorBidi"/>
          <w:sz w:val="24"/>
          <w:szCs w:val="24"/>
          <w:highlight w:val="yellow"/>
        </w:rPr>
        <w:t>(fig2C)</w:t>
      </w:r>
      <w:r w:rsidRPr="001A3D36">
        <w:rPr>
          <w:rFonts w:asciiTheme="majorBidi" w:hAnsiTheme="majorBidi" w:cstheme="majorBidi"/>
          <w:sz w:val="24"/>
          <w:szCs w:val="24"/>
        </w:rPr>
        <w:t xml:space="preserve">. Interestingly, none of the participants were aware of their tendency to visit these areas, as they all reported that intended eye movements in the small shapes task was extremely challenging. To quantify the similarity between the tunneled tasks, we compared the Euclidian distances between the most visited areas (top 10%) in the four experimental conditions. Differences between each same shape in the two tunneled vision tasks were found to be significantly smaller than the differences between any tunneled vision and natural vision tasks (One-way ANOVA, p&lt;0.001). </w:t>
      </w:r>
    </w:p>
    <w:p w:rsidR="003E76C4" w:rsidRDefault="00584F0B" w:rsidP="003E76C4">
      <w:pPr>
        <w:jc w:val="both"/>
        <w:rPr>
          <w:rFonts w:asciiTheme="majorBidi" w:hAnsiTheme="majorBidi" w:cstheme="majorBidi"/>
          <w:color w:val="FF0000"/>
          <w:sz w:val="24"/>
          <w:szCs w:val="24"/>
        </w:rPr>
      </w:pPr>
      <w:r w:rsidRPr="001A3D36">
        <w:rPr>
          <w:rFonts w:asciiTheme="majorBidi" w:hAnsiTheme="majorBidi" w:cstheme="majorBidi"/>
          <w:color w:val="000000" w:themeColor="text1"/>
          <w:sz w:val="24"/>
          <w:szCs w:val="24"/>
        </w:rPr>
        <w:t xml:space="preserve">Unlike gaze distribution, spatial trajectories of saccades and drifts did differ between tunneled viewing of large and small images (Fig. 3). During tunneled viewing of large images a novel type of saccades emerged: border-following saccades </w:t>
      </w:r>
      <w:r w:rsidRPr="001A3D36">
        <w:rPr>
          <w:rFonts w:asciiTheme="majorBidi" w:hAnsiTheme="majorBidi" w:cstheme="majorBidi"/>
          <w:sz w:val="24"/>
          <w:szCs w:val="24"/>
          <w:highlight w:val="yellow"/>
        </w:rPr>
        <w:t>(fig3A).</w:t>
      </w:r>
      <w:r w:rsidRPr="001A3D36">
        <w:rPr>
          <w:rFonts w:asciiTheme="majorBidi" w:hAnsiTheme="majorBidi" w:cstheme="majorBidi"/>
          <w:color w:val="000000" w:themeColor="text1"/>
          <w:sz w:val="24"/>
          <w:szCs w:val="24"/>
        </w:rPr>
        <w:t xml:space="preserve"> Different strategies were used by the participants in the constrained tasks, but the most robust one </w:t>
      </w:r>
      <w:r w:rsidR="003E76C4">
        <w:rPr>
          <w:rFonts w:asciiTheme="majorBidi" w:hAnsiTheme="majorBidi" w:cstheme="majorBidi"/>
          <w:color w:val="000000" w:themeColor="text1"/>
          <w:sz w:val="24"/>
          <w:szCs w:val="24"/>
        </w:rPr>
        <w:lastRenderedPageBreak/>
        <w:t>wa</w:t>
      </w:r>
      <w:r w:rsidRPr="001A3D36">
        <w:rPr>
          <w:rFonts w:asciiTheme="majorBidi" w:hAnsiTheme="majorBidi" w:cstheme="majorBidi"/>
          <w:color w:val="000000" w:themeColor="text1"/>
          <w:sz w:val="24"/>
          <w:szCs w:val="24"/>
        </w:rPr>
        <w:t xml:space="preserve">s directing the saccadic jumps along the borders of the shapes </w:t>
      </w:r>
      <w:r w:rsidRPr="001A3D36">
        <w:rPr>
          <w:rFonts w:asciiTheme="majorBidi" w:hAnsiTheme="majorBidi" w:cstheme="majorBidi"/>
          <w:sz w:val="24"/>
          <w:szCs w:val="24"/>
          <w:highlight w:val="yellow"/>
        </w:rPr>
        <w:t>(fig3B).</w:t>
      </w:r>
      <w:r w:rsidRPr="001A3D36">
        <w:rPr>
          <w:rFonts w:asciiTheme="majorBidi" w:hAnsiTheme="majorBidi" w:cstheme="majorBidi"/>
          <w:sz w:val="24"/>
          <w:szCs w:val="24"/>
        </w:rPr>
        <w:t xml:space="preserve"> More than 50% of the saccades made by all participants in all “large tunneled” trials were border-following </w:t>
      </w:r>
      <w:r w:rsidRPr="001A3D36">
        <w:rPr>
          <w:rFonts w:asciiTheme="majorBidi" w:hAnsiTheme="majorBidi" w:cstheme="majorBidi"/>
          <w:sz w:val="24"/>
          <w:szCs w:val="24"/>
          <w:highlight w:val="yellow"/>
        </w:rPr>
        <w:t>(fig3B).</w:t>
      </w:r>
      <w:r w:rsidRPr="001A3D36">
        <w:rPr>
          <w:rFonts w:asciiTheme="majorBidi" w:hAnsiTheme="majorBidi" w:cstheme="majorBidi"/>
          <w:sz w:val="24"/>
          <w:szCs w:val="24"/>
        </w:rPr>
        <w:t xml:space="preserve">  This did not happen during tunneled viewing of small images </w:t>
      </w:r>
      <w:r w:rsidRPr="001A3D36">
        <w:rPr>
          <w:rFonts w:asciiTheme="majorBidi" w:hAnsiTheme="majorBidi" w:cstheme="majorBidi"/>
          <w:sz w:val="24"/>
          <w:szCs w:val="24"/>
          <w:highlight w:val="yellow"/>
        </w:rPr>
        <w:t>(fig3B).</w:t>
      </w:r>
    </w:p>
    <w:p w:rsidR="00584F0B" w:rsidRPr="001A3D36" w:rsidRDefault="00584F0B" w:rsidP="00756D0C">
      <w:pPr>
        <w:jc w:val="both"/>
        <w:rPr>
          <w:rFonts w:asciiTheme="majorBidi" w:hAnsiTheme="majorBidi" w:cstheme="majorBidi"/>
          <w:sz w:val="24"/>
          <w:szCs w:val="24"/>
        </w:rPr>
      </w:pPr>
      <w:r w:rsidRPr="001A3D36">
        <w:rPr>
          <w:rFonts w:asciiTheme="majorBidi" w:hAnsiTheme="majorBidi" w:cstheme="majorBidi"/>
          <w:sz w:val="24"/>
          <w:szCs w:val="24"/>
        </w:rPr>
        <w:t xml:space="preserve">In order to look into the motor characteristics of the eye movement, and test the effect of ‘tunneling’ in a shorter time scale, we analyzed the sequences of saccades and drift under the 4 conditions (natural and tunneled viewing of large and small shapes). Saccadic rates were primarily affected by the tunneling in both shapes sizes </w:t>
      </w:r>
      <w:r w:rsidRPr="001A3D36">
        <w:rPr>
          <w:rFonts w:asciiTheme="majorBidi" w:hAnsiTheme="majorBidi" w:cstheme="majorBidi"/>
          <w:sz w:val="24"/>
          <w:szCs w:val="24"/>
          <w:highlight w:val="yellow"/>
        </w:rPr>
        <w:t>(fig4A).</w:t>
      </w:r>
      <w:r w:rsidRPr="001A3D36">
        <w:rPr>
          <w:rFonts w:asciiTheme="majorBidi" w:hAnsiTheme="majorBidi" w:cstheme="majorBidi"/>
          <w:sz w:val="24"/>
          <w:szCs w:val="24"/>
        </w:rPr>
        <w:t xml:space="preserve"> Tunneling significantly increased the saccadic rate. A significant increase in saccadic rate was also observed when comparing large shapes with the small shapes in both natural and tunneled vision. While an increased saccadic rate merely infers shorter drift duration, we observed a significant increase in the mean drift velocity – and no significant decrease in its amplitude, as would be expected by the decreased duration </w:t>
      </w:r>
      <w:r w:rsidRPr="001A3D36">
        <w:rPr>
          <w:rFonts w:asciiTheme="majorBidi" w:hAnsiTheme="majorBidi" w:cstheme="majorBidi"/>
          <w:sz w:val="24"/>
          <w:szCs w:val="24"/>
          <w:highlight w:val="yellow"/>
        </w:rPr>
        <w:t>(fig4B).</w:t>
      </w:r>
      <w:r w:rsidRPr="001A3D36">
        <w:rPr>
          <w:rFonts w:asciiTheme="majorBidi" w:hAnsiTheme="majorBidi" w:cstheme="majorBidi"/>
          <w:sz w:val="24"/>
          <w:szCs w:val="24"/>
        </w:rPr>
        <w:t xml:space="preserve"> This additional effect was observed only when tunneling vision and not when increasing the shape size. I.e., the shape size affected only the saccadic rate, while the tunneling manipulation affected both the saccadic rate and the mean drift velocity.</w:t>
      </w:r>
      <w:r w:rsidR="00756D0C">
        <w:rPr>
          <w:rFonts w:asciiTheme="majorBidi" w:hAnsiTheme="majorBidi" w:cstheme="majorBidi"/>
          <w:sz w:val="24"/>
          <w:szCs w:val="24"/>
        </w:rPr>
        <w:t xml:space="preserve"> </w:t>
      </w:r>
      <w:bookmarkStart w:id="7" w:name="_GoBack"/>
      <w:r w:rsidR="00756D0C" w:rsidRPr="00756D0C">
        <w:rPr>
          <w:rFonts w:asciiTheme="majorBidi" w:hAnsiTheme="majorBidi" w:cstheme="majorBidi"/>
          <w:color w:val="FF0000"/>
          <w:sz w:val="24"/>
          <w:szCs w:val="24"/>
        </w:rPr>
        <w:t>Furthermore, when categorizing drift movements by their location with regards to the shapes, i.e. near the borders or far away from them, we found a significant velocity decrease when the drift was near the borders</w:t>
      </w:r>
      <w:r w:rsidR="00756D0C">
        <w:rPr>
          <w:rFonts w:asciiTheme="majorBidi" w:hAnsiTheme="majorBidi" w:cstheme="majorBidi"/>
          <w:color w:val="FF0000"/>
          <w:sz w:val="24"/>
          <w:szCs w:val="24"/>
        </w:rPr>
        <w:t xml:space="preserve"> – as well as a </w:t>
      </w:r>
      <w:r w:rsidR="00756D0C" w:rsidRPr="00756D0C">
        <w:rPr>
          <w:rFonts w:asciiTheme="majorBidi" w:hAnsiTheme="majorBidi" w:cstheme="majorBidi"/>
          <w:color w:val="FF0000"/>
          <w:sz w:val="24"/>
          <w:szCs w:val="24"/>
        </w:rPr>
        <w:t xml:space="preserve">significant </w:t>
      </w:r>
      <w:r w:rsidR="00756D0C">
        <w:rPr>
          <w:rFonts w:asciiTheme="majorBidi" w:hAnsiTheme="majorBidi" w:cstheme="majorBidi"/>
          <w:color w:val="FF0000"/>
          <w:sz w:val="24"/>
          <w:szCs w:val="24"/>
        </w:rPr>
        <w:t>duration increase (similar to the tunneled-natural comparison….)</w:t>
      </w:r>
      <w:r w:rsidR="00756D0C" w:rsidRPr="00756D0C">
        <w:rPr>
          <w:rFonts w:asciiTheme="majorBidi" w:hAnsiTheme="majorBidi" w:cstheme="majorBidi"/>
          <w:color w:val="FF0000"/>
          <w:sz w:val="24"/>
          <w:szCs w:val="24"/>
        </w:rPr>
        <w:t>.</w:t>
      </w:r>
      <w:bookmarkEnd w:id="7"/>
      <w:r w:rsidR="00756D0C" w:rsidRPr="00756D0C">
        <w:rPr>
          <w:rFonts w:asciiTheme="majorBidi" w:hAnsiTheme="majorBidi" w:cstheme="majorBidi"/>
          <w:color w:val="FF0000"/>
          <w:sz w:val="24"/>
          <w:szCs w:val="24"/>
        </w:rPr>
        <w:t xml:space="preserve"> </w:t>
      </w:r>
      <w:r w:rsidRPr="00756D0C">
        <w:rPr>
          <w:rFonts w:asciiTheme="majorBidi" w:hAnsiTheme="majorBidi" w:cstheme="majorBidi"/>
          <w:color w:val="FF0000"/>
          <w:sz w:val="24"/>
          <w:szCs w:val="24"/>
        </w:rPr>
        <w:t xml:space="preserve"> </w:t>
      </w:r>
      <w:ins w:id="8" w:author="ehud" w:date="2017-12-21T13:20:00Z">
        <w:r w:rsidRPr="001A3D36">
          <w:rPr>
            <w:rFonts w:asciiTheme="majorBidi" w:hAnsiTheme="majorBidi" w:cstheme="majorBidi"/>
            <w:sz w:val="24"/>
            <w:szCs w:val="24"/>
          </w:rPr>
          <w:t>[[REPHRASE LATER]]</w:t>
        </w:r>
      </w:ins>
    </w:p>
    <w:p w:rsidR="00584F0B" w:rsidRPr="001A3D36" w:rsidRDefault="00584F0B" w:rsidP="001A3D36">
      <w:pPr>
        <w:jc w:val="both"/>
        <w:rPr>
          <w:rFonts w:asciiTheme="majorBidi" w:hAnsiTheme="majorBidi" w:cstheme="majorBidi"/>
          <w:sz w:val="24"/>
          <w:szCs w:val="24"/>
        </w:rPr>
      </w:pPr>
      <w:r w:rsidRPr="001A3D36">
        <w:rPr>
          <w:rFonts w:asciiTheme="majorBidi" w:hAnsiTheme="majorBidi" w:cstheme="majorBidi"/>
          <w:sz w:val="24"/>
          <w:szCs w:val="24"/>
        </w:rPr>
        <w:t xml:space="preserve">To further characterize these motor differences, we examined the known “main saccadic sequence” – the linear relationship between saccades maximum velocity and its amplitude </w:t>
      </w:r>
      <w:r w:rsidRPr="001A3D36">
        <w:rPr>
          <w:rFonts w:asciiTheme="majorBidi" w:hAnsiTheme="majorBidi" w:cstheme="majorBidi"/>
          <w:sz w:val="24"/>
          <w:szCs w:val="24"/>
          <w:highlight w:val="yellow"/>
        </w:rPr>
        <w:t>(</w:t>
      </w:r>
      <w:r w:rsidRPr="001A3D36">
        <w:rPr>
          <w:rFonts w:asciiTheme="majorBidi" w:hAnsiTheme="majorBidi" w:cstheme="majorBidi"/>
          <w:sz w:val="24"/>
          <w:szCs w:val="24"/>
          <w:highlight w:val="yellow"/>
          <w:rtl/>
        </w:rPr>
        <w:t>ציטוט</w:t>
      </w:r>
      <w:r w:rsidRPr="001A3D36">
        <w:rPr>
          <w:rFonts w:asciiTheme="majorBidi" w:hAnsiTheme="majorBidi" w:cstheme="majorBidi"/>
          <w:sz w:val="24"/>
          <w:szCs w:val="24"/>
          <w:highlight w:val="yellow"/>
        </w:rPr>
        <w:t>)</w:t>
      </w:r>
      <w:r w:rsidRPr="001A3D36">
        <w:rPr>
          <w:rFonts w:asciiTheme="majorBidi" w:hAnsiTheme="majorBidi" w:cstheme="majorBidi"/>
          <w:sz w:val="24"/>
          <w:szCs w:val="24"/>
        </w:rPr>
        <w:t xml:space="preserve">. As can be seen in </w:t>
      </w:r>
      <w:r w:rsidRPr="001A3D36">
        <w:rPr>
          <w:rFonts w:asciiTheme="majorBidi" w:hAnsiTheme="majorBidi" w:cstheme="majorBidi"/>
          <w:sz w:val="24"/>
          <w:szCs w:val="24"/>
          <w:highlight w:val="yellow"/>
        </w:rPr>
        <w:t>figure 5</w:t>
      </w:r>
      <w:r w:rsidRPr="001A3D36">
        <w:rPr>
          <w:rFonts w:asciiTheme="majorBidi" w:hAnsiTheme="majorBidi" w:cstheme="majorBidi"/>
          <w:sz w:val="24"/>
          <w:szCs w:val="24"/>
        </w:rPr>
        <w:t xml:space="preserve">, the linear relations were generally preserved during the tunneled viewing, as indicated by the high R^2 values of the linear regression. In higher amplitudes, though, the residuals of the linear fit were significantly larger during tunneled viewing. Saccades longer than 6 visual degrees were less tightly paired with a specific maximum velocity during tunneled vision.  Similarly, the mean drift velocity, mainly of drifts under 500ms, had larger variance in the tunneled vision conditions </w:t>
      </w:r>
      <w:r w:rsidRPr="001A3D36">
        <w:rPr>
          <w:rFonts w:asciiTheme="majorBidi" w:hAnsiTheme="majorBidi" w:cstheme="majorBidi"/>
          <w:sz w:val="24"/>
          <w:szCs w:val="24"/>
          <w:highlight w:val="yellow"/>
        </w:rPr>
        <w:t>(fig5B).</w:t>
      </w:r>
      <w:r w:rsidRPr="001A3D36">
        <w:rPr>
          <w:rFonts w:asciiTheme="majorBidi" w:hAnsiTheme="majorBidi" w:cstheme="majorBidi"/>
          <w:sz w:val="24"/>
          <w:szCs w:val="24"/>
        </w:rPr>
        <w:t xml:space="preserve"> The shorter drift durations in the tunneled conditions (which are also more common in this condition, see last paragraph) had a wider range of velocities than short drift in the natural condition.</w:t>
      </w:r>
      <w:ins w:id="9" w:author="ehud" w:date="2017-12-21T13:32:00Z">
        <w:r w:rsidRPr="001A3D36">
          <w:rPr>
            <w:rFonts w:asciiTheme="majorBidi" w:hAnsiTheme="majorBidi" w:cstheme="majorBidi"/>
            <w:sz w:val="24"/>
            <w:szCs w:val="24"/>
          </w:rPr>
          <w:t xml:space="preserve"> [[REPHRASE LATER]]</w:t>
        </w:r>
      </w:ins>
    </w:p>
    <w:p w:rsidR="00584F0B" w:rsidRPr="001A3D36" w:rsidRDefault="00584F0B" w:rsidP="001A3D36">
      <w:pPr>
        <w:jc w:val="both"/>
        <w:rPr>
          <w:rFonts w:asciiTheme="majorBidi" w:hAnsiTheme="majorBidi" w:cstheme="majorBidi"/>
          <w:sz w:val="24"/>
          <w:szCs w:val="24"/>
        </w:rPr>
      </w:pPr>
      <w:r w:rsidRPr="001A3D36">
        <w:rPr>
          <w:rFonts w:asciiTheme="majorBidi" w:hAnsiTheme="majorBidi" w:cstheme="majorBidi"/>
          <w:sz w:val="24"/>
          <w:szCs w:val="24"/>
        </w:rPr>
        <w:t xml:space="preserve">For a deeper understanding of drift velocity we then looked into the instantaneous velocity of each movement in the different experimental conditions. We computed the autocorrelations of drift vertical and horizontal instantaneous velocities in order to look for any periodic behavior </w:t>
      </w:r>
      <w:r w:rsidRPr="001A3D36">
        <w:rPr>
          <w:rFonts w:asciiTheme="majorBidi" w:hAnsiTheme="majorBidi" w:cstheme="majorBidi"/>
          <w:sz w:val="24"/>
          <w:szCs w:val="24"/>
          <w:highlight w:val="yellow"/>
        </w:rPr>
        <w:t>(fig6A)</w:t>
      </w:r>
      <w:r w:rsidRPr="001A3D36">
        <w:rPr>
          <w:rFonts w:asciiTheme="majorBidi" w:hAnsiTheme="majorBidi" w:cstheme="majorBidi"/>
          <w:sz w:val="24"/>
          <w:szCs w:val="24"/>
        </w:rPr>
        <w:t xml:space="preserve">. We found that a significant peak in the autocorrelation can be found much more in trials of the tunneled vision conditions than in trials of the natural vision. The periodicity is stronger, i.e. appears more frequently, in the vertical movements than in the horizontal one. Importantly, in all experimental conditions, the peak, if exist, is at 100ms and in some cases also 200ms (which might be a harmonic). </w:t>
      </w:r>
      <w:ins w:id="10" w:author="ehud" w:date="2017-12-21T16:05:00Z">
        <w:r w:rsidRPr="001A3D36">
          <w:rPr>
            <w:rFonts w:asciiTheme="majorBidi" w:hAnsiTheme="majorBidi" w:cstheme="majorBidi"/>
            <w:sz w:val="24"/>
            <w:szCs w:val="24"/>
          </w:rPr>
          <w:t>[[REPHRASE LATER]]</w:t>
        </w:r>
      </w:ins>
      <w:r w:rsidRPr="001A3D36">
        <w:rPr>
          <w:rFonts w:asciiTheme="majorBidi" w:hAnsiTheme="majorBidi" w:cstheme="majorBidi"/>
          <w:sz w:val="24"/>
          <w:szCs w:val="24"/>
        </w:rPr>
        <w:t xml:space="preserve">  </w:t>
      </w:r>
    </w:p>
    <w:p w:rsidR="00584F0B" w:rsidRPr="001A3D36" w:rsidRDefault="00584F0B" w:rsidP="001A3D36">
      <w:pPr>
        <w:jc w:val="both"/>
        <w:rPr>
          <w:rFonts w:asciiTheme="majorBidi" w:hAnsiTheme="majorBidi" w:cstheme="majorBidi"/>
        </w:rPr>
      </w:pPr>
      <w:r w:rsidRPr="001A3D36">
        <w:rPr>
          <w:rFonts w:asciiTheme="majorBidi" w:hAnsiTheme="majorBidi" w:cstheme="majorBidi"/>
          <w:sz w:val="24"/>
          <w:szCs w:val="24"/>
        </w:rPr>
        <w:lastRenderedPageBreak/>
        <w:t xml:space="preserve">We then computed the autocorrelations of the distance “travelled” by the drift in each movement. This distance is, in practice, the cumulative integral of the change in the position of the eye, which is similar to the instantaneous velocity discussed previously. We found that the autocorrelation of the traveled distance decayed faster in the natural vision conditions. The time constant of the exponential that best fit these decays, is about two times longer in the tunneled vision conditions. Tunneling vision, hence, not only entailed more periodicity in drift’s velocity, it also increased the consistency of the distance covered by drift motion </w:t>
      </w:r>
      <w:r w:rsidRPr="001A3D36">
        <w:rPr>
          <w:rFonts w:asciiTheme="majorBidi" w:hAnsiTheme="majorBidi" w:cstheme="majorBidi"/>
          <w:sz w:val="24"/>
          <w:szCs w:val="24"/>
          <w:highlight w:val="yellow"/>
        </w:rPr>
        <w:t>(fig6B)</w:t>
      </w:r>
      <w:r w:rsidRPr="001A3D36">
        <w:rPr>
          <w:rFonts w:asciiTheme="majorBidi" w:hAnsiTheme="majorBidi" w:cstheme="majorBidi"/>
          <w:sz w:val="24"/>
          <w:szCs w:val="24"/>
        </w:rPr>
        <w:t xml:space="preserve">.   </w:t>
      </w:r>
      <w:ins w:id="11" w:author="ehud" w:date="2017-12-21T16:05:00Z">
        <w:r w:rsidRPr="001A3D36">
          <w:rPr>
            <w:rFonts w:asciiTheme="majorBidi" w:hAnsiTheme="majorBidi" w:cstheme="majorBidi"/>
            <w:sz w:val="24"/>
            <w:szCs w:val="24"/>
          </w:rPr>
          <w:t>[[REPHRASE LATER]]</w:t>
        </w:r>
      </w:ins>
    </w:p>
    <w:p w:rsidR="00866174" w:rsidRPr="001A3D36" w:rsidRDefault="00866174" w:rsidP="001A3D36">
      <w:pPr>
        <w:jc w:val="both"/>
        <w:rPr>
          <w:rFonts w:asciiTheme="majorBidi" w:hAnsiTheme="majorBidi" w:cstheme="majorBidi"/>
          <w:color w:val="1F497D" w:themeColor="text2"/>
          <w:sz w:val="24"/>
          <w:szCs w:val="24"/>
        </w:rPr>
      </w:pPr>
    </w:p>
    <w:p w:rsidR="00874BD5" w:rsidRPr="001A3D36" w:rsidRDefault="00874BD5" w:rsidP="001A3D36">
      <w:pPr>
        <w:jc w:val="both"/>
        <w:rPr>
          <w:rFonts w:asciiTheme="majorBidi" w:hAnsiTheme="majorBidi" w:cstheme="majorBidi"/>
          <w:color w:val="1F497D" w:themeColor="text2"/>
          <w:sz w:val="24"/>
          <w:szCs w:val="24"/>
        </w:rPr>
      </w:pPr>
      <w:r w:rsidRPr="001A3D36">
        <w:rPr>
          <w:rFonts w:asciiTheme="majorBidi" w:hAnsiTheme="majorBidi" w:cstheme="majorBidi"/>
          <w:color w:val="1F497D" w:themeColor="text2"/>
          <w:sz w:val="24"/>
          <w:szCs w:val="24"/>
        </w:rPr>
        <w:t>Discussion:</w:t>
      </w:r>
    </w:p>
    <w:p w:rsidR="00874BD5" w:rsidRPr="001A3D36" w:rsidRDefault="00874BD5" w:rsidP="001A3D36">
      <w:pPr>
        <w:jc w:val="both"/>
        <w:rPr>
          <w:rFonts w:asciiTheme="majorBidi" w:hAnsiTheme="majorBidi" w:cstheme="majorBidi"/>
          <w:color w:val="1F497D" w:themeColor="text2"/>
          <w:sz w:val="24"/>
          <w:szCs w:val="24"/>
        </w:rPr>
      </w:pPr>
      <w:r w:rsidRPr="001A3D36">
        <w:rPr>
          <w:rFonts w:asciiTheme="majorBidi" w:hAnsiTheme="majorBidi" w:cstheme="majorBidi"/>
          <w:color w:val="1F497D" w:themeColor="text2"/>
          <w:sz w:val="24"/>
          <w:szCs w:val="24"/>
        </w:rPr>
        <w:t xml:space="preserve">Whether ocular drifts are controlled by the brain had been a source of enduring debate {refs, </w:t>
      </w:r>
      <w:proofErr w:type="spellStart"/>
      <w:r w:rsidRPr="001A3D36">
        <w:rPr>
          <w:rFonts w:asciiTheme="majorBidi" w:hAnsiTheme="majorBidi" w:cstheme="majorBidi"/>
          <w:color w:val="1F497D" w:themeColor="text2"/>
          <w:sz w:val="24"/>
          <w:szCs w:val="24"/>
        </w:rPr>
        <w:t>Steinemann</w:t>
      </w:r>
      <w:proofErr w:type="spellEnd"/>
      <w:proofErr w:type="gramStart"/>
      <w:r w:rsidRPr="001A3D36">
        <w:rPr>
          <w:rFonts w:asciiTheme="majorBidi" w:hAnsiTheme="majorBidi" w:cstheme="majorBidi"/>
          <w:color w:val="1F497D" w:themeColor="text2"/>
          <w:sz w:val="24"/>
          <w:szCs w:val="24"/>
        </w:rPr>
        <w:t>,…</w:t>
      </w:r>
      <w:proofErr w:type="gramEnd"/>
      <w:r w:rsidRPr="001A3D36">
        <w:rPr>
          <w:rFonts w:asciiTheme="majorBidi" w:hAnsiTheme="majorBidi" w:cstheme="majorBidi"/>
          <w:color w:val="1F497D" w:themeColor="text2"/>
          <w:sz w:val="24"/>
          <w:szCs w:val="24"/>
        </w:rPr>
        <w:t>}. Our results demonstrate clearly that ocular drifts are actively controlled by the visual system when vision is tunneled. Our current paradigm did not address the computational basis behind the specific adaptation of drift kinematics, leaving space for speculative accounts, of which we will mention two. In one, drift may be controlled in a way resembling saccadic control, and yielding a main-sequence like dependency between amplitude and velocity. According to this account, the main variable controlled here was the amplitude, for increasing sampling range. The second speculation is that as tunneling decrease the total amount of retinal signals, the visual system try to compensate by increasing the intensity of retinal signals by increasing scanning velocity {ref}.</w:t>
      </w:r>
      <w:r w:rsidR="002501CF" w:rsidRPr="002501CF">
        <w:rPr>
          <w:rFonts w:asciiTheme="majorBidi" w:hAnsiTheme="majorBidi" w:cstheme="majorBidi"/>
          <w:b/>
          <w:bCs/>
          <w:color w:val="1F497D" w:themeColor="text2"/>
          <w:sz w:val="24"/>
          <w:szCs w:val="24"/>
        </w:rPr>
        <w:t xml:space="preserve">(need to change – discussion about the temporal </w:t>
      </w:r>
      <w:proofErr w:type="spellStart"/>
      <w:r w:rsidR="002501CF" w:rsidRPr="002501CF">
        <w:rPr>
          <w:rFonts w:asciiTheme="majorBidi" w:hAnsiTheme="majorBidi" w:cstheme="majorBidi"/>
          <w:b/>
          <w:bCs/>
          <w:color w:val="1F497D" w:themeColor="text2"/>
          <w:sz w:val="24"/>
          <w:szCs w:val="24"/>
        </w:rPr>
        <w:t>vs</w:t>
      </w:r>
      <w:proofErr w:type="spellEnd"/>
      <w:r w:rsidR="002501CF" w:rsidRPr="002501CF">
        <w:rPr>
          <w:rFonts w:asciiTheme="majorBidi" w:hAnsiTheme="majorBidi" w:cstheme="majorBidi"/>
          <w:b/>
          <w:bCs/>
          <w:color w:val="1F497D" w:themeColor="text2"/>
          <w:sz w:val="24"/>
          <w:szCs w:val="24"/>
        </w:rPr>
        <w:t xml:space="preserve"> spatial information rate….)</w:t>
      </w:r>
    </w:p>
    <w:p w:rsidR="00874BD5" w:rsidRPr="001A3D36" w:rsidRDefault="00874BD5" w:rsidP="005A70C7">
      <w:pPr>
        <w:spacing w:after="120" w:line="360" w:lineRule="auto"/>
        <w:jc w:val="both"/>
        <w:rPr>
          <w:rFonts w:asciiTheme="majorBidi" w:hAnsiTheme="majorBidi" w:cstheme="majorBidi"/>
          <w:color w:val="1F497D" w:themeColor="text2"/>
          <w:szCs w:val="24"/>
        </w:rPr>
      </w:pPr>
      <w:r w:rsidRPr="001A3D36">
        <w:rPr>
          <w:rFonts w:asciiTheme="majorBidi" w:hAnsiTheme="majorBidi" w:cstheme="majorBidi"/>
          <w:color w:val="1F497D" w:themeColor="text2"/>
          <w:szCs w:val="24"/>
        </w:rPr>
        <w:t xml:space="preserve">These results also support the idea of a closed-loop perception, as new sensory constrains have an immediate effect on the basic motor characteristics of saccades and drift. Though natural elements of the EyeM are kept, their motor profiles are significantly different when receiving different sensory input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"10.1523/JNEUROSCI.2432-12.2012", "ISBN" : "0270-6474", "ISSN" : "0270-6474", "PMID" : "23035109", "abstract" : "Perception involves motor control of sensory organs. However, the dynamics underlying emergence of perception from motor-sensory interactions are not yet known. Two extreme possibilities are as follows: (1) motor and sensory signals interact within an open-loop scheme in which motor signals determine sensory sampling but are not affected by sensory processing and (2) motor and sensory signals are affected by each other within a closed-loop scheme. We studied the scheme of motor-sensory interactions in humans using a novel object localization task that enabled monitoring the relevant overt motor and sensory variables. We found that motor variables were dynamically controlled within each perceptual trial, such that they gradually converged to steady values. Training on this task resulted in improvement in perceptual acuity, which was achieved solely by changes in motor variables, without any change in the acuity of sensory readout. The within-trial dynamics is captured by a hierarchical closed-loop model in which lower loops actively maintain constant sensory coding, and higher loops maintain constant sensory update flow. These findings demonstrate interchangeability of motor and sensory variables in perception, motor convergence during perception, and a consistent hierarchical closed-loop perceptual model.", "author" : [ { "dropping-particle" : "", "family" : "Saig", "given" : "a.", "non-dropping-particle" : "", "parse-names" : false, "suffix" : "" }, { "dropping-particle" : "", "family" : "Gordon", "given" : "G.", "non-dropping-particle" : "", "parse-names" : false, "suffix" : "" }, { "dropping-particle" : "", "family" : "Assa", "given" : "E.", "non-dropping-particle" : "", "parse-names" : false, "suffix" : "" }, { "dropping-particle" : "", "family" : "Arieli", "given" : "a.", "non-dropping-particle" : "", "parse-names" : false, "suffix" : "" }, { "dropping-particle" : "", "family" : "Ahissar", "given" : "E.", "non-dropping-particle" : "", "parse-names" : false, "suffix" : "" } ], "container-title" : "Journal of Neuroscience", "id" : "ITEM-1", "issue" : "40", "issued" : { "date-parts" : [ [ "2012" ] ] }, "page" : "14022-14032", "title" : "Motor-Sensory Confluence in Tactile Perception", "type" : "article-journal", "volume" : "32" }, "uris" : [ "http://www.mendeley.com/documents/?uuid=29182ba7-43e5-474b-84bc-475816fdf795" ] } ], "mendeley" : { "formattedCitation" : "( a. Saig, Gordon, Assa, Arieli, &amp; Ahissar, 2012)", "manualFormatting" : "(Saig, Gordon, Assa, Arieli, &amp; Ahissar, 2012", "plainTextFormattedCitation" : "( a. Saig, Gordon, Assa, Arieli, &amp; Ahissar, 2012)", "previouslyFormattedCitation" : "( a. Saig, Gordon, Assa, Arieli, &amp; Ahissar, 2012)"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(Saig, Gordon, Assa, Arieli, &amp; Ahissar, 2012</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"10.1016/j.neunet.2012.02.024", "ISBN" : "1879-2782 (Electronic)\\n0893-6080 (Linking)", "ISSN" : "08936080", "PMID" : "22386787", "abstract" : "A curious agent acts so as to optimize its learning about itself and its environment, without external supervision. We present a model of hierarchical curiosity loops for such an autonomous active learning agent, whereby each loop selects the optimal action that maximizes the agent's learning of sensory-motor correlations. The model is based on rewarding the learner's prediction errors in an actor-critic reinforcement learning (RL) paradigm. Hierarchy is achieved by utilizing previously learned motor-sensory mapping, which enables the learning of other mappings, thus increasing the extent and diversity of knowledge and skills. We demonstrate the relevance of this architecture to active sensing using the well-studied vibrissae (whiskers) system, where rodents acquire sensory information by virtue of repeated whisker movements. We show that hierarchical curiosity loops starting from optimally learning the internal models of whisker motion and then extending to object localization result in free-air whisking and object palpation, respectively. ?? 2012 Elsevier Ltd.", "author" : [ { "dropping-particle" : "", "family" : "Gordon", "given" : "Goren", "non-dropping-particle" : "", "parse-names" : false, "suffix" : "" }, { "dropping-particle" : "", "family" : "Ahissar", "given" : "Ehud", "non-dropping-particle" : "", "parse-names" : false, "suffix" : "" } ], "container-title" : "Neural Networks", "id" : "ITEM-1", "issued" : { "date-parts" : [ [ "2012" ] ] }, "page" : "119-129", "publisher" : "Elsevier Ltd", "title" : "Hierarchical curiosity loops and active sensing", "type" : "article-journal", "volume" : "32" }, "uris" : [ "http://www.mendeley.com/documents/?uuid=aa9bee5a-3c72-4514-9436-452fc9ce1932" ] } ], "mendeley" : { "formattedCitation" : "(Gordon &amp; Ahissar, 2012)", "manualFormatting" : "Gordon &amp; Ahissar, 2012", "plainTextFormattedCitation" : "(Gordon &amp; Ahissar, 2012)", "previouslyFormattedCitation" : "(Gordon &amp; Ahissar, 2012)"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Gordon &amp; Ahissar, 2012</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 xml:space="preserve">; </w:t>
      </w:r>
      <w:r w:rsidRPr="001A3D36">
        <w:rPr>
          <w:rFonts w:asciiTheme="majorBidi" w:hAnsiTheme="majorBidi" w:cstheme="majorBidi"/>
          <w:color w:val="1F497D" w:themeColor="text2"/>
          <w:szCs w:val="24"/>
        </w:rPr>
        <w:fldChar w:fldCharType="begin" w:fldLock="1"/>
      </w:r>
      <w:r w:rsidRPr="001A3D36">
        <w:rPr>
          <w:rFonts w:asciiTheme="majorBidi" w:hAnsiTheme="majorBidi" w:cstheme="majorBidi"/>
          <w:color w:val="1F497D" w:themeColor="text2"/>
          <w:szCs w:val="24"/>
        </w:rPr>
        <w:instrText>ADDIN CSL_CITATION { "citationItems" : [ { "id" : "ITEM-1", "itemData" : { "DOI" : "10.1098/rstb.2011.0156", "ISBN" : "09628436 (ISSN)", "ISSN" : "1471-2970", "PMID" : "21969685", "abstract" : "In rats, the long facial whiskers (mystacial macrovibrissae) are repetitively and rapidly swept back and forth during exploration in a behaviour known as 'whisking'. In this paper, we summarize previous evidence from rats, and present new data for rat, mouse and the marsupial grey short-tailed opossum (Monodelphis domestica) showing that whisking in all three species is actively controlled both with respect to movement of the animal's body and relative to environmental structure. Using automatic whisker tracking, and Fourier analysis, we first show that the whisking motion of the mystacial vibrissae, in the horizontal plane, can be approximated as a blend of two sinusoids at the fundamental frequency (mean 8.5, 11.3 and 7.3 Hz in rat, mouse and opossum, respectively) and its second harmonic. The oscillation at the second harmonic is particularly strong in mouse (around 22 Hz) consistent with previous reports of fast whisking in that species. In all three species, we found evidence of asymmetric whisking during head turning and following unilateral object contacts consistent with active control of whisker movement. We propose that the presence of active vibrissal touch in both rodents and marsupials suggests that this behavioural capacity emerged at an early stage in the evolution of therian mammals.", "author" : [ { "dropping-particle" : "", "family" : "Mitchinson", "given" : "Ben", "non-dropping-particle" : "", "parse-names" : false, "suffix" : "" }, { "dropping-particle" : "", "family" : "Grant", "given" : "Robyn a", "non-dropping-particle" : "", "parse-names" : false, "suffix" : "" }, { "dropping-particle" : "", "family" : "Arkley", "given" : "Kendra", "non-dropping-particle" : "", "parse-names" : false, "suffix" : "" }, { "dropping-particle" : "", "family" : "Rankov", "given" : "Vladan", "non-dropping-particle" : "", "parse-names" : false, "suffix" : "" }, { "dropping-particle" : "", "family" : "Perkon", "given" : "Igor", "non-dropping-particle" : "", "parse-names" : false, "suffix" : "" }, { "dropping-particle" : "", "family" : "Prescott", "given" : "Tony J", "non-dropping-particle" : "", "parse-names" : false, "suffix" : "" } ], "container-title" : "Philosophical transactions of the Royal Society of London. Series B, Biological sciences", "id" : "ITEM-1", "issue" : "1581", "issued" : { "date-parts" : [ [ "2011" ] ] }, "page" : "3037-48", "title" : "Active vibrissal sensing in rodents and marsupials.", "type" : "article-journal", "volume" : "366" }, "uris" : [ "http://www.mendeley.com/documents/?uuid=67ce9635-3c38-4566-9fdb-b5a5d8828339" ] } ], "mendeley" : { "formattedCitation" : "(Mitchinson et al., 2011)", "manualFormatting" : "Mitchinson et al., 2011)", "plainTextFormattedCitation" : "(Mitchinson et al., 2011)", "previouslyFormattedCitation" : "(Mitchinson et al., 2011)" }, "properties" : { "noteIndex" : 0 }, "schema" : "https://github.com/citation-style-language/schema/raw/master/csl-citation.json" }</w:instrText>
      </w:r>
      <w:r w:rsidRPr="001A3D36">
        <w:rPr>
          <w:rFonts w:asciiTheme="majorBidi" w:hAnsiTheme="majorBidi" w:cstheme="majorBidi"/>
          <w:color w:val="1F497D" w:themeColor="text2"/>
          <w:szCs w:val="24"/>
        </w:rPr>
        <w:fldChar w:fldCharType="separate"/>
      </w:r>
      <w:r w:rsidRPr="001A3D36">
        <w:rPr>
          <w:rFonts w:asciiTheme="majorBidi" w:hAnsiTheme="majorBidi" w:cstheme="majorBidi"/>
          <w:noProof/>
          <w:color w:val="1F497D" w:themeColor="text2"/>
          <w:szCs w:val="24"/>
        </w:rPr>
        <w:t>Mitchinson et al., 2011)</w:t>
      </w:r>
      <w:r w:rsidRPr="001A3D36">
        <w:rPr>
          <w:rFonts w:asciiTheme="majorBidi" w:hAnsiTheme="majorBidi" w:cstheme="majorBidi"/>
          <w:color w:val="1F497D" w:themeColor="text2"/>
          <w:szCs w:val="24"/>
        </w:rPr>
        <w:fldChar w:fldCharType="end"/>
      </w:r>
      <w:r w:rsidRPr="001A3D36">
        <w:rPr>
          <w:rFonts w:asciiTheme="majorBidi" w:hAnsiTheme="majorBidi" w:cstheme="majorBidi"/>
          <w:color w:val="1F497D" w:themeColor="text2"/>
          <w:szCs w:val="24"/>
        </w:rPr>
        <w:t>.</w:t>
      </w:r>
    </w:p>
    <w:p w:rsidR="00584F0B" w:rsidRPr="005A70C7" w:rsidRDefault="00874BD5" w:rsidP="005A70C7">
      <w:pPr>
        <w:spacing w:after="120" w:line="360" w:lineRule="auto"/>
        <w:jc w:val="both"/>
        <w:rPr>
          <w:rFonts w:asciiTheme="majorBidi" w:hAnsiTheme="majorBidi" w:cstheme="majorBidi"/>
          <w:color w:val="1F497D" w:themeColor="text2"/>
          <w:szCs w:val="24"/>
        </w:rPr>
      </w:pPr>
      <w:r w:rsidRPr="001A3D36">
        <w:rPr>
          <w:rFonts w:asciiTheme="majorBidi" w:hAnsiTheme="majorBidi" w:cstheme="majorBidi"/>
          <w:color w:val="1F497D" w:themeColor="text2"/>
          <w:szCs w:val="24"/>
        </w:rPr>
        <w:t xml:space="preserve">As for the known ‘main sequence’ phenomenon - the expected linear dependency of the saccade maximum velocity and its amplitude were observed in all parts of the experiment. Though the population of saccades amplitudes seemed to change between conditions, as was just mentioned, saccades from all range of amplitudes could be found in each condition (up to 25 deg amplitude). We suggest that the less peripheral vision participants have, the less the saccades velocity is controlled. We hypothesize that whenever one moves his or her gaze to an ‘unseen’ target, the velocity of the saccade is less controlled, either by the inability of the system to calculate the best </w:t>
      </w:r>
      <w:r w:rsidRPr="001A3D36">
        <w:rPr>
          <w:rFonts w:asciiTheme="majorBidi" w:hAnsiTheme="majorBidi" w:cstheme="majorBidi"/>
          <w:color w:val="1F497D" w:themeColor="text2"/>
          <w:szCs w:val="24"/>
        </w:rPr>
        <w:lastRenderedPageBreak/>
        <w:t>velocity because of lack of input, or by an intended effort to explore. This suggestion, of course, needs to be further investigated and quantified.</w:t>
      </w:r>
    </w:p>
    <w:p w:rsidR="00584F0B" w:rsidRPr="001A3D36" w:rsidRDefault="00584F0B" w:rsidP="001A3D36">
      <w:pPr>
        <w:jc w:val="both"/>
        <w:rPr>
          <w:rFonts w:asciiTheme="majorBidi" w:hAnsiTheme="majorBidi" w:cstheme="majorBidi"/>
          <w:color w:val="1F497D" w:themeColor="text2"/>
          <w:sz w:val="24"/>
          <w:szCs w:val="24"/>
        </w:rPr>
      </w:pPr>
      <w:r w:rsidRPr="001A3D36">
        <w:rPr>
          <w:rFonts w:asciiTheme="majorBidi" w:hAnsiTheme="majorBidi" w:cstheme="majorBidi"/>
          <w:color w:val="1F497D" w:themeColor="text2"/>
          <w:sz w:val="24"/>
          <w:szCs w:val="24"/>
        </w:rPr>
        <w:t>Methods:</w:t>
      </w:r>
    </w:p>
    <w:p w:rsidR="00584F0B" w:rsidRPr="001A3D36" w:rsidRDefault="00584F0B" w:rsidP="001A3D36">
      <w:pPr>
        <w:spacing w:after="120" w:line="360" w:lineRule="auto"/>
        <w:jc w:val="both"/>
        <w:rPr>
          <w:rFonts w:asciiTheme="majorBidi" w:eastAsia="Calibri" w:hAnsiTheme="majorBidi" w:cstheme="majorBidi"/>
          <w:sz w:val="24"/>
          <w:szCs w:val="24"/>
        </w:rPr>
      </w:pPr>
      <w:proofErr w:type="gramStart"/>
      <w:r w:rsidRPr="001A3D36">
        <w:rPr>
          <w:rFonts w:asciiTheme="majorBidi" w:eastAsia="Calibri" w:hAnsiTheme="majorBidi" w:cstheme="majorBidi"/>
          <w:i/>
          <w:iCs/>
          <w:sz w:val="24"/>
          <w:szCs w:val="24"/>
        </w:rPr>
        <w:t>Participants</w:t>
      </w:r>
      <w:r w:rsidRPr="001A3D36">
        <w:rPr>
          <w:rFonts w:asciiTheme="majorBidi" w:eastAsia="Calibri" w:hAnsiTheme="majorBidi" w:cstheme="majorBidi"/>
          <w:sz w:val="24"/>
          <w:szCs w:val="24"/>
        </w:rPr>
        <w:t>.</w:t>
      </w:r>
      <w:proofErr w:type="gramEnd"/>
      <w:r w:rsidRPr="001A3D3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1A3D3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rsidR="00584F0B" w:rsidRPr="001A3D36" w:rsidRDefault="00584F0B" w:rsidP="001A3D36">
      <w:pPr>
        <w:spacing w:after="120" w:line="360" w:lineRule="auto"/>
        <w:jc w:val="both"/>
        <w:rPr>
          <w:rFonts w:asciiTheme="majorBidi" w:hAnsiTheme="majorBidi" w:cstheme="majorBidi"/>
          <w:sz w:val="24"/>
          <w:szCs w:val="24"/>
        </w:rPr>
      </w:pPr>
      <w:proofErr w:type="gramStart"/>
      <w:r w:rsidRPr="001A3D36">
        <w:rPr>
          <w:rFonts w:asciiTheme="majorBidi" w:eastAsia="Calibri" w:hAnsiTheme="majorBidi" w:cstheme="majorBidi"/>
          <w:i/>
          <w:iCs/>
          <w:sz w:val="24"/>
          <w:szCs w:val="24"/>
        </w:rPr>
        <w:t>Experimental Setup</w:t>
      </w:r>
      <w:r w:rsidRPr="001A3D36">
        <w:rPr>
          <w:rFonts w:asciiTheme="majorBidi" w:eastAsia="Calibri" w:hAnsiTheme="majorBidi" w:cstheme="majorBidi"/>
          <w:sz w:val="24"/>
          <w:szCs w:val="24"/>
        </w:rPr>
        <w:t>.</w:t>
      </w:r>
      <w:proofErr w:type="gramEnd"/>
      <w:r w:rsidRPr="001A3D36">
        <w:rPr>
          <w:rFonts w:asciiTheme="majorBidi" w:eastAsia="Calibri" w:hAnsiTheme="majorBidi" w:cstheme="majorBidi"/>
          <w:sz w:val="24"/>
          <w:szCs w:val="24"/>
        </w:rPr>
        <w:t xml:space="preserve"> The experiment took place in a dark and quiet room where the participants sat in front of a </w:t>
      </w:r>
      <w:r w:rsidRPr="001A3D36">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rsidR="00584F0B" w:rsidRPr="001A3D36" w:rsidRDefault="00584F0B" w:rsidP="001A3D36">
      <w:pPr>
        <w:spacing w:after="120" w:line="360" w:lineRule="auto"/>
        <w:jc w:val="both"/>
        <w:rPr>
          <w:rFonts w:asciiTheme="majorBidi" w:eastAsia="Calibri" w:hAnsiTheme="majorBidi" w:cstheme="majorBidi"/>
          <w:sz w:val="24"/>
          <w:szCs w:val="24"/>
        </w:rPr>
      </w:pPr>
      <w:r w:rsidRPr="001A3D36">
        <w:rPr>
          <w:rFonts w:asciiTheme="majorBidi" w:hAnsiTheme="majorBidi" w:cstheme="majorBidi"/>
          <w:i/>
          <w:iCs/>
          <w:sz w:val="24"/>
          <w:szCs w:val="24"/>
        </w:rPr>
        <w:t>Stimuli and gaze windows</w:t>
      </w:r>
      <w:r w:rsidRPr="001A3D36">
        <w:rPr>
          <w:rFonts w:asciiTheme="majorBidi" w:hAnsiTheme="majorBidi" w:cstheme="majorBidi"/>
          <w:sz w:val="24"/>
          <w:szCs w:val="24"/>
        </w:rPr>
        <w:t>. Two kinds of images were created: ‘</w:t>
      </w:r>
      <w:r w:rsidRPr="001A3D36">
        <w:rPr>
          <w:rFonts w:asciiTheme="majorBidi" w:eastAsia="Calibri" w:hAnsiTheme="majorBidi" w:cstheme="majorBidi"/>
          <w:sz w:val="24"/>
          <w:szCs w:val="24"/>
        </w:rPr>
        <w:t>Large</w:t>
      </w:r>
      <w:r w:rsidRPr="001A3D3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rsidR="00584F0B" w:rsidRPr="001A3D36" w:rsidRDefault="00584F0B" w:rsidP="001A3D36">
      <w:pPr>
        <w:spacing w:after="120" w:line="360" w:lineRule="auto"/>
        <w:jc w:val="both"/>
        <w:rPr>
          <w:rFonts w:asciiTheme="majorBidi" w:hAnsiTheme="majorBidi" w:cstheme="majorBidi"/>
          <w:i/>
          <w:iCs/>
          <w:color w:val="7030A0"/>
          <w:sz w:val="24"/>
          <w:szCs w:val="24"/>
        </w:rPr>
      </w:pPr>
      <w:proofErr w:type="gramStart"/>
      <w:r w:rsidRPr="001A3D36">
        <w:rPr>
          <w:rFonts w:asciiTheme="majorBidi" w:hAnsiTheme="majorBidi" w:cstheme="majorBidi"/>
          <w:i/>
          <w:iCs/>
          <w:sz w:val="24"/>
          <w:szCs w:val="24"/>
        </w:rPr>
        <w:t>Experimental Design</w:t>
      </w:r>
      <w:r w:rsidRPr="001A3D36">
        <w:rPr>
          <w:rFonts w:asciiTheme="majorBidi" w:hAnsiTheme="majorBidi" w:cstheme="majorBidi"/>
          <w:sz w:val="24"/>
          <w:szCs w:val="24"/>
        </w:rPr>
        <w:t>.</w:t>
      </w:r>
      <w:proofErr w:type="gramEnd"/>
      <w:r w:rsidRPr="001A3D36">
        <w:rPr>
          <w:rFonts w:asciiTheme="majorBidi" w:hAnsiTheme="majorBidi" w:cstheme="majorBidi"/>
          <w:sz w:val="24"/>
          <w:szCs w:val="24"/>
        </w:rPr>
        <w:t xml:space="preserve"> We tested the performance of participants in a five forced choice shapes recognition tasks. Images of 5 basic shapes were used: Square, rectangle, circle, triangle and a parallelogram </w:t>
      </w:r>
      <w:r w:rsidRPr="001A3D36">
        <w:rPr>
          <w:rFonts w:asciiTheme="majorBidi" w:hAnsiTheme="majorBidi" w:cstheme="majorBidi"/>
          <w:sz w:val="24"/>
          <w:szCs w:val="24"/>
          <w:highlight w:val="yellow"/>
        </w:rPr>
        <w:t>(fig2).</w:t>
      </w:r>
      <w:r w:rsidRPr="001A3D36" w:rsidDel="003A49A7">
        <w:rPr>
          <w:rFonts w:asciiTheme="majorBidi" w:hAnsiTheme="majorBidi" w:cstheme="majorBidi"/>
          <w:sz w:val="24"/>
          <w:szCs w:val="24"/>
        </w:rPr>
        <w:t xml:space="preserve"> </w:t>
      </w:r>
      <w:r w:rsidRPr="001A3D36">
        <w:rPr>
          <w:rFonts w:asciiTheme="majorBidi" w:hAnsiTheme="majorBidi" w:cstheme="majorBidi"/>
          <w:sz w:val="24"/>
          <w:szCs w:val="24"/>
        </w:rPr>
        <w:t xml:space="preserve">These images were presented in two forms, Large and Small, as described above. Participants were tested during five days. During days 1-3 they performed two tunneled vision sessions, the first one with </w:t>
      </w:r>
      <w:proofErr w:type="gramStart"/>
      <w:r w:rsidRPr="001A3D36">
        <w:rPr>
          <w:rFonts w:asciiTheme="majorBidi" w:hAnsiTheme="majorBidi" w:cstheme="majorBidi"/>
          <w:sz w:val="24"/>
          <w:szCs w:val="24"/>
        </w:rPr>
        <w:t>Large</w:t>
      </w:r>
      <w:proofErr w:type="gramEnd"/>
      <w:r w:rsidRPr="001A3D36">
        <w:rPr>
          <w:rFonts w:asciiTheme="majorBidi" w:hAnsiTheme="majorBidi" w:cstheme="majorBidi"/>
          <w:sz w:val="24"/>
          <w:szCs w:val="24"/>
        </w:rPr>
        <w:t xml:space="preserve"> images and the second one with Small images. On day 4 they performed two tunneled vision sessions, </w:t>
      </w:r>
      <w:r w:rsidRPr="001A3D36">
        <w:rPr>
          <w:rFonts w:asciiTheme="majorBidi" w:hAnsiTheme="majorBidi" w:cstheme="majorBidi"/>
          <w:sz w:val="24"/>
          <w:szCs w:val="24"/>
        </w:rPr>
        <w:lastRenderedPageBreak/>
        <w:t>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rsidR="00584F0B" w:rsidRPr="001A3D36" w:rsidRDefault="00584F0B" w:rsidP="001A3D36">
      <w:pPr>
        <w:spacing w:after="120" w:line="360" w:lineRule="auto"/>
        <w:jc w:val="both"/>
        <w:rPr>
          <w:rFonts w:asciiTheme="majorBidi" w:hAnsiTheme="majorBidi" w:cstheme="majorBidi"/>
          <w:sz w:val="24"/>
          <w:szCs w:val="24"/>
        </w:rPr>
      </w:pPr>
      <w:r w:rsidRPr="001A3D36">
        <w:rPr>
          <w:rFonts w:asciiTheme="majorBidi" w:hAnsiTheme="majorBidi" w:cstheme="majorBidi"/>
          <w:sz w:val="24"/>
          <w:szCs w:val="24"/>
        </w:rPr>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rsidR="00584F0B" w:rsidRPr="001A3D36" w:rsidRDefault="00584F0B" w:rsidP="001A3D36">
      <w:pPr>
        <w:spacing w:after="120" w:line="360" w:lineRule="auto"/>
        <w:jc w:val="both"/>
        <w:rPr>
          <w:rFonts w:asciiTheme="majorBidi" w:eastAsia="Calibri" w:hAnsiTheme="majorBidi" w:cstheme="majorBidi"/>
          <w:sz w:val="24"/>
          <w:szCs w:val="24"/>
        </w:rPr>
      </w:pPr>
      <w:proofErr w:type="gramStart"/>
      <w:r w:rsidRPr="001A3D36">
        <w:rPr>
          <w:rFonts w:asciiTheme="majorBidi" w:hAnsiTheme="majorBidi" w:cstheme="majorBidi"/>
          <w:i/>
          <w:iCs/>
          <w:sz w:val="24"/>
          <w:szCs w:val="24"/>
        </w:rPr>
        <w:t>Eye movement processing</w:t>
      </w:r>
      <w:r w:rsidRPr="001A3D36">
        <w:rPr>
          <w:rFonts w:asciiTheme="majorBidi" w:eastAsia="Calibri" w:hAnsiTheme="majorBidi" w:cstheme="majorBidi"/>
          <w:sz w:val="24"/>
          <w:szCs w:val="24"/>
        </w:rPr>
        <w:t>.</w:t>
      </w:r>
      <w:proofErr w:type="gramEnd"/>
      <w:r w:rsidRPr="001A3D36">
        <w:rPr>
          <w:rFonts w:asciiTheme="majorBidi" w:eastAsia="Calibri" w:hAnsiTheme="majorBidi" w:cstheme="majorBidi"/>
          <w:sz w:val="24"/>
          <w:szCs w:val="24"/>
        </w:rPr>
        <w:t xml:space="preserve"> A velocity based algorithm (modified from</w:t>
      </w:r>
      <w:r w:rsidRPr="001A3D36">
        <w:rPr>
          <w:rFonts w:asciiTheme="majorBidi" w:eastAsia="Calibri" w:hAnsiTheme="majorBidi" w:cstheme="majorBidi"/>
          <w:color w:val="000000" w:themeColor="text1"/>
          <w:sz w:val="24"/>
          <w:szCs w:val="24"/>
        </w:rPr>
        <w:t xml:space="preserve"> Engbert and Kliegl, 2003 and Bonneh et al., 2010) was used fo</w:t>
      </w:r>
      <w:r w:rsidRPr="001A3D3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w:t>
      </w:r>
      <w:proofErr w:type="spellStart"/>
      <w:r w:rsidRPr="001A3D36">
        <w:rPr>
          <w:rFonts w:asciiTheme="majorBidi" w:eastAsia="Calibri" w:hAnsiTheme="majorBidi" w:cstheme="majorBidi"/>
          <w:sz w:val="24"/>
          <w:szCs w:val="24"/>
        </w:rPr>
        <w:t>ms</w:t>
      </w:r>
      <w:proofErr w:type="spellEnd"/>
      <w:r w:rsidRPr="001A3D36">
        <w:rPr>
          <w:rFonts w:asciiTheme="majorBidi" w:eastAsia="Calibri" w:hAnsiTheme="majorBidi" w:cstheme="majorBidi"/>
          <w:sz w:val="24"/>
          <w:szCs w:val="24"/>
        </w:rPr>
        <w:t xml:space="preserve"> minimum duration. </w:t>
      </w:r>
    </w:p>
    <w:p w:rsidR="00584F0B" w:rsidRPr="001A3D36" w:rsidRDefault="00584F0B" w:rsidP="001A3D36">
      <w:pPr>
        <w:spacing w:after="120" w:line="360" w:lineRule="auto"/>
        <w:jc w:val="both"/>
        <w:rPr>
          <w:rFonts w:asciiTheme="majorBidi" w:hAnsiTheme="majorBidi" w:cstheme="majorBidi"/>
          <w:i/>
          <w:iCs/>
          <w:color w:val="1F497D" w:themeColor="text2"/>
          <w:sz w:val="24"/>
          <w:szCs w:val="24"/>
        </w:rPr>
      </w:pPr>
      <w:r w:rsidRPr="001A3D36">
        <w:rPr>
          <w:rFonts w:asciiTheme="majorBidi" w:hAnsiTheme="majorBidi" w:cstheme="majorBidi"/>
          <w:i/>
          <w:iCs/>
          <w:color w:val="1F497D" w:themeColor="text2"/>
          <w:sz w:val="24"/>
          <w:szCs w:val="24"/>
        </w:rPr>
        <w:t>More detailed on the different analysis made for each figure:</w:t>
      </w:r>
    </w:p>
    <w:p w:rsidR="00584F0B" w:rsidRPr="001A3D36" w:rsidRDefault="00584F0B" w:rsidP="001A3D36">
      <w:pPr>
        <w:spacing w:after="120" w:line="360" w:lineRule="auto"/>
        <w:jc w:val="both"/>
        <w:rPr>
          <w:rFonts w:asciiTheme="majorBidi" w:eastAsia="Calibri" w:hAnsiTheme="majorBidi" w:cstheme="majorBidi"/>
          <w:color w:val="1F497D" w:themeColor="text2"/>
          <w:sz w:val="24"/>
          <w:szCs w:val="24"/>
        </w:rPr>
      </w:pPr>
      <w:r w:rsidRPr="001A3D36">
        <w:rPr>
          <w:rFonts w:asciiTheme="majorBidi" w:hAnsiTheme="majorBidi" w:cstheme="majorBidi"/>
          <w:i/>
          <w:iCs/>
          <w:color w:val="1F497D" w:themeColor="text2"/>
          <w:sz w:val="24"/>
          <w:szCs w:val="24"/>
        </w:rPr>
        <w:t>*</w:t>
      </w:r>
      <w:r w:rsidRPr="001A3D36">
        <w:rPr>
          <w:rFonts w:asciiTheme="majorBidi" w:eastAsia="Calibri" w:hAnsiTheme="majorBidi" w:cstheme="majorBidi"/>
          <w:color w:val="1F497D" w:themeColor="text2"/>
          <w:sz w:val="24"/>
          <w:szCs w:val="24"/>
        </w:rPr>
        <w:t xml:space="preserve"> SPECTRAL AND CORRELATION ANALYSIS</w:t>
      </w:r>
    </w:p>
    <w:p w:rsidR="00584F0B" w:rsidRPr="001A3D36" w:rsidRDefault="00584F0B" w:rsidP="001A3D36">
      <w:pPr>
        <w:jc w:val="both"/>
        <w:rPr>
          <w:rFonts w:asciiTheme="majorBidi" w:hAnsiTheme="majorBidi" w:cstheme="majorBidi"/>
          <w:color w:val="1F497D" w:themeColor="text2"/>
          <w:sz w:val="24"/>
          <w:szCs w:val="24"/>
        </w:rPr>
      </w:pPr>
    </w:p>
    <w:sectPr w:rsidR="00584F0B" w:rsidRPr="001A3D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D5"/>
    <w:rsid w:val="0016672C"/>
    <w:rsid w:val="001A3D36"/>
    <w:rsid w:val="001B5D26"/>
    <w:rsid w:val="001F7BFD"/>
    <w:rsid w:val="002501CF"/>
    <w:rsid w:val="00285DF6"/>
    <w:rsid w:val="002B607A"/>
    <w:rsid w:val="002E75D2"/>
    <w:rsid w:val="003D0118"/>
    <w:rsid w:val="003E76C4"/>
    <w:rsid w:val="00584F0B"/>
    <w:rsid w:val="005A70C7"/>
    <w:rsid w:val="00756D0C"/>
    <w:rsid w:val="00866174"/>
    <w:rsid w:val="00874BD5"/>
    <w:rsid w:val="00883AFD"/>
    <w:rsid w:val="00C15D49"/>
    <w:rsid w:val="00C66494"/>
    <w:rsid w:val="00D97ACD"/>
    <w:rsid w:val="00E77820"/>
    <w:rsid w:val="00E8491E"/>
    <w:rsid w:val="00E86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7</Pages>
  <Words>8719</Words>
  <Characters>49699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58302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4</cp:revision>
  <dcterms:created xsi:type="dcterms:W3CDTF">2018-01-22T14:35:00Z</dcterms:created>
  <dcterms:modified xsi:type="dcterms:W3CDTF">2018-01-23T09:34:00Z</dcterms:modified>
</cp:coreProperties>
</file>