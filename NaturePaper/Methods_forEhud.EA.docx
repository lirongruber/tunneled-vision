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A92" w:rsidRPr="00C432D6" w:rsidRDefault="000316DB" w:rsidP="00B040FC">
      <w:pPr>
        <w:jc w:val="both"/>
        <w:rPr>
          <w:rFonts w:asciiTheme="majorBidi" w:hAnsiTheme="majorBidi" w:cstheme="majorBidi"/>
          <w:sz w:val="24"/>
          <w:szCs w:val="24"/>
        </w:rPr>
      </w:pPr>
      <w:r>
        <w:rPr>
          <w:rFonts w:asciiTheme="majorBidi" w:hAnsiTheme="majorBidi" w:cstheme="majorBidi"/>
          <w:sz w:val="24"/>
          <w:szCs w:val="24"/>
        </w:rPr>
        <w:t>M</w:t>
      </w:r>
      <w:r w:rsidR="00C42A92" w:rsidRPr="00C432D6">
        <w:rPr>
          <w:rFonts w:asciiTheme="majorBidi" w:hAnsiTheme="majorBidi" w:cstheme="majorBidi"/>
          <w:sz w:val="24"/>
          <w:szCs w:val="24"/>
        </w:rPr>
        <w:t>ethods:</w:t>
      </w:r>
    </w:p>
    <w:p w:rsidR="00C42A92" w:rsidRPr="00A006AE" w:rsidRDefault="00C42A92" w:rsidP="00B040FC">
      <w:pPr>
        <w:numPr>
          <w:ilvl w:val="0"/>
          <w:numId w:val="1"/>
        </w:numPr>
        <w:spacing w:after="120" w:line="360" w:lineRule="auto"/>
        <w:jc w:val="both"/>
        <w:rPr>
          <w:rFonts w:asciiTheme="majorBidi" w:eastAsia="Calibri" w:hAnsiTheme="majorBidi" w:cstheme="majorBidi"/>
          <w:sz w:val="24"/>
          <w:szCs w:val="24"/>
        </w:rPr>
      </w:pPr>
      <w:r w:rsidRPr="00A006AE">
        <w:rPr>
          <w:rFonts w:asciiTheme="majorBidi" w:eastAsia="Calibri" w:hAnsiTheme="majorBidi" w:cstheme="majorBidi"/>
          <w:i/>
          <w:iCs/>
          <w:sz w:val="24"/>
          <w:szCs w:val="24"/>
        </w:rPr>
        <w:t>Participants</w:t>
      </w:r>
      <w:r w:rsidRPr="00A006AE">
        <w:rPr>
          <w:rFonts w:asciiTheme="majorBidi" w:eastAsia="Calibri" w:hAnsiTheme="majorBidi" w:cstheme="majorBidi"/>
          <w:sz w:val="24"/>
          <w:szCs w:val="24"/>
        </w:rPr>
        <w:t xml:space="preserve">. </w:t>
      </w:r>
      <w:r>
        <w:rPr>
          <w:rFonts w:asciiTheme="majorBidi" w:eastAsia="Calibri" w:hAnsiTheme="majorBidi" w:cstheme="majorBidi"/>
          <w:sz w:val="24"/>
          <w:szCs w:val="24"/>
        </w:rPr>
        <w:t>5</w:t>
      </w:r>
      <w:r w:rsidRPr="00A006AE">
        <w:rPr>
          <w:rFonts w:asciiTheme="majorBidi" w:eastAsia="Calibri" w:hAnsiTheme="majorBidi" w:cstheme="majorBidi"/>
          <w:sz w:val="24"/>
          <w:szCs w:val="24"/>
        </w:rPr>
        <w:t xml:space="preserve"> healthy participants with normal vision at the ages 2</w:t>
      </w:r>
      <w:r>
        <w:rPr>
          <w:rFonts w:asciiTheme="majorBidi" w:eastAsia="Calibri" w:hAnsiTheme="majorBidi" w:cstheme="majorBidi"/>
          <w:sz w:val="24"/>
          <w:szCs w:val="24"/>
        </w:rPr>
        <w:t>1-28</w:t>
      </w:r>
      <w:r w:rsidRPr="00A006AE">
        <w:rPr>
          <w:rFonts w:asciiTheme="majorBidi" w:eastAsia="Calibri" w:hAnsiTheme="majorBidi" w:cstheme="majorBidi"/>
          <w:sz w:val="24"/>
          <w:szCs w:val="24"/>
        </w:rPr>
        <w:t xml:space="preserve"> participated in </w:t>
      </w:r>
      <w:r>
        <w:rPr>
          <w:rFonts w:asciiTheme="majorBidi" w:eastAsia="Calibri" w:hAnsiTheme="majorBidi" w:cstheme="majorBidi"/>
          <w:sz w:val="24"/>
          <w:szCs w:val="24"/>
        </w:rPr>
        <w:t xml:space="preserve">all </w:t>
      </w:r>
      <w:r w:rsidRPr="00A006AE">
        <w:rPr>
          <w:rFonts w:asciiTheme="majorBidi" w:eastAsia="Calibri" w:hAnsiTheme="majorBidi" w:cstheme="majorBidi"/>
          <w:sz w:val="24"/>
          <w:szCs w:val="24"/>
        </w:rPr>
        <w:t xml:space="preserve">different parts of the experiment. </w:t>
      </w:r>
      <w:r>
        <w:rPr>
          <w:rFonts w:asciiTheme="majorBidi" w:eastAsia="Calibri" w:hAnsiTheme="majorBidi" w:cstheme="majorBidi"/>
          <w:sz w:val="24"/>
          <w:szCs w:val="24"/>
        </w:rPr>
        <w:t>3</w:t>
      </w:r>
      <w:r w:rsidRPr="00A006AE">
        <w:rPr>
          <w:rFonts w:asciiTheme="majorBidi" w:eastAsia="Calibri" w:hAnsiTheme="majorBidi" w:cstheme="majorBidi"/>
          <w:sz w:val="24"/>
          <w:szCs w:val="24"/>
        </w:rPr>
        <w:t xml:space="preserve"> females, </w:t>
      </w:r>
      <w:r>
        <w:rPr>
          <w:rFonts w:asciiTheme="majorBidi" w:eastAsia="Calibri" w:hAnsiTheme="majorBidi" w:cstheme="majorBidi"/>
          <w:sz w:val="24"/>
          <w:szCs w:val="24"/>
        </w:rPr>
        <w:t xml:space="preserve">2 </w:t>
      </w:r>
      <w:r w:rsidRPr="00A006AE">
        <w:rPr>
          <w:rFonts w:asciiTheme="majorBidi" w:eastAsia="Calibri" w:hAnsiTheme="majorBidi" w:cstheme="majorBidi"/>
          <w:sz w:val="24"/>
          <w:szCs w:val="24"/>
        </w:rPr>
        <w:t xml:space="preserve">right-handed with right dominant eye, </w:t>
      </w:r>
      <w:r>
        <w:rPr>
          <w:rFonts w:asciiTheme="majorBidi" w:eastAsia="Calibri" w:hAnsiTheme="majorBidi" w:cstheme="majorBidi"/>
          <w:sz w:val="24"/>
          <w:szCs w:val="24"/>
        </w:rPr>
        <w:t>3</w:t>
      </w:r>
      <w:r w:rsidRPr="00A006AE">
        <w:rPr>
          <w:rFonts w:asciiTheme="majorBidi" w:eastAsia="Calibri" w:hAnsiTheme="majorBidi" w:cstheme="majorBidi"/>
          <w:sz w:val="24"/>
          <w:szCs w:val="24"/>
        </w:rPr>
        <w:t xml:space="preserve"> </w:t>
      </w:r>
      <w:r>
        <w:rPr>
          <w:rFonts w:asciiTheme="majorBidi" w:eastAsia="Calibri" w:hAnsiTheme="majorBidi" w:cstheme="majorBidi"/>
          <w:sz w:val="24"/>
          <w:szCs w:val="24"/>
        </w:rPr>
        <w:t>right</w:t>
      </w:r>
      <w:r w:rsidRPr="00A006AE">
        <w:rPr>
          <w:rFonts w:asciiTheme="majorBidi" w:eastAsia="Calibri" w:hAnsiTheme="majorBidi" w:cstheme="majorBidi"/>
          <w:sz w:val="24"/>
          <w:szCs w:val="24"/>
        </w:rPr>
        <w:t xml:space="preserve">-handed with left dominant eye. </w:t>
      </w:r>
      <w:r>
        <w:rPr>
          <w:rFonts w:asciiTheme="majorBidi" w:eastAsia="Calibri" w:hAnsiTheme="majorBidi" w:cstheme="majorBidi"/>
          <w:sz w:val="24"/>
          <w:szCs w:val="24"/>
        </w:rPr>
        <w:t>A</w:t>
      </w:r>
      <w:r w:rsidRPr="00A006AE">
        <w:rPr>
          <w:rFonts w:asciiTheme="majorBidi" w:eastAsia="Calibri" w:hAnsiTheme="majorBidi" w:cstheme="majorBidi"/>
          <w:sz w:val="24"/>
          <w:szCs w:val="24"/>
        </w:rPr>
        <w:t xml:space="preserve">ll participants were given full and detailed explanation about the eye tracker device and the behavioral task, </w:t>
      </w:r>
      <w:r w:rsidRPr="00A006AE">
        <w:rPr>
          <w:rFonts w:asciiTheme="majorBidi" w:hAnsiTheme="majorBidi" w:cstheme="majorBidi"/>
          <w:sz w:val="24"/>
          <w:szCs w:val="24"/>
        </w:rPr>
        <w:t xml:space="preserve">and were paid for their participation. Informed consents were obtained from all the participants, in accordance with the approved Declaration of Helsinki for this project. </w:t>
      </w:r>
    </w:p>
    <w:p w:rsidR="00C42A92" w:rsidRDefault="00C42A92" w:rsidP="00B040FC">
      <w:pPr>
        <w:numPr>
          <w:ilvl w:val="0"/>
          <w:numId w:val="1"/>
        </w:numPr>
        <w:spacing w:after="120" w:line="360" w:lineRule="auto"/>
        <w:jc w:val="both"/>
        <w:rPr>
          <w:rFonts w:asciiTheme="majorBidi" w:hAnsiTheme="majorBidi" w:cstheme="majorBidi"/>
          <w:sz w:val="24"/>
          <w:szCs w:val="24"/>
        </w:rPr>
      </w:pPr>
      <w:r w:rsidRPr="0086637C">
        <w:rPr>
          <w:rFonts w:asciiTheme="majorBidi" w:eastAsia="Calibri" w:hAnsiTheme="majorBidi" w:cstheme="majorBidi"/>
          <w:i/>
          <w:iCs/>
          <w:sz w:val="24"/>
          <w:szCs w:val="24"/>
        </w:rPr>
        <w:t>Experimental Setup</w:t>
      </w:r>
      <w:r w:rsidRPr="0086637C">
        <w:rPr>
          <w:rFonts w:asciiTheme="majorBidi" w:eastAsia="Calibri" w:hAnsiTheme="majorBidi" w:cstheme="majorBidi"/>
          <w:sz w:val="24"/>
          <w:szCs w:val="24"/>
        </w:rPr>
        <w:t xml:space="preserve">. The experiment took place in a dark and quiet room where the participants sat in front of a </w:t>
      </w:r>
      <w:r w:rsidRPr="0086637C">
        <w:rPr>
          <w:rFonts w:asciiTheme="majorBidi" w:hAnsiTheme="majorBidi" w:cstheme="majorBidi"/>
          <w:sz w:val="24"/>
          <w:szCs w:val="24"/>
        </w:rPr>
        <w:t>high-resolution, fast response time computer screen (VPixx, 1920x1080, 120Hz) and their EyeM were recorded and used for manipulation in real-time using an eye-tracker device (EyeLink II). Throughout each trial only the dominant eye of the participant was opened and tracked (at 100Hz sampling rate) – the other eye was covered with a blindfold.  The participants sat 1 meter away from the screen and placed their chin on a chinrest to prevent head movements</w:t>
      </w:r>
      <w:r>
        <w:rPr>
          <w:rFonts w:asciiTheme="majorBidi" w:hAnsiTheme="majorBidi" w:cstheme="majorBidi"/>
          <w:sz w:val="24"/>
          <w:szCs w:val="24"/>
        </w:rPr>
        <w:t>.</w:t>
      </w:r>
    </w:p>
    <w:p w:rsidR="00C42A92" w:rsidRPr="000311F4" w:rsidRDefault="00C42A92" w:rsidP="003A49A7">
      <w:pPr>
        <w:numPr>
          <w:ilvl w:val="0"/>
          <w:numId w:val="1"/>
        </w:numPr>
        <w:spacing w:after="120" w:line="360" w:lineRule="auto"/>
        <w:jc w:val="both"/>
        <w:rPr>
          <w:rFonts w:asciiTheme="majorBidi" w:eastAsia="Calibri" w:hAnsiTheme="majorBidi" w:cstheme="majorBidi"/>
          <w:color w:val="C0504D" w:themeColor="accent2"/>
          <w:sz w:val="24"/>
          <w:szCs w:val="24"/>
        </w:rPr>
      </w:pPr>
      <w:r w:rsidRPr="0086637C">
        <w:rPr>
          <w:rFonts w:asciiTheme="majorBidi" w:hAnsiTheme="majorBidi" w:cstheme="majorBidi"/>
          <w:i/>
          <w:iCs/>
          <w:sz w:val="24"/>
          <w:szCs w:val="24"/>
        </w:rPr>
        <w:t>Experimental Design</w:t>
      </w:r>
      <w:r w:rsidRPr="0086637C">
        <w:rPr>
          <w:rFonts w:asciiTheme="majorBidi" w:hAnsiTheme="majorBidi" w:cstheme="majorBidi"/>
          <w:sz w:val="24"/>
          <w:szCs w:val="24"/>
        </w:rPr>
        <w:t xml:space="preserve">. We tested the performance of participants in a five forced choice shapes recognition tasks: Images of 5 basic shapes were </w:t>
      </w:r>
      <w:ins w:id="0" w:author="ehud" w:date="2017-12-21T16:07:00Z">
        <w:r w:rsidR="003A49A7">
          <w:rPr>
            <w:rFonts w:asciiTheme="majorBidi" w:hAnsiTheme="majorBidi" w:cstheme="majorBidi"/>
            <w:sz w:val="24"/>
            <w:szCs w:val="24"/>
          </w:rPr>
          <w:t xml:space="preserve">used: </w:t>
        </w:r>
        <w:r w:rsidR="003A49A7" w:rsidRPr="0086637C">
          <w:rPr>
            <w:rFonts w:asciiTheme="majorBidi" w:hAnsiTheme="majorBidi" w:cstheme="majorBidi"/>
            <w:sz w:val="24"/>
            <w:szCs w:val="24"/>
          </w:rPr>
          <w:t>Square, rectangle, circle, triangle an</w:t>
        </w:r>
        <w:r w:rsidR="003A49A7">
          <w:rPr>
            <w:rFonts w:asciiTheme="majorBidi" w:hAnsiTheme="majorBidi" w:cstheme="majorBidi"/>
            <w:sz w:val="24"/>
            <w:szCs w:val="24"/>
          </w:rPr>
          <w:t>d a parallelogram</w:t>
        </w:r>
        <w:r w:rsidR="003A49A7">
          <w:rPr>
            <w:rFonts w:asciiTheme="majorBidi" w:hAnsiTheme="majorBidi" w:cstheme="majorBidi"/>
            <w:sz w:val="24"/>
            <w:szCs w:val="24"/>
          </w:rPr>
          <w:t xml:space="preserve"> (Fig. 1…)</w:t>
        </w:r>
        <w:r w:rsidR="003A49A7" w:rsidRPr="0086637C" w:rsidDel="003A49A7">
          <w:rPr>
            <w:rFonts w:asciiTheme="majorBidi" w:hAnsiTheme="majorBidi" w:cstheme="majorBidi"/>
            <w:sz w:val="24"/>
            <w:szCs w:val="24"/>
          </w:rPr>
          <w:t xml:space="preserve"> </w:t>
        </w:r>
      </w:ins>
      <w:del w:id="1" w:author="ehud" w:date="2017-12-21T16:06:00Z">
        <w:r w:rsidRPr="0086637C" w:rsidDel="003A49A7">
          <w:rPr>
            <w:rFonts w:asciiTheme="majorBidi" w:hAnsiTheme="majorBidi" w:cstheme="majorBidi"/>
            <w:sz w:val="24"/>
            <w:szCs w:val="24"/>
          </w:rPr>
          <w:delText xml:space="preserve">taken from a SenSub experiment </w:delText>
        </w:r>
        <w:r w:rsidRPr="0086637C" w:rsidDel="003A49A7">
          <w:rPr>
            <w:rStyle w:val="apple-converted-space"/>
            <w:rFonts w:asciiTheme="majorBidi" w:hAnsiTheme="majorBidi" w:cstheme="majorBidi"/>
            <w:sz w:val="24"/>
            <w:szCs w:val="24"/>
            <w:shd w:val="clear" w:color="auto" w:fill="FFFFFF"/>
          </w:rPr>
          <w:delText>(</w:delText>
        </w:r>
        <w:r w:rsidRPr="0086637C" w:rsidDel="003A49A7">
          <w:rPr>
            <w:rFonts w:asciiTheme="majorBidi" w:hAnsiTheme="majorBidi" w:cstheme="majorBidi"/>
            <w:sz w:val="24"/>
            <w:szCs w:val="24"/>
            <w:bdr w:val="none" w:sz="0" w:space="0" w:color="auto" w:frame="1"/>
            <w:shd w:val="clear" w:color="auto" w:fill="FFFFFF"/>
          </w:rPr>
          <w:delText>Zilbershtain-Kra et al., 2014</w:delText>
        </w:r>
        <w:r w:rsidRPr="0086637C" w:rsidDel="003A49A7">
          <w:rPr>
            <w:rFonts w:asciiTheme="majorBidi" w:hAnsiTheme="majorBidi" w:cstheme="majorBidi"/>
            <w:sz w:val="24"/>
            <w:szCs w:val="24"/>
          </w:rPr>
          <w:delText xml:space="preserve">) and were </w:delText>
        </w:r>
      </w:del>
      <w:proofErr w:type="gramStart"/>
      <w:ins w:id="2" w:author="ehud" w:date="2017-12-21T16:08:00Z">
        <w:r w:rsidR="003A49A7">
          <w:rPr>
            <w:rFonts w:asciiTheme="majorBidi" w:hAnsiTheme="majorBidi" w:cstheme="majorBidi"/>
            <w:sz w:val="24"/>
            <w:szCs w:val="24"/>
          </w:rPr>
          <w:t>These</w:t>
        </w:r>
        <w:proofErr w:type="gramEnd"/>
        <w:r w:rsidR="003A49A7">
          <w:rPr>
            <w:rFonts w:asciiTheme="majorBidi" w:hAnsiTheme="majorBidi" w:cstheme="majorBidi"/>
            <w:sz w:val="24"/>
            <w:szCs w:val="24"/>
          </w:rPr>
          <w:t xml:space="preserve"> images were </w:t>
        </w:r>
      </w:ins>
      <w:r w:rsidRPr="0086637C">
        <w:rPr>
          <w:rFonts w:asciiTheme="majorBidi" w:hAnsiTheme="majorBidi" w:cstheme="majorBidi"/>
          <w:sz w:val="24"/>
          <w:szCs w:val="24"/>
        </w:rPr>
        <w:t>pre-processed (see next sub-section,</w:t>
      </w:r>
      <w:r w:rsidRPr="0086637C">
        <w:rPr>
          <w:rFonts w:asciiTheme="majorBidi" w:hAnsiTheme="majorBidi" w:cstheme="majorBidi"/>
          <w:i/>
          <w:iCs/>
          <w:sz w:val="24"/>
          <w:szCs w:val="24"/>
        </w:rPr>
        <w:t xml:space="preserve"> Stimuli processing</w:t>
      </w:r>
      <w:r w:rsidRPr="0086637C">
        <w:rPr>
          <w:rFonts w:asciiTheme="majorBidi" w:hAnsiTheme="majorBidi" w:cstheme="majorBidi"/>
          <w:sz w:val="24"/>
          <w:szCs w:val="24"/>
        </w:rPr>
        <w:t xml:space="preserve">) </w:t>
      </w:r>
      <w:ins w:id="3" w:author="ehud" w:date="2017-12-21T16:08:00Z">
        <w:r w:rsidR="003A49A7">
          <w:rPr>
            <w:rFonts w:asciiTheme="majorBidi" w:hAnsiTheme="majorBidi" w:cstheme="majorBidi"/>
            <w:sz w:val="24"/>
            <w:szCs w:val="24"/>
          </w:rPr>
          <w:t xml:space="preserve">to yield </w:t>
        </w:r>
      </w:ins>
      <w:ins w:id="4" w:author="ehud" w:date="2017-12-21T16:09:00Z">
        <w:r w:rsidR="003A49A7">
          <w:rPr>
            <w:rFonts w:asciiTheme="majorBidi" w:hAnsiTheme="majorBidi" w:cstheme="majorBidi"/>
            <w:sz w:val="24"/>
            <w:szCs w:val="24"/>
          </w:rPr>
          <w:t>two</w:t>
        </w:r>
      </w:ins>
      <w:ins w:id="5" w:author="ehud" w:date="2017-12-21T16:08:00Z">
        <w:r w:rsidR="003A49A7">
          <w:rPr>
            <w:rFonts w:asciiTheme="majorBidi" w:hAnsiTheme="majorBidi" w:cstheme="majorBidi"/>
            <w:sz w:val="24"/>
            <w:szCs w:val="24"/>
          </w:rPr>
          <w:t xml:space="preserve"> version of each</w:t>
        </w:r>
      </w:ins>
      <w:ins w:id="6" w:author="ehud" w:date="2017-12-21T16:09:00Z">
        <w:r w:rsidR="003A49A7">
          <w:rPr>
            <w:rFonts w:asciiTheme="majorBidi" w:hAnsiTheme="majorBidi" w:cstheme="majorBidi"/>
            <w:sz w:val="24"/>
            <w:szCs w:val="24"/>
          </w:rPr>
          <w:t>, termed here</w:t>
        </w:r>
      </w:ins>
      <w:ins w:id="7" w:author="ehud" w:date="2017-12-21T16:08:00Z">
        <w:r w:rsidR="003A49A7">
          <w:rPr>
            <w:rFonts w:asciiTheme="majorBidi" w:hAnsiTheme="majorBidi" w:cstheme="majorBidi"/>
            <w:sz w:val="24"/>
            <w:szCs w:val="24"/>
          </w:rPr>
          <w:t xml:space="preserve"> </w:t>
        </w:r>
      </w:ins>
      <w:ins w:id="8" w:author="ehud" w:date="2017-12-21T16:09:00Z">
        <w:r w:rsidR="003A49A7">
          <w:rPr>
            <w:rFonts w:asciiTheme="majorBidi" w:hAnsiTheme="majorBidi" w:cstheme="majorBidi"/>
            <w:sz w:val="24"/>
            <w:szCs w:val="24"/>
          </w:rPr>
          <w:t>“l</w:t>
        </w:r>
      </w:ins>
      <w:ins w:id="9" w:author="ehud" w:date="2017-12-21T16:08:00Z">
        <w:r w:rsidR="003A49A7">
          <w:rPr>
            <w:rFonts w:asciiTheme="majorBidi" w:hAnsiTheme="majorBidi" w:cstheme="majorBidi"/>
            <w:sz w:val="24"/>
            <w:szCs w:val="24"/>
          </w:rPr>
          <w:t>arge</w:t>
        </w:r>
      </w:ins>
      <w:ins w:id="10" w:author="ehud" w:date="2017-12-21T16:09:00Z">
        <w:r w:rsidR="003A49A7">
          <w:rPr>
            <w:rFonts w:asciiTheme="majorBidi" w:hAnsiTheme="majorBidi" w:cstheme="majorBidi"/>
            <w:sz w:val="24"/>
            <w:szCs w:val="24"/>
          </w:rPr>
          <w:t>”</w:t>
        </w:r>
      </w:ins>
      <w:ins w:id="11" w:author="ehud" w:date="2017-12-21T16:08:00Z">
        <w:r w:rsidR="003A49A7">
          <w:rPr>
            <w:rFonts w:asciiTheme="majorBidi" w:hAnsiTheme="majorBidi" w:cstheme="majorBidi"/>
            <w:sz w:val="24"/>
            <w:szCs w:val="24"/>
          </w:rPr>
          <w:t xml:space="preserve"> and </w:t>
        </w:r>
      </w:ins>
      <w:ins w:id="12" w:author="ehud" w:date="2017-12-21T16:09:00Z">
        <w:r w:rsidR="003A49A7">
          <w:rPr>
            <w:rFonts w:asciiTheme="majorBidi" w:hAnsiTheme="majorBidi" w:cstheme="majorBidi"/>
            <w:sz w:val="24"/>
            <w:szCs w:val="24"/>
          </w:rPr>
          <w:t>“</w:t>
        </w:r>
      </w:ins>
      <w:ins w:id="13" w:author="ehud" w:date="2017-12-21T16:08:00Z">
        <w:r w:rsidR="003A49A7">
          <w:rPr>
            <w:rFonts w:asciiTheme="majorBidi" w:hAnsiTheme="majorBidi" w:cstheme="majorBidi"/>
            <w:sz w:val="24"/>
            <w:szCs w:val="24"/>
          </w:rPr>
          <w:t>small</w:t>
        </w:r>
      </w:ins>
      <w:ins w:id="14" w:author="ehud" w:date="2017-12-21T16:09:00Z">
        <w:r w:rsidR="003A49A7">
          <w:rPr>
            <w:rFonts w:asciiTheme="majorBidi" w:hAnsiTheme="majorBidi" w:cstheme="majorBidi"/>
            <w:sz w:val="24"/>
            <w:szCs w:val="24"/>
          </w:rPr>
          <w:t>”</w:t>
        </w:r>
      </w:ins>
      <w:ins w:id="15" w:author="ehud" w:date="2017-12-21T16:08:00Z">
        <w:r w:rsidR="003A49A7">
          <w:rPr>
            <w:rFonts w:asciiTheme="majorBidi" w:hAnsiTheme="majorBidi" w:cstheme="majorBidi"/>
            <w:sz w:val="24"/>
            <w:szCs w:val="24"/>
          </w:rPr>
          <w:t>.</w:t>
        </w:r>
      </w:ins>
      <w:del w:id="16" w:author="ehud" w:date="2017-12-21T16:09:00Z">
        <w:r w:rsidRPr="0086637C" w:rsidDel="003A49A7">
          <w:rPr>
            <w:rFonts w:asciiTheme="majorBidi" w:hAnsiTheme="majorBidi" w:cstheme="majorBidi"/>
            <w:sz w:val="24"/>
            <w:szCs w:val="24"/>
          </w:rPr>
          <w:delText>and used in each part of the experiment.</w:delText>
        </w:r>
      </w:del>
      <w:del w:id="17" w:author="ehud" w:date="2017-12-21T16:07:00Z">
        <w:r w:rsidRPr="0086637C" w:rsidDel="003A49A7">
          <w:rPr>
            <w:rFonts w:asciiTheme="majorBidi" w:hAnsiTheme="majorBidi" w:cstheme="majorBidi"/>
            <w:sz w:val="24"/>
            <w:szCs w:val="24"/>
          </w:rPr>
          <w:delText xml:space="preserve"> Square, rectangle, circle, triangle an</w:delText>
        </w:r>
        <w:r w:rsidDel="003A49A7">
          <w:rPr>
            <w:rFonts w:asciiTheme="majorBidi" w:hAnsiTheme="majorBidi" w:cstheme="majorBidi"/>
            <w:sz w:val="24"/>
            <w:szCs w:val="24"/>
          </w:rPr>
          <w:delText>d a parallelogram</w:delText>
        </w:r>
      </w:del>
      <w:r>
        <w:rPr>
          <w:rFonts w:asciiTheme="majorBidi" w:hAnsiTheme="majorBidi" w:cstheme="majorBidi"/>
          <w:sz w:val="24"/>
          <w:szCs w:val="24"/>
        </w:rPr>
        <w:t>.</w:t>
      </w:r>
      <w:r w:rsidRPr="00A006AE">
        <w:rPr>
          <w:rFonts w:asciiTheme="majorBidi" w:hAnsiTheme="majorBidi" w:cstheme="majorBidi"/>
          <w:sz w:val="24"/>
          <w:szCs w:val="24"/>
        </w:rPr>
        <w:t xml:space="preserve"> Each trial lasted up to 30 seconds, each session about 10 minutes</w:t>
      </w:r>
      <w:r>
        <w:rPr>
          <w:rFonts w:asciiTheme="majorBidi" w:hAnsiTheme="majorBidi" w:cstheme="majorBidi"/>
          <w:sz w:val="24"/>
          <w:szCs w:val="24"/>
        </w:rPr>
        <w:t>.</w:t>
      </w:r>
      <w:ins w:id="18" w:author="ehud" w:date="2017-12-21T16:09:00Z">
        <w:r w:rsidR="003A49A7">
          <w:rPr>
            <w:rFonts w:asciiTheme="majorBidi" w:hAnsiTheme="majorBidi" w:cstheme="majorBidi"/>
            <w:sz w:val="24"/>
            <w:szCs w:val="24"/>
          </w:rPr>
          <w:t xml:space="preserve"> [[EXPLAIN THE TABLE]]</w:t>
        </w:r>
      </w:ins>
    </w:p>
    <w:tbl>
      <w:tblPr>
        <w:tblStyle w:val="TableGrid"/>
        <w:tblW w:w="0" w:type="auto"/>
        <w:tblInd w:w="720" w:type="dxa"/>
        <w:tblLook w:val="04A0" w:firstRow="1" w:lastRow="0" w:firstColumn="1" w:lastColumn="0" w:noHBand="0" w:noVBand="1"/>
      </w:tblPr>
      <w:tblGrid>
        <w:gridCol w:w="1634"/>
        <w:gridCol w:w="1635"/>
        <w:gridCol w:w="1635"/>
        <w:gridCol w:w="1635"/>
        <w:gridCol w:w="1597"/>
      </w:tblGrid>
      <w:tr w:rsidR="00C42A92" w:rsidTr="00F87DB8">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Day 1</w:t>
            </w:r>
          </w:p>
        </w:tc>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Day 2</w:t>
            </w:r>
          </w:p>
        </w:tc>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Day 3</w:t>
            </w:r>
          </w:p>
        </w:tc>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Day 4</w:t>
            </w:r>
          </w:p>
        </w:tc>
        <w:tc>
          <w:tcPr>
            <w:tcW w:w="1772"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Day 5</w:t>
            </w:r>
          </w:p>
        </w:tc>
      </w:tr>
      <w:tr w:rsidR="00C42A92" w:rsidTr="00F87DB8">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Big + Small (tunneled)</w:t>
            </w:r>
          </w:p>
        </w:tc>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Big + Small (tunneled)</w:t>
            </w:r>
          </w:p>
        </w:tc>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Big + Small (tunneled)</w:t>
            </w:r>
          </w:p>
        </w:tc>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Small + Small (tunneled)</w:t>
            </w:r>
          </w:p>
        </w:tc>
        <w:tc>
          <w:tcPr>
            <w:tcW w:w="1772"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Big + Small (natural) X 2</w:t>
            </w:r>
          </w:p>
        </w:tc>
      </w:tr>
    </w:tbl>
    <w:p w:rsidR="00C42A92" w:rsidRPr="00DE2BE2" w:rsidRDefault="00C42A92" w:rsidP="00B040FC">
      <w:pPr>
        <w:spacing w:after="120" w:line="360" w:lineRule="auto"/>
        <w:ind w:left="720"/>
        <w:jc w:val="both"/>
        <w:rPr>
          <w:rFonts w:asciiTheme="majorBidi" w:eastAsia="Calibri" w:hAnsiTheme="majorBidi" w:cstheme="majorBidi"/>
          <w:color w:val="C0504D" w:themeColor="accent2"/>
          <w:sz w:val="24"/>
          <w:szCs w:val="24"/>
        </w:rPr>
      </w:pPr>
    </w:p>
    <w:p w:rsidR="00C42A92" w:rsidRDefault="00C42A92" w:rsidP="00B040FC">
      <w:pPr>
        <w:spacing w:after="120" w:line="360" w:lineRule="auto"/>
        <w:ind w:left="720"/>
        <w:jc w:val="both"/>
        <w:rPr>
          <w:rFonts w:asciiTheme="majorBidi" w:hAnsiTheme="majorBidi" w:cstheme="majorBidi"/>
          <w:i/>
          <w:iCs/>
          <w:sz w:val="24"/>
          <w:szCs w:val="24"/>
        </w:rPr>
      </w:pPr>
      <w:r>
        <w:rPr>
          <w:rFonts w:asciiTheme="majorBidi" w:hAnsiTheme="majorBidi" w:cstheme="majorBidi"/>
          <w:i/>
          <w:iCs/>
          <w:sz w:val="24"/>
          <w:szCs w:val="24"/>
        </w:rPr>
        <w:lastRenderedPageBreak/>
        <w:t>Tu</w:t>
      </w:r>
      <w:r w:rsidRPr="0086637C">
        <w:rPr>
          <w:rFonts w:asciiTheme="majorBidi" w:hAnsiTheme="majorBidi" w:cstheme="majorBidi"/>
          <w:i/>
          <w:iCs/>
          <w:sz w:val="24"/>
          <w:szCs w:val="24"/>
        </w:rPr>
        <w:t xml:space="preserve">nneled vision </w:t>
      </w:r>
      <w:r>
        <w:rPr>
          <w:rFonts w:asciiTheme="majorBidi" w:hAnsiTheme="majorBidi" w:cstheme="majorBidi"/>
          <w:i/>
          <w:iCs/>
          <w:sz w:val="24"/>
          <w:szCs w:val="24"/>
        </w:rPr>
        <w:t>sessions</w:t>
      </w:r>
      <w:r>
        <w:rPr>
          <w:rFonts w:asciiTheme="majorBidi" w:hAnsiTheme="majorBidi" w:cstheme="majorBidi"/>
          <w:sz w:val="24"/>
          <w:szCs w:val="24"/>
        </w:rPr>
        <w:t>. P</w:t>
      </w:r>
      <w:r w:rsidRPr="0086637C">
        <w:rPr>
          <w:rFonts w:asciiTheme="majorBidi" w:hAnsiTheme="majorBidi" w:cstheme="majorBidi"/>
          <w:sz w:val="24"/>
          <w:szCs w:val="24"/>
        </w:rPr>
        <w:t>articipants had to identify a shape that was “hidden” on the screen. At any moment only a “window” around their current gaze position was exposed</w:t>
      </w:r>
      <w:r>
        <w:rPr>
          <w:rFonts w:asciiTheme="majorBidi" w:hAnsiTheme="majorBidi" w:cstheme="majorBidi"/>
          <w:sz w:val="24"/>
          <w:szCs w:val="24"/>
        </w:rPr>
        <w:t xml:space="preserve">. </w:t>
      </w:r>
      <w:r w:rsidRPr="0086637C">
        <w:rPr>
          <w:rFonts w:asciiTheme="majorBidi" w:hAnsiTheme="majorBidi" w:cstheme="majorBidi"/>
          <w:sz w:val="24"/>
          <w:szCs w:val="24"/>
        </w:rPr>
        <w:t>See next section,</w:t>
      </w:r>
      <w:r w:rsidRPr="0086637C">
        <w:rPr>
          <w:rFonts w:asciiTheme="majorBidi" w:hAnsiTheme="majorBidi" w:cstheme="majorBidi"/>
          <w:i/>
          <w:iCs/>
          <w:sz w:val="24"/>
          <w:szCs w:val="24"/>
        </w:rPr>
        <w:t xml:space="preserve"> Stimuli processing,</w:t>
      </w:r>
      <w:r w:rsidRPr="0086637C">
        <w:rPr>
          <w:rFonts w:asciiTheme="majorBidi" w:hAnsiTheme="majorBidi" w:cstheme="majorBidi"/>
          <w:sz w:val="24"/>
          <w:szCs w:val="24"/>
        </w:rPr>
        <w:t xml:space="preserve"> </w:t>
      </w:r>
      <w:r w:rsidRPr="000311F4">
        <w:rPr>
          <w:rFonts w:asciiTheme="majorBidi" w:hAnsiTheme="majorBidi" w:cstheme="majorBidi"/>
          <w:sz w:val="24"/>
          <w:szCs w:val="24"/>
        </w:rPr>
        <w:t xml:space="preserve">for </w:t>
      </w:r>
      <w:r>
        <w:rPr>
          <w:rFonts w:asciiTheme="majorBidi" w:hAnsiTheme="majorBidi" w:cstheme="majorBidi"/>
          <w:sz w:val="24"/>
          <w:szCs w:val="24"/>
        </w:rPr>
        <w:t xml:space="preserve">‘Big’ and ‘Small’ preparation steps. </w:t>
      </w:r>
      <w:proofErr w:type="gramStart"/>
      <w:r>
        <w:rPr>
          <w:rFonts w:asciiTheme="majorBidi" w:hAnsiTheme="majorBidi" w:cstheme="majorBidi"/>
          <w:i/>
          <w:iCs/>
          <w:sz w:val="24"/>
          <w:szCs w:val="24"/>
        </w:rPr>
        <w:t>Natural</w:t>
      </w:r>
      <w:r w:rsidRPr="0086637C">
        <w:rPr>
          <w:rFonts w:asciiTheme="majorBidi" w:hAnsiTheme="majorBidi" w:cstheme="majorBidi"/>
          <w:i/>
          <w:iCs/>
          <w:sz w:val="24"/>
          <w:szCs w:val="24"/>
        </w:rPr>
        <w:t xml:space="preserve"> vision </w:t>
      </w:r>
      <w:r>
        <w:rPr>
          <w:rFonts w:asciiTheme="majorBidi" w:hAnsiTheme="majorBidi" w:cstheme="majorBidi"/>
          <w:i/>
          <w:iCs/>
          <w:sz w:val="24"/>
          <w:szCs w:val="24"/>
        </w:rPr>
        <w:t>sessions.</w:t>
      </w:r>
      <w:proofErr w:type="gramEnd"/>
      <w:r>
        <w:rPr>
          <w:rFonts w:asciiTheme="majorBidi" w:hAnsiTheme="majorBidi" w:cstheme="majorBidi"/>
          <w:i/>
          <w:iCs/>
          <w:sz w:val="24"/>
          <w:szCs w:val="24"/>
        </w:rPr>
        <w:t xml:space="preserve"> </w:t>
      </w:r>
      <w:r>
        <w:rPr>
          <w:rFonts w:asciiTheme="majorBidi" w:hAnsiTheme="majorBidi" w:cstheme="majorBidi"/>
          <w:sz w:val="24"/>
          <w:szCs w:val="24"/>
        </w:rPr>
        <w:t>P</w:t>
      </w:r>
      <w:r w:rsidRPr="0086637C">
        <w:rPr>
          <w:rFonts w:asciiTheme="majorBidi" w:hAnsiTheme="majorBidi" w:cstheme="majorBidi"/>
          <w:sz w:val="24"/>
          <w:szCs w:val="24"/>
        </w:rPr>
        <w:t>articipants had to identify</w:t>
      </w:r>
      <w:r>
        <w:rPr>
          <w:rFonts w:asciiTheme="majorBidi" w:hAnsiTheme="majorBidi" w:cstheme="majorBidi"/>
          <w:sz w:val="24"/>
          <w:szCs w:val="24"/>
        </w:rPr>
        <w:t xml:space="preserve"> the same shapes, naturally viewing them with no constrains. </w:t>
      </w:r>
    </w:p>
    <w:p w:rsidR="00C42A92" w:rsidRPr="00A86036" w:rsidRDefault="00C42A92" w:rsidP="003A49A7">
      <w:pPr>
        <w:pStyle w:val="ListParagraph"/>
        <w:numPr>
          <w:ilvl w:val="0"/>
          <w:numId w:val="1"/>
        </w:numPr>
        <w:spacing w:after="120" w:line="360" w:lineRule="auto"/>
        <w:jc w:val="both"/>
        <w:rPr>
          <w:rFonts w:asciiTheme="majorBidi" w:eastAsia="Calibri" w:hAnsiTheme="majorBidi" w:cstheme="majorBidi"/>
          <w:sz w:val="24"/>
          <w:szCs w:val="24"/>
        </w:rPr>
      </w:pPr>
      <w:r w:rsidRPr="00A86036">
        <w:rPr>
          <w:rFonts w:asciiTheme="majorBidi" w:hAnsiTheme="majorBidi" w:cstheme="majorBidi"/>
          <w:i/>
          <w:iCs/>
          <w:sz w:val="24"/>
          <w:szCs w:val="24"/>
        </w:rPr>
        <w:t>Stimuli processing</w:t>
      </w:r>
      <w:r w:rsidRPr="00A86036">
        <w:rPr>
          <w:rFonts w:asciiTheme="majorBidi" w:hAnsiTheme="majorBidi" w:cstheme="majorBidi"/>
          <w:sz w:val="24"/>
          <w:szCs w:val="24"/>
        </w:rPr>
        <w:t xml:space="preserve">. </w:t>
      </w:r>
      <w:ins w:id="19" w:author="ehud" w:date="2017-12-21T16:11:00Z">
        <w:r w:rsidR="003A49A7">
          <w:rPr>
            <w:rFonts w:asciiTheme="majorBidi" w:hAnsiTheme="majorBidi" w:cstheme="majorBidi"/>
            <w:sz w:val="24"/>
            <w:szCs w:val="24"/>
          </w:rPr>
          <w:t xml:space="preserve">[[LET’S SEE IF WE CAN JUSTIFY OUR SELECTION OF TUNNELING WITHOUT REFERRING TO THIS SPECIFIC </w:t>
        </w:r>
        <w:proofErr w:type="spellStart"/>
        <w:r w:rsidR="003A49A7">
          <w:rPr>
            <w:rFonts w:asciiTheme="majorBidi" w:hAnsiTheme="majorBidi" w:cstheme="majorBidi"/>
            <w:sz w:val="24"/>
            <w:szCs w:val="24"/>
          </w:rPr>
          <w:t>sENsUB</w:t>
        </w:r>
        <w:proofErr w:type="spellEnd"/>
        <w:r w:rsidR="003A49A7">
          <w:rPr>
            <w:rFonts w:asciiTheme="majorBidi" w:hAnsiTheme="majorBidi" w:cstheme="majorBidi"/>
            <w:sz w:val="24"/>
            <w:szCs w:val="24"/>
          </w:rPr>
          <w:t xml:space="preserve"> </w:t>
        </w:r>
      </w:ins>
      <w:ins w:id="20" w:author="ehud" w:date="2017-12-21T16:12:00Z">
        <w:r w:rsidR="003A49A7">
          <w:rPr>
            <w:rFonts w:asciiTheme="majorBidi" w:hAnsiTheme="majorBidi" w:cstheme="majorBidi"/>
            <w:sz w:val="24"/>
            <w:szCs w:val="24"/>
          </w:rPr>
          <w:t>–</w:t>
        </w:r>
      </w:ins>
      <w:ins w:id="21" w:author="ehud" w:date="2017-12-21T16:11:00Z">
        <w:r w:rsidR="003A49A7">
          <w:rPr>
            <w:rFonts w:asciiTheme="majorBidi" w:hAnsiTheme="majorBidi" w:cstheme="majorBidi"/>
            <w:sz w:val="24"/>
            <w:szCs w:val="24"/>
          </w:rPr>
          <w:t xml:space="preserve"> EITHER </w:t>
        </w:r>
      </w:ins>
      <w:ins w:id="22" w:author="ehud" w:date="2017-12-21T16:12:00Z">
        <w:r w:rsidR="003A49A7">
          <w:rPr>
            <w:rFonts w:asciiTheme="majorBidi" w:hAnsiTheme="majorBidi" w:cstheme="majorBidi"/>
            <w:sz w:val="24"/>
            <w:szCs w:val="24"/>
          </w:rPr>
          <w:t xml:space="preserve">BASED ON NATURAL TOUCH OR ON </w:t>
        </w:r>
        <w:proofErr w:type="spellStart"/>
        <w:r w:rsidR="003A49A7">
          <w:rPr>
            <w:rFonts w:asciiTheme="majorBidi" w:hAnsiTheme="majorBidi" w:cstheme="majorBidi"/>
            <w:sz w:val="24"/>
            <w:szCs w:val="24"/>
          </w:rPr>
          <w:t>sENsUB</w:t>
        </w:r>
        <w:proofErr w:type="spellEnd"/>
        <w:r w:rsidR="003A49A7">
          <w:rPr>
            <w:rFonts w:asciiTheme="majorBidi" w:hAnsiTheme="majorBidi" w:cstheme="majorBidi"/>
            <w:sz w:val="24"/>
            <w:szCs w:val="24"/>
          </w:rPr>
          <w:t xml:space="preserve"> IN GENERAL. IT WILL </w:t>
        </w:r>
      </w:ins>
      <w:ins w:id="23" w:author="ehud" w:date="2017-12-21T16:13:00Z">
        <w:r w:rsidR="003A49A7">
          <w:rPr>
            <w:rFonts w:asciiTheme="majorBidi" w:hAnsiTheme="majorBidi" w:cstheme="majorBidi"/>
            <w:sz w:val="24"/>
            <w:szCs w:val="24"/>
          </w:rPr>
          <w:t>MAKE</w:t>
        </w:r>
      </w:ins>
      <w:ins w:id="24" w:author="ehud" w:date="2017-12-21T16:12:00Z">
        <w:r w:rsidR="003A49A7">
          <w:rPr>
            <w:rFonts w:asciiTheme="majorBidi" w:hAnsiTheme="majorBidi" w:cstheme="majorBidi"/>
            <w:sz w:val="24"/>
            <w:szCs w:val="24"/>
          </w:rPr>
          <w:t xml:space="preserve"> A STRONGER CASE]] </w:t>
        </w:r>
      </w:ins>
      <w:proofErr w:type="gramStart"/>
      <w:r w:rsidRPr="00A86036">
        <w:rPr>
          <w:rFonts w:asciiTheme="majorBidi" w:hAnsiTheme="majorBidi" w:cstheme="majorBidi"/>
          <w:sz w:val="24"/>
          <w:szCs w:val="24"/>
        </w:rPr>
        <w:t>All</w:t>
      </w:r>
      <w:proofErr w:type="gramEnd"/>
      <w:r w:rsidRPr="00A86036">
        <w:rPr>
          <w:rFonts w:asciiTheme="majorBidi" w:hAnsiTheme="majorBidi" w:cstheme="majorBidi"/>
          <w:sz w:val="24"/>
          <w:szCs w:val="24"/>
        </w:rPr>
        <w:t xml:space="preserve"> following steps were made in order to constrain the visual </w:t>
      </w:r>
      <w:r>
        <w:rPr>
          <w:rFonts w:asciiTheme="majorBidi" w:hAnsiTheme="majorBidi" w:cstheme="majorBidi"/>
          <w:sz w:val="24"/>
          <w:szCs w:val="24"/>
        </w:rPr>
        <w:t>bandwidth in a quantitative manner. We used constrains entailed by the SenSub device (</w:t>
      </w:r>
      <w:r w:rsidRPr="0086637C">
        <w:rPr>
          <w:rFonts w:asciiTheme="majorBidi" w:hAnsiTheme="majorBidi" w:cstheme="majorBidi"/>
          <w:sz w:val="24"/>
          <w:szCs w:val="24"/>
          <w:bdr w:val="none" w:sz="0" w:space="0" w:color="auto" w:frame="1"/>
          <w:shd w:val="clear" w:color="auto" w:fill="FFFFFF"/>
        </w:rPr>
        <w:t>Zilbershtain-Kra et al., 2014</w:t>
      </w:r>
      <w:r>
        <w:rPr>
          <w:rFonts w:asciiTheme="majorBidi" w:hAnsiTheme="majorBidi" w:cstheme="majorBidi"/>
          <w:sz w:val="24"/>
          <w:szCs w:val="24"/>
        </w:rPr>
        <w:t>).</w:t>
      </w:r>
      <w:r w:rsidRPr="00A86036">
        <w:rPr>
          <w:rFonts w:asciiTheme="majorBidi" w:hAnsiTheme="majorBidi" w:cstheme="majorBidi"/>
          <w:sz w:val="24"/>
          <w:szCs w:val="24"/>
        </w:rPr>
        <w:t xml:space="preserve"> Two kinds of analogs were created and used </w:t>
      </w:r>
      <w:r>
        <w:rPr>
          <w:rFonts w:asciiTheme="majorBidi" w:hAnsiTheme="majorBidi" w:cstheme="majorBidi"/>
          <w:sz w:val="24"/>
          <w:szCs w:val="24"/>
        </w:rPr>
        <w:t>(‘Big’ and ‘Small’)</w:t>
      </w:r>
      <w:r w:rsidRPr="00A86036">
        <w:rPr>
          <w:rFonts w:asciiTheme="majorBidi" w:hAnsiTheme="majorBidi" w:cstheme="majorBidi"/>
          <w:sz w:val="24"/>
          <w:szCs w:val="24"/>
        </w:rPr>
        <w:t xml:space="preserve">. </w:t>
      </w:r>
      <w:r>
        <w:rPr>
          <w:rFonts w:asciiTheme="majorBidi" w:hAnsiTheme="majorBidi" w:cstheme="majorBidi"/>
          <w:sz w:val="24"/>
          <w:szCs w:val="24"/>
        </w:rPr>
        <w:t>The</w:t>
      </w:r>
      <w:r w:rsidRPr="00A86036">
        <w:rPr>
          <w:rFonts w:asciiTheme="majorBidi" w:hAnsiTheme="majorBidi" w:cstheme="majorBidi"/>
          <w:sz w:val="24"/>
          <w:szCs w:val="24"/>
        </w:rPr>
        <w:t xml:space="preserve"> SenSub device</w:t>
      </w:r>
      <w:r>
        <w:rPr>
          <w:rFonts w:asciiTheme="majorBidi" w:hAnsiTheme="majorBidi" w:cstheme="majorBidi"/>
          <w:sz w:val="24"/>
          <w:szCs w:val="24"/>
        </w:rPr>
        <w:t xml:space="preserve"> </w:t>
      </w:r>
      <w:r w:rsidRPr="00A86036">
        <w:rPr>
          <w:rFonts w:asciiTheme="majorBidi" w:hAnsiTheme="majorBidi" w:cstheme="majorBidi"/>
          <w:sz w:val="24"/>
          <w:szCs w:val="24"/>
        </w:rPr>
        <w:t xml:space="preserve"> had 3 finger pads containing 4x8 pins</w:t>
      </w:r>
      <w:r w:rsidRPr="00A86036">
        <w:rPr>
          <w:rFonts w:asciiTheme="majorBidi" w:eastAsia="Calibri" w:hAnsiTheme="majorBidi" w:cstheme="majorBidi"/>
          <w:sz w:val="24"/>
          <w:szCs w:val="24"/>
        </w:rPr>
        <w:t xml:space="preserve">, and the average size of the shapes was about 25x25 pixels, which means about </w:t>
      </w:r>
      <w:r w:rsidRPr="00A86036">
        <w:rPr>
          <w:rFonts w:asciiTheme="majorBidi" w:eastAsia="Calibri" w:hAnsiTheme="majorBidi" w:cstheme="majorBidi"/>
          <w:b/>
          <w:bCs/>
          <w:sz w:val="24"/>
          <w:szCs w:val="24"/>
        </w:rPr>
        <w:t>4.5x4.5 times</w:t>
      </w:r>
      <w:r w:rsidRPr="00A86036">
        <w:rPr>
          <w:rFonts w:asciiTheme="majorBidi" w:eastAsia="Calibri" w:hAnsiTheme="majorBidi" w:cstheme="majorBidi"/>
          <w:sz w:val="24"/>
          <w:szCs w:val="24"/>
        </w:rPr>
        <w:t xml:space="preserve"> bigger than the ‘window size’ (the array size). This ratio between the image size and the window size was kept in both following analogs. </w:t>
      </w:r>
      <w:r>
        <w:rPr>
          <w:rFonts w:asciiTheme="majorBidi" w:hAnsiTheme="majorBidi" w:cstheme="majorBidi"/>
          <w:i/>
          <w:iCs/>
          <w:sz w:val="24"/>
          <w:szCs w:val="24"/>
        </w:rPr>
        <w:t>‘Fovea analog (BIG)’.</w:t>
      </w:r>
      <w:r w:rsidRPr="00A86036">
        <w:rPr>
          <w:rFonts w:asciiTheme="majorBidi" w:hAnsiTheme="majorBidi" w:cstheme="majorBidi"/>
          <w:sz w:val="24"/>
          <w:szCs w:val="24"/>
        </w:rPr>
        <w:t xml:space="preserve"> The part of the finger with the highest receptor density is an area about 0.5 </w:t>
      </w:r>
      <m:oMath>
        <m:sSup>
          <m:sSupPr>
            <m:ctrlPr>
              <w:rPr>
                <w:rFonts w:ascii="Cambria Math" w:hAnsi="Cambria Math" w:cstheme="majorBidi"/>
                <w:i/>
                <w:sz w:val="24"/>
                <w:szCs w:val="24"/>
              </w:rPr>
            </m:ctrlPr>
          </m:sSupPr>
          <m:e>
            <m:r>
              <w:rPr>
                <w:rFonts w:ascii="Cambria Math" w:hAnsi="Cambria Math" w:cstheme="majorBidi"/>
                <w:sz w:val="24"/>
                <w:szCs w:val="24"/>
              </w:rPr>
              <m:t>cm</m:t>
            </m:r>
          </m:e>
          <m:sup>
            <m:r>
              <w:rPr>
                <w:rFonts w:ascii="Cambria Math" w:hAnsi="Cambria Math" w:cstheme="majorBidi"/>
                <w:sz w:val="24"/>
                <w:szCs w:val="24"/>
              </w:rPr>
              <m:t>2</m:t>
            </m:r>
          </m:sup>
        </m:sSup>
      </m:oMath>
      <w:r w:rsidRPr="00A86036">
        <w:rPr>
          <w:rFonts w:asciiTheme="majorBidi" w:hAnsiTheme="majorBidi" w:cstheme="majorBidi"/>
          <w:sz w:val="24"/>
          <w:szCs w:val="24"/>
        </w:rPr>
        <w:t xml:space="preserve"> </w:t>
      </w:r>
      <w:r w:rsidRPr="00A86036">
        <w:rPr>
          <w:rFonts w:asciiTheme="majorBidi" w:hAnsiTheme="majorBidi" w:cstheme="majorBidi"/>
          <w:sz w:val="24"/>
          <w:szCs w:val="24"/>
        </w:rPr>
        <w:fldChar w:fldCharType="begin" w:fldLock="1"/>
      </w:r>
      <w:r w:rsidRPr="00A86036">
        <w:rPr>
          <w:rFonts w:asciiTheme="majorBidi" w:hAnsiTheme="majorBidi" w:cstheme="majorBidi"/>
          <w:sz w:val="24"/>
          <w:szCs w:val="24"/>
        </w:rPr>
        <w:instrText>ADDIN CSL_CITATION { "citationItems" : [ { "id" : "ITEM-1", "itemData" : { "author" : [ { "dropping-particle" : "", "family" : "Haven", "given" : "New", "non-dropping-particle" : "", "parse-names" : false, "suffix" : "" } ], "container-title" : "J Biomechnics", "id" : "ITEM-1", "issue" : "4", "issued" : { "date-parts" : [ [ "1989" ] ] }, "title" : "Surface Deflection of Primate Fingertip", "type" : "article-journal", "volume" : "22" }, "uris" : [ "http://www.mendeley.com/documents/?uuid=0645cce6-7fc8-46b6-8672-67cae9742d47" ] } ], "mendeley" : { "formattedCitation" : "(Haven, 1989)", "plainTextFormattedCitation" : "(Haven, 1989)", "previouslyFormattedCitation" : "(Haven, 1989)" }, "properties" : { "noteIndex" : 0 }, "schema" : "https://github.com/citation-style-language/schema/raw/master/csl-citation.json" }</w:instrText>
      </w:r>
      <w:r w:rsidRPr="00A86036">
        <w:rPr>
          <w:rFonts w:asciiTheme="majorBidi" w:hAnsiTheme="majorBidi" w:cstheme="majorBidi"/>
          <w:sz w:val="24"/>
          <w:szCs w:val="24"/>
        </w:rPr>
        <w:fldChar w:fldCharType="separate"/>
      </w:r>
      <w:r w:rsidRPr="00A86036">
        <w:rPr>
          <w:rFonts w:asciiTheme="majorBidi" w:hAnsiTheme="majorBidi" w:cstheme="majorBidi"/>
          <w:noProof/>
          <w:sz w:val="24"/>
          <w:szCs w:val="24"/>
        </w:rPr>
        <w:t>(Haven, 1989)</w:t>
      </w:r>
      <w:r w:rsidRPr="00A86036">
        <w:rPr>
          <w:rFonts w:asciiTheme="majorBidi" w:hAnsiTheme="majorBidi" w:cstheme="majorBidi"/>
          <w:sz w:val="24"/>
          <w:szCs w:val="24"/>
        </w:rPr>
        <w:fldChar w:fldCharType="end"/>
      </w:r>
      <w:r w:rsidRPr="00A86036">
        <w:rPr>
          <w:rFonts w:asciiTheme="majorBidi" w:hAnsiTheme="majorBidi" w:cstheme="majorBidi"/>
          <w:sz w:val="24"/>
          <w:szCs w:val="24"/>
        </w:rPr>
        <w:t xml:space="preserve"> in the fingertip, which is the area that is covered </w:t>
      </w:r>
      <w:r>
        <w:rPr>
          <w:rFonts w:asciiTheme="majorBidi" w:hAnsiTheme="majorBidi" w:cstheme="majorBidi"/>
          <w:sz w:val="24"/>
          <w:szCs w:val="24"/>
        </w:rPr>
        <w:t xml:space="preserve">by the pad of the SenSub device. </w:t>
      </w:r>
      <w:r w:rsidRPr="00A86036">
        <w:rPr>
          <w:rFonts w:asciiTheme="majorBidi" w:hAnsiTheme="majorBidi" w:cstheme="majorBidi"/>
          <w:sz w:val="24"/>
          <w:szCs w:val="24"/>
        </w:rPr>
        <w:t xml:space="preserve">In order to compare between the eye’s fovea and the finger’s fovea two resizing steps were made: resizing the shape to a 25x25 pixels size to ensure </w:t>
      </w:r>
      <w:r>
        <w:rPr>
          <w:rFonts w:asciiTheme="majorBidi" w:hAnsiTheme="majorBidi" w:cstheme="majorBidi"/>
          <w:sz w:val="24"/>
          <w:szCs w:val="24"/>
        </w:rPr>
        <w:t>a fixed</w:t>
      </w:r>
      <w:r w:rsidRPr="00A86036">
        <w:rPr>
          <w:rFonts w:asciiTheme="majorBidi" w:hAnsiTheme="majorBidi" w:cstheme="majorBidi"/>
          <w:sz w:val="24"/>
          <w:szCs w:val="24"/>
        </w:rPr>
        <w:t xml:space="preserve"> amount of “informative pixels” reached the eye’s fovea, and resizing the new pixelated image back to </w:t>
      </w:r>
      <w:r w:rsidRPr="00A86036">
        <w:rPr>
          <w:rFonts w:asciiTheme="majorBidi" w:eastAsia="Calibri" w:hAnsiTheme="majorBidi" w:cstheme="majorBidi"/>
          <w:sz w:val="24"/>
          <w:szCs w:val="24"/>
        </w:rPr>
        <w:t xml:space="preserve">4.5x4.5 times bigger than the eye’s fovea size (eye’s fovea is ~1.2 degrees, the screen is 1 meter away, final size is about 158x158 pixels). In this analog the final size of the image is about </w:t>
      </w:r>
      <w:r w:rsidRPr="00A86036">
        <w:rPr>
          <w:rFonts w:asciiTheme="majorBidi" w:eastAsia="Calibri" w:hAnsiTheme="majorBidi" w:cstheme="majorBidi"/>
          <w:b/>
          <w:bCs/>
          <w:sz w:val="24"/>
          <w:szCs w:val="24"/>
        </w:rPr>
        <w:t>10.6 degrees</w:t>
      </w:r>
      <w:r w:rsidRPr="00A86036">
        <w:rPr>
          <w:rFonts w:asciiTheme="majorBidi" w:eastAsia="Calibri" w:hAnsiTheme="majorBidi" w:cstheme="majorBidi"/>
          <w:sz w:val="24"/>
          <w:szCs w:val="24"/>
        </w:rPr>
        <w:t xml:space="preserve">. </w:t>
      </w:r>
      <w:r w:rsidRPr="00A86036">
        <w:rPr>
          <w:rFonts w:asciiTheme="majorBidi" w:hAnsiTheme="majorBidi" w:cstheme="majorBidi"/>
          <w:i/>
          <w:iCs/>
          <w:sz w:val="24"/>
          <w:szCs w:val="24"/>
        </w:rPr>
        <w:t>‘Receptors analog</w:t>
      </w:r>
      <w:r>
        <w:rPr>
          <w:rFonts w:asciiTheme="majorBidi" w:hAnsiTheme="majorBidi" w:cstheme="majorBidi"/>
          <w:i/>
          <w:iCs/>
          <w:sz w:val="24"/>
          <w:szCs w:val="24"/>
        </w:rPr>
        <w:t xml:space="preserve"> (SMALL)</w:t>
      </w:r>
      <w:r w:rsidRPr="00A86036">
        <w:rPr>
          <w:rFonts w:asciiTheme="majorBidi" w:hAnsiTheme="majorBidi" w:cstheme="majorBidi"/>
          <w:i/>
          <w:iCs/>
          <w:sz w:val="24"/>
          <w:szCs w:val="24"/>
        </w:rPr>
        <w:t>’</w:t>
      </w:r>
      <w:r>
        <w:rPr>
          <w:rFonts w:asciiTheme="majorBidi" w:eastAsia="Calibri" w:hAnsiTheme="majorBidi" w:cstheme="majorBidi"/>
          <w:sz w:val="24"/>
          <w:szCs w:val="24"/>
        </w:rPr>
        <w:t>. T</w:t>
      </w:r>
      <w:r w:rsidRPr="00A86036">
        <w:rPr>
          <w:rFonts w:asciiTheme="majorBidi" w:eastAsia="Calibri" w:hAnsiTheme="majorBidi" w:cstheme="majorBidi"/>
          <w:sz w:val="24"/>
          <w:szCs w:val="24"/>
        </w:rPr>
        <w:t xml:space="preserve">he density of the nerve fibers in the finger’s fovea is about 300 fibers per </w:t>
      </w:r>
      <m:oMath>
        <m:sSup>
          <m:sSupPr>
            <m:ctrlPr>
              <w:rPr>
                <w:rFonts w:ascii="Cambria Math" w:hAnsi="Cambria Math" w:cstheme="majorBidi"/>
                <w:i/>
                <w:sz w:val="24"/>
                <w:szCs w:val="24"/>
              </w:rPr>
            </m:ctrlPr>
          </m:sSupPr>
          <m:e>
            <m:r>
              <w:rPr>
                <w:rFonts w:ascii="Cambria Math" w:hAnsi="Cambria Math" w:cstheme="majorBidi"/>
                <w:sz w:val="24"/>
                <w:szCs w:val="24"/>
              </w:rPr>
              <m:t>cm</m:t>
            </m:r>
          </m:e>
          <m:sup>
            <m:r>
              <w:rPr>
                <w:rFonts w:ascii="Cambria Math" w:hAnsi="Cambria Math" w:cstheme="majorBidi"/>
                <w:sz w:val="24"/>
                <w:szCs w:val="24"/>
              </w:rPr>
              <m:t>2</m:t>
            </m:r>
          </m:sup>
        </m:sSup>
      </m:oMath>
      <w:r w:rsidRPr="00A86036">
        <w:rPr>
          <w:rFonts w:asciiTheme="majorBidi" w:eastAsia="Calibri" w:hAnsiTheme="majorBidi" w:cstheme="majorBidi"/>
          <w:color w:val="FF0000"/>
          <w:sz w:val="24"/>
          <w:szCs w:val="24"/>
        </w:rPr>
        <w:t xml:space="preserve"> </w:t>
      </w:r>
      <w:r w:rsidRPr="00A86036">
        <w:rPr>
          <w:rFonts w:asciiTheme="majorBidi" w:eastAsia="Calibri" w:hAnsiTheme="majorBidi" w:cstheme="majorBidi"/>
          <w:sz w:val="24"/>
          <w:szCs w:val="24"/>
        </w:rPr>
        <w:fldChar w:fldCharType="begin" w:fldLock="1"/>
      </w:r>
      <w:r w:rsidRPr="00A86036">
        <w:rPr>
          <w:rFonts w:asciiTheme="majorBidi" w:eastAsia="Calibri" w:hAnsiTheme="majorBidi" w:cstheme="majorBidi"/>
          <w:sz w:val="24"/>
          <w:szCs w:val="24"/>
        </w:rPr>
        <w:instrText>ADDIN CSL_CITATION { "citationItems" : [ { "id" : "ITEM-1", "itemData" : { "DOI" : "10.1016/0165-0173(87)90018-X", "ISBN" : "0006-8993 (Print)\\r0006-8993 (Linking)", "ISSN" : "0006-8993", "PMID" : "3552126", "abstract" : "We examined the input-output relations of the somatosensory system in 94 patients having unilateral, circumscribed lesions of one hemisphere. The lesions were verified during operation. Their localization and extent were measured in relation to gyri and sulci. In addition stereotaxical measurements were taken during the operation and postoperatively. Lesions of the anterior deep part of SI, the overt part of SI, SPC, SS, 5L, RI-PO and the supero-lateral part of the prefrontal cortex introduced noise in detection and discrimination of somatosensory signals. Lesions of anterior deep part of SI gave rise to noise in detection of a particular combination of somatosensory signals: sense of passive movement, kinesthesia, and detection of size and shape. The noise in kinesthetic discrimination was band-limited. Similarly, lesions of the other somatosensory areas each gave rise to noise in a differentiated way in detection of kinesthesia, microgeometry, size and shape. For certain lesions the noise in kinesthetic detection and microgeometric detection was band-limited. The noise in size and shape detection was never band-limited. The degree of noise also varied amongst lesions of the different somatosensory areas. Lesions of SI caused in general large amounts of noise, whereas lesions of SS, 5L were associated with small amounts of noise.", "author" : [ { "dropping-particle" : "", "family" : "Roland", "given" : "Per E.", "non-dropping-particle" : "", "parse-names" : false, "suffix" : "" } ], "container-title" : "Brain Research Reviews", "id" : "ITEM-1", "issue" : "1", "issued" : { "date-parts" : [ [ "1987" ] ] }, "page" : "43-94", "title" : "Somatosensory detection of microgeometry, macrogeometry and kinesthesia after localized lesions of the cerebral hemispheres in man.", "type" : "article-journal", "volume" : "12" }, "uris" : [ "http://www.mendeley.com/documents/?uuid=3a052b91-0453-4a14-8acb-4f69c71e1ba1" ] } ], "mendeley" : { "formattedCitation" : "(Roland, 1987)", "plainTextFormattedCitation" : "(Roland, 1987)", "previouslyFormattedCitation" : "(Roland, 1987)" }, "properties" : { "noteIndex" : 0 }, "schema" : "https://github.com/citation-style-language/schema/raw/master/csl-citation.json" }</w:instrText>
      </w:r>
      <w:r w:rsidRPr="00A86036">
        <w:rPr>
          <w:rFonts w:asciiTheme="majorBidi" w:eastAsia="Calibri" w:hAnsiTheme="majorBidi" w:cstheme="majorBidi"/>
          <w:sz w:val="24"/>
          <w:szCs w:val="24"/>
        </w:rPr>
        <w:fldChar w:fldCharType="separate"/>
      </w:r>
      <w:r w:rsidRPr="00A86036">
        <w:rPr>
          <w:rFonts w:asciiTheme="majorBidi" w:eastAsia="Calibri" w:hAnsiTheme="majorBidi" w:cstheme="majorBidi"/>
          <w:noProof/>
          <w:sz w:val="24"/>
          <w:szCs w:val="24"/>
        </w:rPr>
        <w:t>(Roland, 1987)</w:t>
      </w:r>
      <w:r w:rsidRPr="00A86036">
        <w:rPr>
          <w:rFonts w:asciiTheme="majorBidi" w:eastAsia="Calibri" w:hAnsiTheme="majorBidi" w:cstheme="majorBidi"/>
          <w:sz w:val="24"/>
          <w:szCs w:val="24"/>
        </w:rPr>
        <w:fldChar w:fldCharType="end"/>
      </w:r>
      <w:r w:rsidRPr="00A86036">
        <w:rPr>
          <w:rFonts w:asciiTheme="majorBidi" w:eastAsia="Calibri" w:hAnsiTheme="majorBidi" w:cstheme="majorBidi"/>
          <w:color w:val="FF0000"/>
          <w:sz w:val="24"/>
          <w:szCs w:val="24"/>
        </w:rPr>
        <w:t xml:space="preserve"> </w:t>
      </w:r>
      <w:r w:rsidRPr="00A86036">
        <w:rPr>
          <w:rFonts w:asciiTheme="majorBidi" w:eastAsia="Calibri" w:hAnsiTheme="majorBidi" w:cstheme="majorBidi"/>
          <w:sz w:val="24"/>
          <w:szCs w:val="24"/>
        </w:rPr>
        <w:t xml:space="preserve">while the eye’s fovea contains ~ 14,000 receptors ( Shroff &amp; </w:t>
      </w:r>
      <w:proofErr w:type="spellStart"/>
      <w:r w:rsidRPr="00A86036">
        <w:rPr>
          <w:rFonts w:asciiTheme="majorBidi" w:eastAsia="Calibri" w:hAnsiTheme="majorBidi" w:cstheme="majorBidi"/>
          <w:sz w:val="24"/>
          <w:szCs w:val="24"/>
        </w:rPr>
        <w:t>Anand</w:t>
      </w:r>
      <w:proofErr w:type="spellEnd"/>
      <w:r w:rsidRPr="00A86036">
        <w:rPr>
          <w:rFonts w:asciiTheme="majorBidi" w:eastAsia="Calibri" w:hAnsiTheme="majorBidi" w:cstheme="majorBidi"/>
          <w:sz w:val="24"/>
          <w:szCs w:val="24"/>
        </w:rPr>
        <w:t xml:space="preserve">, 2011). </w:t>
      </w:r>
      <w:r>
        <w:rPr>
          <w:rFonts w:asciiTheme="majorBidi" w:eastAsia="Calibri" w:hAnsiTheme="majorBidi" w:cstheme="majorBidi"/>
          <w:sz w:val="24"/>
          <w:szCs w:val="24"/>
        </w:rPr>
        <w:t>In</w:t>
      </w:r>
      <w:r w:rsidRPr="00A86036">
        <w:rPr>
          <w:rFonts w:asciiTheme="majorBidi" w:eastAsia="Calibri" w:hAnsiTheme="majorBidi" w:cstheme="majorBidi"/>
          <w:sz w:val="24"/>
          <w:szCs w:val="24"/>
        </w:rPr>
        <w:t xml:space="preserve"> order to compare the actual amount of receptors activated, only 75 retinal receptors </w:t>
      </w:r>
      <w:r>
        <w:rPr>
          <w:rFonts w:asciiTheme="majorBidi" w:eastAsia="Calibri" w:hAnsiTheme="majorBidi" w:cstheme="majorBidi"/>
          <w:sz w:val="24"/>
          <w:szCs w:val="24"/>
        </w:rPr>
        <w:t>got</w:t>
      </w:r>
      <w:r w:rsidRPr="00A86036">
        <w:rPr>
          <w:rFonts w:asciiTheme="majorBidi" w:eastAsia="Calibri" w:hAnsiTheme="majorBidi" w:cstheme="majorBidi"/>
          <w:sz w:val="24"/>
          <w:szCs w:val="24"/>
        </w:rPr>
        <w:t xml:space="preserve"> sensory information. This was done by resizing the pixelated image to a much smaller final image size of about 51x51 pixels, which are only about </w:t>
      </w:r>
      <w:r w:rsidRPr="00A86036">
        <w:rPr>
          <w:rFonts w:asciiTheme="majorBidi" w:eastAsia="Calibri" w:hAnsiTheme="majorBidi" w:cstheme="majorBidi"/>
          <w:b/>
          <w:bCs/>
          <w:sz w:val="24"/>
          <w:szCs w:val="24"/>
        </w:rPr>
        <w:t>0.8 degrees.</w:t>
      </w:r>
      <w:r w:rsidRPr="00202B1B">
        <w:rPr>
          <w:rFonts w:asciiTheme="majorBidi" w:eastAsia="Calibri" w:hAnsiTheme="majorBidi" w:cstheme="majorBidi"/>
          <w:sz w:val="24"/>
          <w:szCs w:val="24"/>
        </w:rPr>
        <w:t xml:space="preserve"> </w:t>
      </w:r>
      <w:r w:rsidRPr="00A86036">
        <w:rPr>
          <w:rFonts w:asciiTheme="majorBidi" w:eastAsia="Calibri" w:hAnsiTheme="majorBidi" w:cstheme="majorBidi"/>
          <w:sz w:val="24"/>
          <w:szCs w:val="24"/>
        </w:rPr>
        <w:t xml:space="preserve">In addition a last processing step of filtering the images was taken, as a comparison to the finger’s skin smoothing </w:t>
      </w:r>
      <w:r w:rsidRPr="00A86036">
        <w:rPr>
          <w:rFonts w:asciiTheme="majorBidi" w:eastAsia="Calibri" w:hAnsiTheme="majorBidi" w:cstheme="majorBidi"/>
          <w:sz w:val="24"/>
          <w:szCs w:val="24"/>
        </w:rPr>
        <w:lastRenderedPageBreak/>
        <w:t>constrain. The size of the filter was computed according to the ‘elastic moduli’ (</w:t>
      </w:r>
      <w:r w:rsidRPr="00A86036">
        <w:rPr>
          <w:rFonts w:asciiTheme="majorBidi" w:hAnsiTheme="majorBidi" w:cstheme="majorBidi"/>
          <w:sz w:val="24"/>
          <w:szCs w:val="24"/>
        </w:rPr>
        <w:t>a number that measures an object resistance to being deformed elastically when a force is applied to it</w:t>
      </w:r>
      <w:r w:rsidRPr="00A86036">
        <w:rPr>
          <w:rFonts w:asciiTheme="majorBidi" w:eastAsia="Calibri" w:hAnsiTheme="majorBidi" w:cstheme="majorBidi"/>
          <w:sz w:val="24"/>
          <w:szCs w:val="24"/>
        </w:rPr>
        <w:t xml:space="preserve">) of the fingertip skin </w:t>
      </w:r>
      <w:r w:rsidRPr="00A86036">
        <w:rPr>
          <w:rFonts w:asciiTheme="majorBidi" w:eastAsia="Calibri" w:hAnsiTheme="majorBidi" w:cstheme="majorBidi"/>
          <w:sz w:val="24"/>
          <w:szCs w:val="24"/>
        </w:rPr>
        <w:fldChar w:fldCharType="begin" w:fldLock="1"/>
      </w:r>
      <w:r w:rsidRPr="00A86036">
        <w:rPr>
          <w:rFonts w:asciiTheme="majorBidi" w:eastAsia="Calibri" w:hAnsiTheme="majorBidi" w:cstheme="majorBidi"/>
          <w:sz w:val="24"/>
          <w:szCs w:val="24"/>
        </w:rPr>
        <w:instrText>ADDIN CSL_CITATION { "citationItems" : [ { "id" : "ITEM-1", "itemData" : { "DOI" : "10.1115/1.1613673", "ISSN" : "01480731", "author" : [ { "dropping-particle" : "", "family" : "Dandekar", "given" : "Kiran", "non-dropping-particle" : "", "parse-names" : false, "suffix" : "" }, { "dropping-particle" : "", "family" : "Raju", "given" : "Balasundar I.", "non-dropping-particle" : "", "parse-names" : false, "suffix" : "" }, { "dropping-particle" : "", "family" : "Srinivasan", "given" : "Mandayam A.", "non-dropping-particle" : "", "parse-names" : false, "suffix" : "" } ], "container-title" : "Journal of Biomechanical Engineering", "id" : "ITEM-1", "issue" : "5", "issued" : { "date-parts" : [ [ "2003" ] ] }, "page" : "682", "title" : "3-D Finite-Element Models of Human and Monkey Fingertips to Investigate the Mechanics of Tactile Sense", "type" : "article-journal", "volume" : "125" }, "uris" : [ "http://www.mendeley.com/documents/?uuid=dae390e2-6cbd-483a-9618-de1b84078e92" ] } ], "mendeley" : { "formattedCitation" : "(Dandekar, Raju, &amp; Srinivasan, 2003)", "plainTextFormattedCitation" : "(Dandekar, Raju, &amp; Srinivasan, 2003)", "previouslyFormattedCitation" : "(Dandekar, Raju, &amp; Srinivasan, 2003)" }, "properties" : { "noteIndex" : 0 }, "schema" : "https://github.com/citation-style-language/schema/raw/master/csl-citation.json" }</w:instrText>
      </w:r>
      <w:r w:rsidRPr="00A86036">
        <w:rPr>
          <w:rFonts w:asciiTheme="majorBidi" w:eastAsia="Calibri" w:hAnsiTheme="majorBidi" w:cstheme="majorBidi"/>
          <w:sz w:val="24"/>
          <w:szCs w:val="24"/>
        </w:rPr>
        <w:fldChar w:fldCharType="separate"/>
      </w:r>
      <w:r w:rsidRPr="00A86036">
        <w:rPr>
          <w:rFonts w:asciiTheme="majorBidi" w:eastAsia="Calibri" w:hAnsiTheme="majorBidi" w:cstheme="majorBidi"/>
          <w:noProof/>
          <w:sz w:val="24"/>
          <w:szCs w:val="24"/>
        </w:rPr>
        <w:t>(Dandekar, Raju, &amp; Srinivasan, 2003)</w:t>
      </w:r>
      <w:r w:rsidRPr="00A86036">
        <w:rPr>
          <w:rFonts w:asciiTheme="majorBidi" w:eastAsia="Calibri" w:hAnsiTheme="majorBidi" w:cstheme="majorBidi"/>
          <w:sz w:val="24"/>
          <w:szCs w:val="24"/>
        </w:rPr>
        <w:fldChar w:fldCharType="end"/>
      </w:r>
      <w:r w:rsidRPr="00A86036">
        <w:rPr>
          <w:rFonts w:asciiTheme="majorBidi" w:hAnsiTheme="majorBidi" w:cstheme="majorBidi"/>
          <w:sz w:val="24"/>
          <w:szCs w:val="24"/>
        </w:rPr>
        <w:t>.</w:t>
      </w:r>
    </w:p>
    <w:p w:rsidR="00C42A92" w:rsidRDefault="00C42A92" w:rsidP="00B040FC">
      <w:pPr>
        <w:numPr>
          <w:ilvl w:val="0"/>
          <w:numId w:val="1"/>
        </w:numPr>
        <w:spacing w:after="120" w:line="360" w:lineRule="auto"/>
        <w:jc w:val="both"/>
        <w:rPr>
          <w:rFonts w:asciiTheme="majorBidi" w:eastAsia="Calibri" w:hAnsiTheme="majorBidi" w:cstheme="majorBidi"/>
          <w:sz w:val="24"/>
          <w:szCs w:val="24"/>
        </w:rPr>
      </w:pPr>
      <w:r w:rsidRPr="00A006AE">
        <w:rPr>
          <w:rFonts w:asciiTheme="majorBidi" w:hAnsiTheme="majorBidi" w:cstheme="majorBidi"/>
          <w:i/>
          <w:iCs/>
          <w:sz w:val="24"/>
          <w:szCs w:val="24"/>
        </w:rPr>
        <w:t>Eye movement processing</w:t>
      </w:r>
      <w:r w:rsidRPr="00A006AE">
        <w:rPr>
          <w:rFonts w:asciiTheme="majorBidi" w:eastAsia="Calibri" w:hAnsiTheme="majorBidi" w:cstheme="majorBidi"/>
          <w:sz w:val="24"/>
          <w:szCs w:val="24"/>
        </w:rPr>
        <w:t xml:space="preserve">. </w:t>
      </w:r>
      <w:r>
        <w:rPr>
          <w:rFonts w:asciiTheme="majorBidi" w:eastAsia="Calibri" w:hAnsiTheme="majorBidi" w:cstheme="majorBidi"/>
          <w:sz w:val="24"/>
          <w:szCs w:val="24"/>
        </w:rPr>
        <w:t>A</w:t>
      </w:r>
      <w:r w:rsidRPr="00A006AE">
        <w:rPr>
          <w:rFonts w:asciiTheme="majorBidi" w:eastAsia="Calibri" w:hAnsiTheme="majorBidi" w:cstheme="majorBidi"/>
          <w:sz w:val="24"/>
          <w:szCs w:val="24"/>
        </w:rPr>
        <w:t xml:space="preserve"> velocity based algorithm developed by Amos Arieli (based on previous algorithm introduced </w:t>
      </w:r>
      <w:r w:rsidRPr="00852170">
        <w:rPr>
          <w:rFonts w:asciiTheme="majorBidi" w:eastAsia="Calibri" w:hAnsiTheme="majorBidi" w:cstheme="majorBidi"/>
          <w:color w:val="000000" w:themeColor="text1"/>
          <w:sz w:val="24"/>
          <w:szCs w:val="24"/>
        </w:rPr>
        <w:t>by Engbert and Kliegl, 2003 and improved by Bonneh et al., 2010) was used fo</w:t>
      </w:r>
      <w:r>
        <w:rPr>
          <w:rFonts w:asciiTheme="majorBidi" w:eastAsia="Calibri" w:hAnsiTheme="majorBidi" w:cstheme="majorBidi"/>
          <w:sz w:val="24"/>
          <w:szCs w:val="24"/>
        </w:rPr>
        <w:t>r detecting all saccades and drift</w:t>
      </w:r>
      <w:r w:rsidRPr="00A006AE">
        <w:rPr>
          <w:rFonts w:asciiTheme="majorBidi" w:eastAsia="Calibri" w:hAnsiTheme="majorBidi" w:cstheme="majorBidi"/>
          <w:sz w:val="24"/>
          <w:szCs w:val="24"/>
        </w:rPr>
        <w:t xml:space="preserve">. </w:t>
      </w:r>
      <w:r>
        <w:rPr>
          <w:rFonts w:asciiTheme="majorBidi" w:eastAsia="Calibri" w:hAnsiTheme="majorBidi" w:cstheme="majorBidi"/>
          <w:sz w:val="24"/>
          <w:szCs w:val="24"/>
        </w:rPr>
        <w:t>We used the following</w:t>
      </w:r>
      <w:r w:rsidRPr="00A006AE">
        <w:rPr>
          <w:rFonts w:asciiTheme="majorBidi" w:eastAsia="Calibri" w:hAnsiTheme="majorBidi" w:cstheme="majorBidi"/>
          <w:sz w:val="24"/>
          <w:szCs w:val="24"/>
        </w:rPr>
        <w:t xml:space="preserve"> threshold parameters </w:t>
      </w:r>
      <w:r>
        <w:rPr>
          <w:rFonts w:asciiTheme="majorBidi" w:eastAsia="Calibri" w:hAnsiTheme="majorBidi" w:cstheme="majorBidi"/>
          <w:sz w:val="24"/>
          <w:szCs w:val="24"/>
        </w:rPr>
        <w:t xml:space="preserve">for saccades detection: 8 and 16 deg/sec minimal and maximal velocity respectively, </w:t>
      </w:r>
      <w:r w:rsidRPr="00A006AE">
        <w:rPr>
          <w:rFonts w:asciiTheme="majorBidi" w:eastAsia="Calibri" w:hAnsiTheme="majorBidi" w:cstheme="majorBidi"/>
          <w:sz w:val="24"/>
          <w:szCs w:val="24"/>
        </w:rPr>
        <w:t>0.</w:t>
      </w:r>
      <w:r>
        <w:rPr>
          <w:rFonts w:asciiTheme="majorBidi" w:eastAsia="Calibri" w:hAnsiTheme="majorBidi" w:cstheme="majorBidi"/>
          <w:sz w:val="24"/>
          <w:szCs w:val="24"/>
        </w:rPr>
        <w:t>3</w:t>
      </w:r>
      <w:r w:rsidRPr="00A006AE">
        <w:rPr>
          <w:rFonts w:asciiTheme="majorBidi" w:eastAsia="Calibri" w:hAnsiTheme="majorBidi" w:cstheme="majorBidi"/>
          <w:sz w:val="24"/>
          <w:szCs w:val="24"/>
        </w:rPr>
        <w:t xml:space="preserve"> deg</w:t>
      </w:r>
      <w:r>
        <w:rPr>
          <w:rFonts w:asciiTheme="majorBidi" w:eastAsia="Calibri" w:hAnsiTheme="majorBidi" w:cstheme="majorBidi"/>
          <w:sz w:val="24"/>
          <w:szCs w:val="24"/>
        </w:rPr>
        <w:t xml:space="preserve"> minimal amplitude. E</w:t>
      </w:r>
      <w:r w:rsidRPr="00A006AE">
        <w:rPr>
          <w:rFonts w:asciiTheme="majorBidi" w:eastAsia="Calibri" w:hAnsiTheme="majorBidi" w:cstheme="majorBidi"/>
          <w:sz w:val="24"/>
          <w:szCs w:val="24"/>
        </w:rPr>
        <w:t xml:space="preserve">ach </w:t>
      </w:r>
      <w:r>
        <w:rPr>
          <w:rFonts w:asciiTheme="majorBidi" w:eastAsia="Calibri" w:hAnsiTheme="majorBidi" w:cstheme="majorBidi"/>
          <w:sz w:val="24"/>
          <w:szCs w:val="24"/>
        </w:rPr>
        <w:t xml:space="preserve">detected </w:t>
      </w:r>
      <w:r w:rsidRPr="00A006AE">
        <w:rPr>
          <w:rFonts w:asciiTheme="majorBidi" w:eastAsia="Calibri" w:hAnsiTheme="majorBidi" w:cstheme="majorBidi"/>
          <w:sz w:val="24"/>
          <w:szCs w:val="24"/>
        </w:rPr>
        <w:t xml:space="preserve">saccade was manually examined to verify the quality of saccadic detection. Fixation periods between saccades were labeled drift only if they exceeded </w:t>
      </w:r>
      <w:r>
        <w:rPr>
          <w:rFonts w:asciiTheme="majorBidi" w:eastAsia="Calibri" w:hAnsiTheme="majorBidi" w:cstheme="majorBidi"/>
          <w:sz w:val="24"/>
          <w:szCs w:val="24"/>
        </w:rPr>
        <w:t>3</w:t>
      </w:r>
      <w:r w:rsidRPr="00A006AE">
        <w:rPr>
          <w:rFonts w:asciiTheme="majorBidi" w:eastAsia="Calibri" w:hAnsiTheme="majorBidi" w:cstheme="majorBidi"/>
          <w:sz w:val="24"/>
          <w:szCs w:val="24"/>
        </w:rPr>
        <w:t xml:space="preserve"> samples, a </w:t>
      </w:r>
      <w:r>
        <w:rPr>
          <w:rFonts w:asciiTheme="majorBidi" w:eastAsia="Calibri" w:hAnsiTheme="majorBidi" w:cstheme="majorBidi"/>
          <w:sz w:val="24"/>
          <w:szCs w:val="24"/>
        </w:rPr>
        <w:t>3</w:t>
      </w:r>
      <w:r w:rsidRPr="00A006AE">
        <w:rPr>
          <w:rFonts w:asciiTheme="majorBidi" w:eastAsia="Calibri" w:hAnsiTheme="majorBidi" w:cstheme="majorBidi"/>
          <w:sz w:val="24"/>
          <w:szCs w:val="24"/>
        </w:rPr>
        <w:t xml:space="preserve">0ms </w:t>
      </w:r>
      <w:r>
        <w:rPr>
          <w:rFonts w:asciiTheme="majorBidi" w:eastAsia="Calibri" w:hAnsiTheme="majorBidi" w:cstheme="majorBidi"/>
          <w:sz w:val="24"/>
          <w:szCs w:val="24"/>
        </w:rPr>
        <w:t>minimum duration</w:t>
      </w:r>
      <w:r w:rsidRPr="00A006AE">
        <w:rPr>
          <w:rFonts w:asciiTheme="majorBidi" w:eastAsia="Calibri" w:hAnsiTheme="majorBidi" w:cstheme="majorBidi"/>
          <w:sz w:val="24"/>
          <w:szCs w:val="24"/>
        </w:rPr>
        <w:t xml:space="preserve">. </w:t>
      </w:r>
    </w:p>
    <w:p w:rsidR="00C42A92" w:rsidRPr="009F2F8D" w:rsidRDefault="00C42A92" w:rsidP="00B040FC">
      <w:pPr>
        <w:numPr>
          <w:ilvl w:val="0"/>
          <w:numId w:val="1"/>
        </w:numPr>
        <w:spacing w:after="120" w:line="360" w:lineRule="auto"/>
        <w:jc w:val="both"/>
        <w:rPr>
          <w:rFonts w:asciiTheme="majorBidi" w:eastAsia="Calibri" w:hAnsiTheme="majorBidi" w:cstheme="majorBidi"/>
          <w:color w:val="4F81BD" w:themeColor="accent1"/>
          <w:sz w:val="24"/>
          <w:szCs w:val="24"/>
        </w:rPr>
      </w:pPr>
      <w:r w:rsidRPr="009F2F8D">
        <w:rPr>
          <w:rFonts w:asciiTheme="majorBidi" w:hAnsiTheme="majorBidi" w:cstheme="majorBidi"/>
          <w:i/>
          <w:iCs/>
          <w:color w:val="4F81BD" w:themeColor="accent1"/>
          <w:sz w:val="24"/>
          <w:szCs w:val="24"/>
        </w:rPr>
        <w:t xml:space="preserve">More detailed on the different analysis made for each figure?? </w:t>
      </w:r>
      <w:r w:rsidR="00805D48">
        <w:rPr>
          <w:rFonts w:asciiTheme="majorBidi" w:hAnsiTheme="majorBidi" w:cstheme="majorBidi"/>
          <w:i/>
          <w:iCs/>
          <w:color w:val="4F81BD" w:themeColor="accent1"/>
          <w:sz w:val="24"/>
          <w:szCs w:val="24"/>
        </w:rPr>
        <w:t>(</w:t>
      </w:r>
      <w:proofErr w:type="gramStart"/>
      <w:r w:rsidR="00805D48">
        <w:rPr>
          <w:rFonts w:asciiTheme="majorBidi" w:hAnsiTheme="majorBidi" w:cstheme="majorBidi"/>
          <w:i/>
          <w:iCs/>
          <w:color w:val="4F81BD" w:themeColor="accent1"/>
          <w:sz w:val="24"/>
          <w:szCs w:val="24"/>
        </w:rPr>
        <w:t>or</w:t>
      </w:r>
      <w:proofErr w:type="gramEnd"/>
      <w:r w:rsidR="00805D48">
        <w:rPr>
          <w:rFonts w:asciiTheme="majorBidi" w:hAnsiTheme="majorBidi" w:cstheme="majorBidi"/>
          <w:i/>
          <w:iCs/>
          <w:color w:val="4F81BD" w:themeColor="accent1"/>
          <w:sz w:val="24"/>
          <w:szCs w:val="24"/>
        </w:rPr>
        <w:t xml:space="preserve"> those details are written in the captions?)</w:t>
      </w:r>
      <w:ins w:id="25" w:author="ehud" w:date="2017-12-21T16:13:00Z">
        <w:r w:rsidR="003A49A7">
          <w:rPr>
            <w:rFonts w:asciiTheme="majorBidi" w:hAnsiTheme="majorBidi" w:cstheme="majorBidi"/>
            <w:color w:val="4F81BD" w:themeColor="accent1"/>
            <w:sz w:val="24"/>
            <w:szCs w:val="24"/>
          </w:rPr>
          <w:t>[[LEAVE IT TO SEE WHAT IS MISSING IN THE CAPTIONS]]</w:t>
        </w:r>
      </w:ins>
      <w:bookmarkStart w:id="26" w:name="_GoBack"/>
      <w:bookmarkEnd w:id="26"/>
    </w:p>
    <w:p w:rsidR="002B05E1" w:rsidRDefault="002B05E1" w:rsidP="00B040FC">
      <w:pPr>
        <w:jc w:val="both"/>
      </w:pPr>
    </w:p>
    <w:sectPr w:rsidR="002B05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07E80"/>
    <w:multiLevelType w:val="hybridMultilevel"/>
    <w:tmpl w:val="F84E8A78"/>
    <w:lvl w:ilvl="0" w:tplc="944CADD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A92"/>
    <w:rsid w:val="000316DB"/>
    <w:rsid w:val="001430AA"/>
    <w:rsid w:val="002B05E1"/>
    <w:rsid w:val="003A49A7"/>
    <w:rsid w:val="00805D48"/>
    <w:rsid w:val="00B040FC"/>
    <w:rsid w:val="00C42A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A92"/>
    <w:pPr>
      <w:ind w:left="720"/>
      <w:contextualSpacing/>
    </w:pPr>
  </w:style>
  <w:style w:type="character" w:customStyle="1" w:styleId="apple-converted-space">
    <w:name w:val="apple-converted-space"/>
    <w:rsid w:val="00C42A92"/>
  </w:style>
  <w:style w:type="table" w:styleId="TableGrid">
    <w:name w:val="Table Grid"/>
    <w:basedOn w:val="TableNormal"/>
    <w:uiPriority w:val="59"/>
    <w:rsid w:val="00C4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A92"/>
    <w:pPr>
      <w:ind w:left="720"/>
      <w:contextualSpacing/>
    </w:pPr>
  </w:style>
  <w:style w:type="character" w:customStyle="1" w:styleId="apple-converted-space">
    <w:name w:val="apple-converted-space"/>
    <w:rsid w:val="00C42A92"/>
  </w:style>
  <w:style w:type="table" w:styleId="TableGrid">
    <w:name w:val="Table Grid"/>
    <w:basedOn w:val="TableNormal"/>
    <w:uiPriority w:val="59"/>
    <w:rsid w:val="00C4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ehud</cp:lastModifiedBy>
  <cp:revision>2</cp:revision>
  <dcterms:created xsi:type="dcterms:W3CDTF">2017-12-21T14:14:00Z</dcterms:created>
  <dcterms:modified xsi:type="dcterms:W3CDTF">2017-12-21T14:14:00Z</dcterms:modified>
</cp:coreProperties>
</file>