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BD5" w:rsidRPr="00353E86" w:rsidRDefault="00874BD5" w:rsidP="005447B5">
      <w:pPr>
        <w:jc w:val="both"/>
        <w:rPr>
          <w:rFonts w:asciiTheme="majorBidi" w:hAnsiTheme="majorBidi" w:cstheme="majorBidi"/>
          <w:sz w:val="24"/>
          <w:szCs w:val="24"/>
        </w:rPr>
      </w:pPr>
      <w:bookmarkStart w:id="0" w:name="_GoBack"/>
      <w:bookmarkEnd w:id="0"/>
      <w:r w:rsidRPr="00353E86">
        <w:rPr>
          <w:rFonts w:asciiTheme="majorBidi" w:hAnsiTheme="majorBidi" w:cstheme="majorBidi"/>
          <w:b/>
          <w:bCs/>
          <w:sz w:val="24"/>
          <w:szCs w:val="24"/>
        </w:rPr>
        <w:t>elife</w:t>
      </w:r>
      <w:r w:rsidRPr="00353E86">
        <w:rPr>
          <w:rFonts w:asciiTheme="majorBidi" w:hAnsiTheme="majorBidi" w:cstheme="majorBidi"/>
          <w:sz w:val="24"/>
          <w:szCs w:val="24"/>
        </w:rPr>
        <w:t xml:space="preserve">: </w:t>
      </w:r>
      <w:bookmarkStart w:id="1" w:name="OLE_LINK6"/>
      <w:bookmarkStart w:id="2" w:name="OLE_LINK7"/>
      <w:r w:rsidRPr="00353E86">
        <w:rPr>
          <w:rFonts w:asciiTheme="majorBidi" w:hAnsiTheme="majorBidi" w:cstheme="majorBidi"/>
          <w:color w:val="000000"/>
          <w:sz w:val="24"/>
          <w:szCs w:val="24"/>
          <w:shd w:val="clear" w:color="auto" w:fill="FFFFFF"/>
        </w:rPr>
        <w:t>Introduction</w:t>
      </w:r>
      <w:bookmarkEnd w:id="1"/>
      <w:bookmarkEnd w:id="2"/>
      <w:r w:rsidRPr="00353E86">
        <w:rPr>
          <w:rFonts w:asciiTheme="majorBidi" w:hAnsiTheme="majorBidi" w:cstheme="majorBidi"/>
          <w:color w:val="000000"/>
          <w:sz w:val="24"/>
          <w:szCs w:val="24"/>
          <w:shd w:val="clear" w:color="auto" w:fill="FFFFFF"/>
        </w:rPr>
        <w:t xml:space="preserve">; </w:t>
      </w:r>
      <w:bookmarkStart w:id="3" w:name="OLE_LINK1"/>
      <w:bookmarkStart w:id="4" w:name="OLE_LINK2"/>
      <w:bookmarkStart w:id="5" w:name="OLE_LINK3"/>
      <w:r w:rsidRPr="00353E86">
        <w:rPr>
          <w:rFonts w:asciiTheme="majorBidi" w:hAnsiTheme="majorBidi" w:cstheme="majorBidi"/>
          <w:color w:val="000000"/>
          <w:sz w:val="24"/>
          <w:szCs w:val="24"/>
          <w:shd w:val="clear" w:color="auto" w:fill="FFFFFF"/>
        </w:rPr>
        <w:t>Results</w:t>
      </w:r>
      <w:bookmarkEnd w:id="3"/>
      <w:bookmarkEnd w:id="4"/>
      <w:bookmarkEnd w:id="5"/>
      <w:r w:rsidRPr="00353E86">
        <w:rPr>
          <w:rFonts w:asciiTheme="majorBidi" w:hAnsiTheme="majorBidi" w:cstheme="majorBidi"/>
          <w:color w:val="000000"/>
          <w:sz w:val="24"/>
          <w:szCs w:val="24"/>
          <w:shd w:val="clear" w:color="auto" w:fill="FFFFFF"/>
        </w:rPr>
        <w:t xml:space="preserve">; Discussion; </w:t>
      </w:r>
      <w:bookmarkStart w:id="6" w:name="OLE_LINK4"/>
      <w:bookmarkStart w:id="7" w:name="OLE_LINK5"/>
      <w:r w:rsidRPr="00353E86">
        <w:rPr>
          <w:rFonts w:asciiTheme="majorBidi" w:hAnsiTheme="majorBidi" w:cstheme="majorBidi"/>
          <w:color w:val="000000"/>
          <w:sz w:val="24"/>
          <w:szCs w:val="24"/>
          <w:shd w:val="clear" w:color="auto" w:fill="FFFFFF"/>
        </w:rPr>
        <w:t>Methods</w:t>
      </w:r>
      <w:bookmarkEnd w:id="6"/>
      <w:bookmarkEnd w:id="7"/>
      <w:r w:rsidRPr="00353E86">
        <w:rPr>
          <w:rFonts w:asciiTheme="majorBidi" w:hAnsiTheme="majorBidi" w:cstheme="majorBidi"/>
          <w:color w:val="000000"/>
          <w:sz w:val="24"/>
          <w:szCs w:val="24"/>
          <w:shd w:val="clear" w:color="auto" w:fill="FFFFFF"/>
        </w:rPr>
        <w:t>; Acknowledgements; References; Figures with the corresponding legend below each one</w:t>
      </w:r>
      <w:r w:rsidR="00866174" w:rsidRPr="00353E86">
        <w:rPr>
          <w:rFonts w:asciiTheme="majorBidi" w:hAnsiTheme="majorBidi" w:cstheme="majorBidi"/>
          <w:color w:val="000000"/>
          <w:sz w:val="24"/>
          <w:szCs w:val="24"/>
          <w:shd w:val="clear" w:color="auto" w:fill="FFFFFF"/>
        </w:rPr>
        <w:t>.</w:t>
      </w:r>
    </w:p>
    <w:p w:rsidR="00874BD5" w:rsidRPr="00353E86" w:rsidRDefault="00DC1026" w:rsidP="005447B5">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353E86">
        <w:rPr>
          <w:rFonts w:asciiTheme="majorBidi" w:hAnsiTheme="majorBidi" w:cstheme="majorBidi"/>
          <w:b/>
          <w:bCs/>
          <w:color w:val="222222"/>
        </w:rPr>
        <w:t>Closed-loop viewing: competition between information rate and coding</w:t>
      </w:r>
    </w:p>
    <w:p w:rsidR="008031B2" w:rsidRPr="00353E86" w:rsidRDefault="008031B2" w:rsidP="005447B5">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353E86">
        <w:rPr>
          <w:rFonts w:asciiTheme="majorBidi" w:hAnsiTheme="majorBidi" w:cstheme="majorBidi"/>
          <w:b/>
          <w:bCs/>
          <w:color w:val="222222"/>
        </w:rPr>
        <w:t>OR</w:t>
      </w:r>
    </w:p>
    <w:p w:rsidR="008031B2" w:rsidRPr="00353E86" w:rsidRDefault="008031B2" w:rsidP="005447B5">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353E86">
        <w:rPr>
          <w:rFonts w:asciiTheme="majorBidi" w:hAnsiTheme="majorBidi" w:cstheme="majorBidi"/>
          <w:b/>
          <w:bCs/>
          <w:color w:val="222222"/>
        </w:rPr>
        <w:t>Evidence for closed-loop viewing</w:t>
      </w:r>
    </w:p>
    <w:p w:rsidR="008031B2" w:rsidRPr="00353E86" w:rsidRDefault="008031B2" w:rsidP="005447B5">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353E86">
        <w:rPr>
          <w:rFonts w:asciiTheme="majorBidi" w:hAnsiTheme="majorBidi" w:cstheme="majorBidi"/>
          <w:b/>
          <w:bCs/>
          <w:color w:val="222222"/>
        </w:rPr>
        <w:t>OR</w:t>
      </w:r>
    </w:p>
    <w:p w:rsidR="008031B2" w:rsidRPr="00353E86" w:rsidRDefault="008031B2" w:rsidP="005447B5">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353E86">
        <w:rPr>
          <w:rFonts w:asciiTheme="majorBidi" w:hAnsiTheme="majorBidi" w:cstheme="majorBidi"/>
          <w:b/>
          <w:bCs/>
          <w:color w:val="222222"/>
        </w:rPr>
        <w:t xml:space="preserve">Evidence for closed-loop </w:t>
      </w:r>
      <w:r>
        <w:rPr>
          <w:rFonts w:asciiTheme="majorBidi" w:hAnsiTheme="majorBidi" w:cstheme="majorBidi"/>
          <w:b/>
          <w:bCs/>
          <w:color w:val="222222"/>
        </w:rPr>
        <w:t>vision</w:t>
      </w:r>
    </w:p>
    <w:p w:rsidR="006F516A" w:rsidRPr="00353E86" w:rsidRDefault="006F516A" w:rsidP="005447B5">
      <w:pPr>
        <w:spacing w:after="0"/>
        <w:jc w:val="center"/>
        <w:rPr>
          <w:rFonts w:asciiTheme="majorBidi" w:hAnsiTheme="majorBidi" w:cstheme="majorBidi"/>
          <w:sz w:val="24"/>
          <w:szCs w:val="24"/>
        </w:rPr>
      </w:pPr>
    </w:p>
    <w:p w:rsidR="00874BD5" w:rsidRPr="00353E86" w:rsidRDefault="00874BD5" w:rsidP="005447B5">
      <w:pPr>
        <w:jc w:val="center"/>
        <w:rPr>
          <w:rFonts w:asciiTheme="majorBidi" w:hAnsiTheme="majorBidi" w:cstheme="majorBidi"/>
          <w:i/>
          <w:iCs/>
          <w:sz w:val="24"/>
          <w:szCs w:val="24"/>
        </w:rPr>
      </w:pPr>
      <w:r w:rsidRPr="00353E86">
        <w:rPr>
          <w:rFonts w:asciiTheme="majorBidi" w:hAnsiTheme="majorBidi" w:cstheme="majorBidi"/>
          <w:i/>
          <w:iCs/>
          <w:sz w:val="24"/>
          <w:szCs w:val="24"/>
        </w:rPr>
        <w:t>Liron</w:t>
      </w:r>
      <w:r w:rsidR="00DC1026" w:rsidRPr="00353E86">
        <w:rPr>
          <w:rFonts w:asciiTheme="majorBidi" w:hAnsiTheme="majorBidi" w:cstheme="majorBidi"/>
          <w:i/>
          <w:iCs/>
          <w:sz w:val="24"/>
          <w:szCs w:val="24"/>
        </w:rPr>
        <w:t xml:space="preserve"> Gruber</w:t>
      </w:r>
      <w:r w:rsidRPr="00353E86">
        <w:rPr>
          <w:rFonts w:asciiTheme="majorBidi" w:hAnsiTheme="majorBidi" w:cstheme="majorBidi"/>
          <w:i/>
          <w:iCs/>
          <w:sz w:val="24"/>
          <w:szCs w:val="24"/>
        </w:rPr>
        <w:t>, Amos</w:t>
      </w:r>
      <w:r w:rsidR="00DC1026" w:rsidRPr="00353E86">
        <w:rPr>
          <w:rFonts w:asciiTheme="majorBidi" w:hAnsiTheme="majorBidi" w:cstheme="majorBidi"/>
          <w:i/>
          <w:iCs/>
          <w:sz w:val="24"/>
          <w:szCs w:val="24"/>
        </w:rPr>
        <w:t xml:space="preserve"> Arieli and </w:t>
      </w:r>
      <w:r w:rsidRPr="00353E86">
        <w:rPr>
          <w:rFonts w:asciiTheme="majorBidi" w:hAnsiTheme="majorBidi" w:cstheme="majorBidi"/>
          <w:i/>
          <w:iCs/>
          <w:sz w:val="24"/>
          <w:szCs w:val="24"/>
        </w:rPr>
        <w:t>Ehud</w:t>
      </w:r>
      <w:r w:rsidR="00DC1026" w:rsidRPr="00353E86">
        <w:rPr>
          <w:rFonts w:asciiTheme="majorBidi" w:hAnsiTheme="majorBidi" w:cstheme="majorBidi"/>
          <w:i/>
          <w:iCs/>
          <w:sz w:val="24"/>
          <w:szCs w:val="24"/>
        </w:rPr>
        <w:t xml:space="preserve"> Ahissar</w:t>
      </w:r>
    </w:p>
    <w:p w:rsidR="00353E86" w:rsidRPr="00353E86" w:rsidRDefault="00353E86" w:rsidP="005447B5">
      <w:pPr>
        <w:jc w:val="both"/>
        <w:rPr>
          <w:rFonts w:asciiTheme="majorBidi" w:hAnsiTheme="majorBidi" w:cstheme="majorBidi"/>
          <w:b/>
          <w:bCs/>
          <w:sz w:val="24"/>
          <w:szCs w:val="24"/>
        </w:rPr>
      </w:pPr>
      <w:r w:rsidRPr="00353E86">
        <w:rPr>
          <w:rFonts w:asciiTheme="majorBidi" w:hAnsiTheme="majorBidi" w:cstheme="majorBidi"/>
          <w:b/>
          <w:bCs/>
          <w:sz w:val="24"/>
          <w:szCs w:val="24"/>
        </w:rPr>
        <w:t>Highlights</w:t>
      </w:r>
    </w:p>
    <w:p w:rsidR="00874BD5" w:rsidRPr="00353E86" w:rsidRDefault="00874BD5" w:rsidP="005447B5">
      <w:pPr>
        <w:pStyle w:val="m2560733798183425703gmail-m-7176105312737429122msolistparagraph"/>
        <w:numPr>
          <w:ilvl w:val="0"/>
          <w:numId w:val="2"/>
        </w:numPr>
        <w:shd w:val="clear" w:color="auto" w:fill="FFFFFF"/>
        <w:spacing w:after="0" w:afterAutospacing="0"/>
        <w:ind w:left="630" w:hanging="450"/>
        <w:jc w:val="both"/>
        <w:rPr>
          <w:rFonts w:asciiTheme="majorBidi" w:hAnsiTheme="majorBidi" w:cstheme="majorBidi"/>
          <w:color w:val="222222"/>
        </w:rPr>
      </w:pPr>
      <w:r w:rsidRPr="00353E86">
        <w:rPr>
          <w:rFonts w:asciiTheme="majorBidi" w:hAnsiTheme="majorBidi" w:cstheme="majorBidi"/>
          <w:color w:val="222222"/>
        </w:rPr>
        <w:t xml:space="preserve">Vision </w:t>
      </w:r>
      <w:r w:rsidR="00B61F13" w:rsidRPr="00353E86">
        <w:rPr>
          <w:rFonts w:asciiTheme="majorBidi" w:hAnsiTheme="majorBidi" w:cstheme="majorBidi"/>
          <w:color w:val="222222"/>
        </w:rPr>
        <w:t xml:space="preserve">is currently hypothesized to </w:t>
      </w:r>
      <w:r w:rsidRPr="00353E86">
        <w:rPr>
          <w:rFonts w:asciiTheme="majorBidi" w:hAnsiTheme="majorBidi" w:cstheme="majorBidi"/>
          <w:color w:val="222222"/>
        </w:rPr>
        <w:t xml:space="preserve">operate via </w:t>
      </w:r>
      <w:r w:rsidR="006F516A" w:rsidRPr="00353E86">
        <w:rPr>
          <w:rFonts w:asciiTheme="majorBidi" w:hAnsiTheme="majorBidi" w:cstheme="majorBidi"/>
          <w:color w:val="222222"/>
        </w:rPr>
        <w:t xml:space="preserve">either </w:t>
      </w:r>
      <w:r w:rsidRPr="00353E86">
        <w:rPr>
          <w:rFonts w:asciiTheme="majorBidi" w:hAnsiTheme="majorBidi" w:cstheme="majorBidi"/>
          <w:color w:val="222222"/>
        </w:rPr>
        <w:t xml:space="preserve">open-ended </w:t>
      </w:r>
      <w:r w:rsidR="00B61F13" w:rsidRPr="00353E86">
        <w:rPr>
          <w:rFonts w:asciiTheme="majorBidi" w:hAnsiTheme="majorBidi" w:cstheme="majorBidi"/>
          <w:color w:val="222222"/>
        </w:rPr>
        <w:t>processing</w:t>
      </w:r>
      <w:r w:rsidRPr="00353E86">
        <w:rPr>
          <w:rFonts w:asciiTheme="majorBidi" w:hAnsiTheme="majorBidi" w:cstheme="majorBidi"/>
          <w:color w:val="222222"/>
        </w:rPr>
        <w:t xml:space="preserve"> of </w:t>
      </w:r>
      <w:r w:rsidR="00B61F13" w:rsidRPr="00353E86">
        <w:rPr>
          <w:rFonts w:asciiTheme="majorBidi" w:hAnsiTheme="majorBidi" w:cstheme="majorBidi"/>
          <w:color w:val="222222"/>
        </w:rPr>
        <w:t>sensory data</w:t>
      </w:r>
      <w:r w:rsidRPr="00353E86">
        <w:rPr>
          <w:rFonts w:asciiTheme="majorBidi" w:hAnsiTheme="majorBidi" w:cstheme="majorBidi"/>
          <w:color w:val="222222"/>
        </w:rPr>
        <w:t xml:space="preserve"> or closed-loop motor-sensory </w:t>
      </w:r>
      <w:r w:rsidR="00B61F13" w:rsidRPr="00353E86">
        <w:rPr>
          <w:rFonts w:asciiTheme="majorBidi" w:hAnsiTheme="majorBidi" w:cstheme="majorBidi"/>
          <w:color w:val="222222"/>
        </w:rPr>
        <w:t>processing</w:t>
      </w:r>
      <w:r w:rsidRPr="00353E86">
        <w:rPr>
          <w:rFonts w:asciiTheme="majorBidi" w:hAnsiTheme="majorBidi" w:cstheme="majorBidi"/>
          <w:color w:val="222222"/>
        </w:rPr>
        <w:t>.</w:t>
      </w:r>
    </w:p>
    <w:p w:rsidR="00874BD5" w:rsidRPr="00353E86" w:rsidRDefault="001A3D36" w:rsidP="005447B5">
      <w:pPr>
        <w:pStyle w:val="m2560733798183425703gmail-m-7176105312737429122msolistparagraph"/>
        <w:numPr>
          <w:ilvl w:val="0"/>
          <w:numId w:val="2"/>
        </w:numPr>
        <w:shd w:val="clear" w:color="auto" w:fill="FFFFFF"/>
        <w:spacing w:after="0" w:afterAutospacing="0"/>
        <w:ind w:left="630" w:hanging="450"/>
        <w:jc w:val="both"/>
        <w:rPr>
          <w:rFonts w:asciiTheme="majorBidi" w:hAnsiTheme="majorBidi" w:cstheme="majorBidi"/>
          <w:color w:val="222222"/>
        </w:rPr>
      </w:pPr>
      <w:r w:rsidRPr="00353E86">
        <w:rPr>
          <w:rFonts w:asciiTheme="majorBidi" w:hAnsiTheme="majorBidi" w:cstheme="majorBidi"/>
          <w:color w:val="222222"/>
        </w:rPr>
        <w:t>We</w:t>
      </w:r>
      <w:r w:rsidR="00874BD5" w:rsidRPr="00353E86">
        <w:rPr>
          <w:rFonts w:asciiTheme="majorBidi" w:hAnsiTheme="majorBidi" w:cstheme="majorBidi"/>
          <w:color w:val="222222"/>
        </w:rPr>
        <w:t xml:space="preserve"> tested the mode of operation by modulating the available spatial information, changing stimulus size and effective retinal size.</w:t>
      </w:r>
    </w:p>
    <w:p w:rsidR="00874BD5" w:rsidRPr="00353E86" w:rsidRDefault="00874BD5" w:rsidP="005447B5">
      <w:pPr>
        <w:pStyle w:val="m-7446733019637735959gmail-m-7176105312737429122msolistparagraph"/>
        <w:numPr>
          <w:ilvl w:val="0"/>
          <w:numId w:val="2"/>
        </w:numPr>
        <w:shd w:val="clear" w:color="auto" w:fill="FFFFFF"/>
        <w:spacing w:after="0" w:afterAutospacing="0"/>
        <w:ind w:left="630" w:hanging="450"/>
        <w:jc w:val="both"/>
        <w:rPr>
          <w:rFonts w:asciiTheme="majorBidi" w:hAnsiTheme="majorBidi" w:cstheme="majorBidi"/>
          <w:color w:val="222222"/>
        </w:rPr>
      </w:pPr>
      <w:r w:rsidRPr="00353E86">
        <w:rPr>
          <w:rFonts w:asciiTheme="majorBidi" w:hAnsiTheme="majorBidi" w:cstheme="majorBidi"/>
          <w:color w:val="222222"/>
        </w:rPr>
        <w:t>The modulations of available spatial information were accompanied with significant modulations of oculomotor kinematics and scanning trajectories</w:t>
      </w:r>
      <w:r w:rsidR="006F516A" w:rsidRPr="00353E86">
        <w:rPr>
          <w:rFonts w:asciiTheme="majorBidi" w:hAnsiTheme="majorBidi" w:cstheme="majorBidi"/>
          <w:color w:val="222222"/>
        </w:rPr>
        <w:t>, indicating closed-loop viewing</w:t>
      </w:r>
      <w:r w:rsidRPr="00353E86">
        <w:rPr>
          <w:rFonts w:asciiTheme="majorBidi" w:hAnsiTheme="majorBidi" w:cstheme="majorBidi"/>
          <w:color w:val="222222"/>
        </w:rPr>
        <w:t>.</w:t>
      </w:r>
    </w:p>
    <w:p w:rsidR="006F516A" w:rsidRDefault="006F516A" w:rsidP="005447B5">
      <w:pPr>
        <w:pStyle w:val="m2560733798183425703gmail-m-7176105312737429122msolistparagraph"/>
        <w:numPr>
          <w:ilvl w:val="0"/>
          <w:numId w:val="2"/>
        </w:numPr>
        <w:shd w:val="clear" w:color="auto" w:fill="FFFFFF"/>
        <w:spacing w:after="0" w:afterAutospacing="0"/>
        <w:ind w:left="630" w:hanging="450"/>
        <w:jc w:val="both"/>
        <w:rPr>
          <w:rFonts w:asciiTheme="majorBidi" w:hAnsiTheme="majorBidi" w:cstheme="majorBidi"/>
        </w:rPr>
      </w:pPr>
      <w:r w:rsidRPr="00353E86">
        <w:rPr>
          <w:rFonts w:asciiTheme="majorBidi" w:hAnsiTheme="majorBidi" w:cstheme="majorBidi"/>
        </w:rPr>
        <w:t xml:space="preserve">Viewing kinematics was affected via changes in the </w:t>
      </w:r>
      <w:r w:rsidR="002D7BE2">
        <w:rPr>
          <w:rFonts w:asciiTheme="majorBidi" w:hAnsiTheme="majorBidi" w:cstheme="majorBidi"/>
        </w:rPr>
        <w:t xml:space="preserve">trajectories and </w:t>
      </w:r>
      <w:r w:rsidRPr="00353E86">
        <w:rPr>
          <w:rFonts w:asciiTheme="majorBidi" w:hAnsiTheme="majorBidi" w:cstheme="majorBidi"/>
        </w:rPr>
        <w:t>kinematics of both saccades and drifts</w:t>
      </w:r>
      <w:r w:rsidR="002D7BE2">
        <w:rPr>
          <w:rFonts w:asciiTheme="majorBidi" w:hAnsiTheme="majorBidi" w:cstheme="majorBidi"/>
        </w:rPr>
        <w:t>.</w:t>
      </w:r>
    </w:p>
    <w:p w:rsidR="002D7BE2" w:rsidRPr="001030A0" w:rsidRDefault="002D7BE2" w:rsidP="005447B5">
      <w:pPr>
        <w:pStyle w:val="m2560733798183425703gmail-m-7176105312737429122msolistparagraph"/>
        <w:numPr>
          <w:ilvl w:val="0"/>
          <w:numId w:val="2"/>
        </w:numPr>
        <w:shd w:val="clear" w:color="auto" w:fill="FFFFFF"/>
        <w:spacing w:after="0" w:afterAutospacing="0"/>
        <w:ind w:left="630" w:hanging="450"/>
        <w:jc w:val="both"/>
        <w:rPr>
          <w:rFonts w:asciiTheme="majorBidi" w:hAnsiTheme="majorBidi" w:cstheme="majorBidi"/>
        </w:rPr>
      </w:pPr>
      <w:r>
        <w:rPr>
          <w:rFonts w:asciiTheme="majorBidi" w:hAnsiTheme="majorBidi" w:cstheme="majorBidi"/>
        </w:rPr>
        <w:t>Trajectories in t</w:t>
      </w:r>
      <w:r w:rsidRPr="001030A0">
        <w:rPr>
          <w:rFonts w:asciiTheme="majorBidi" w:hAnsiTheme="majorBidi" w:cstheme="majorBidi"/>
        </w:rPr>
        <w:t xml:space="preserve">unneling conditions indicated clear </w:t>
      </w:r>
      <w:r w:rsidR="00EE1764" w:rsidRPr="001030A0">
        <w:rPr>
          <w:rFonts w:asciiTheme="majorBidi" w:hAnsiTheme="majorBidi" w:cstheme="majorBidi"/>
        </w:rPr>
        <w:t>closed-loop control of both saccades and drifts.</w:t>
      </w:r>
      <w:r w:rsidR="001030A0" w:rsidRPr="001030A0">
        <w:rPr>
          <w:rFonts w:asciiTheme="majorBidi" w:hAnsiTheme="majorBidi" w:cstheme="majorBidi"/>
        </w:rPr>
        <w:t xml:space="preserve"> </w:t>
      </w:r>
      <w:r w:rsidR="001030A0" w:rsidRPr="001030A0">
        <w:rPr>
          <w:rFonts w:asciiTheme="majorBidi" w:hAnsiTheme="majorBidi" w:cstheme="majorBidi"/>
          <w:highlight w:val="yellow"/>
        </w:rPr>
        <w:t>[[WE HAVE TO SHOW THAT STRAIGHT DRIFTS WERE PREFERENTIALLY MORE ALONG BORDERS THAN ALONG ANY OTHER POSSIBLE DIRECTION. Btw, DID YOU SEE CORNER FOLLOWING DRIFTS?</w:t>
      </w:r>
      <w:r w:rsidR="00126BF8">
        <w:rPr>
          <w:rFonts w:asciiTheme="majorBidi" w:hAnsiTheme="majorBidi" w:cstheme="majorBidi"/>
          <w:highlight w:val="yellow"/>
        </w:rPr>
        <w:t xml:space="preserve"> ALSO SEE IF THE STRAIGHT DRIFTS ALWAYS CONTINUED THE DIRECTION OF THE PREVIOUS SACCADE</w:t>
      </w:r>
      <w:r w:rsidR="001030A0" w:rsidRPr="001030A0">
        <w:rPr>
          <w:rFonts w:asciiTheme="majorBidi" w:hAnsiTheme="majorBidi" w:cstheme="majorBidi"/>
          <w:highlight w:val="yellow"/>
        </w:rPr>
        <w:t>]]</w:t>
      </w:r>
      <w:r w:rsidR="001030A0" w:rsidRPr="001030A0">
        <w:rPr>
          <w:rFonts w:asciiTheme="majorBidi" w:hAnsiTheme="majorBidi" w:cstheme="majorBidi"/>
        </w:rPr>
        <w:t>.</w:t>
      </w:r>
    </w:p>
    <w:p w:rsidR="00874BD5" w:rsidRPr="001030A0" w:rsidRDefault="00EE1764" w:rsidP="005447B5">
      <w:pPr>
        <w:pStyle w:val="m2560733798183425703gmail-m-7176105312737429122msolistparagraph"/>
        <w:numPr>
          <w:ilvl w:val="0"/>
          <w:numId w:val="2"/>
        </w:numPr>
        <w:shd w:val="clear" w:color="auto" w:fill="FFFFFF"/>
        <w:spacing w:after="0" w:afterAutospacing="0"/>
        <w:ind w:left="630" w:hanging="450"/>
        <w:jc w:val="both"/>
        <w:rPr>
          <w:rFonts w:asciiTheme="majorBidi" w:hAnsiTheme="majorBidi" w:cstheme="majorBidi"/>
        </w:rPr>
      </w:pPr>
      <w:r w:rsidRPr="001030A0">
        <w:rPr>
          <w:rFonts w:asciiTheme="majorBidi" w:hAnsiTheme="majorBidi" w:cstheme="majorBidi"/>
        </w:rPr>
        <w:t>Kinematic changes</w:t>
      </w:r>
      <w:r w:rsidR="00874BD5" w:rsidRPr="001030A0">
        <w:rPr>
          <w:rFonts w:asciiTheme="majorBidi" w:hAnsiTheme="majorBidi" w:cstheme="majorBidi"/>
        </w:rPr>
        <w:t xml:space="preserve"> were consistent with the system trying to maintain the rate of spatial information </w:t>
      </w:r>
      <w:r w:rsidRPr="001030A0">
        <w:rPr>
          <w:rFonts w:asciiTheme="majorBidi" w:hAnsiTheme="majorBidi" w:cstheme="majorBidi"/>
        </w:rPr>
        <w:t>on the expense</w:t>
      </w:r>
      <w:r w:rsidR="00874BD5" w:rsidRPr="001030A0">
        <w:rPr>
          <w:rFonts w:asciiTheme="majorBidi" w:hAnsiTheme="majorBidi" w:cstheme="majorBidi"/>
        </w:rPr>
        <w:t xml:space="preserve"> of </w:t>
      </w:r>
      <w:r w:rsidRPr="001030A0">
        <w:rPr>
          <w:rFonts w:asciiTheme="majorBidi" w:hAnsiTheme="majorBidi" w:cstheme="majorBidi"/>
        </w:rPr>
        <w:t xml:space="preserve">the reliability of </w:t>
      </w:r>
      <w:r w:rsidR="00874BD5" w:rsidRPr="001030A0">
        <w:rPr>
          <w:rFonts w:asciiTheme="majorBidi" w:hAnsiTheme="majorBidi" w:cstheme="majorBidi"/>
        </w:rPr>
        <w:t>temporal coding.</w:t>
      </w:r>
    </w:p>
    <w:p w:rsidR="00EE1764" w:rsidRPr="001030A0" w:rsidRDefault="00EE1764" w:rsidP="005447B5">
      <w:pPr>
        <w:pStyle w:val="m2560733798183425703gmail-m-7176105312737429122msolistparagraph"/>
        <w:numPr>
          <w:ilvl w:val="0"/>
          <w:numId w:val="2"/>
        </w:numPr>
        <w:shd w:val="clear" w:color="auto" w:fill="FFFFFF"/>
        <w:spacing w:after="0" w:afterAutospacing="0"/>
        <w:ind w:left="630" w:hanging="450"/>
        <w:jc w:val="both"/>
        <w:rPr>
          <w:rFonts w:asciiTheme="majorBidi" w:hAnsiTheme="majorBidi" w:cstheme="majorBidi"/>
          <w:highlight w:val="yellow"/>
        </w:rPr>
      </w:pPr>
      <w:r w:rsidRPr="001030A0">
        <w:rPr>
          <w:rFonts w:asciiTheme="majorBidi" w:hAnsiTheme="majorBidi" w:cstheme="majorBidi"/>
          <w:highlight w:val="yellow"/>
        </w:rPr>
        <w:t xml:space="preserve">Perceptual errors in tunneling conditions were associated with … [[CHECK </w:t>
      </w:r>
      <w:r w:rsidR="005447B5">
        <w:rPr>
          <w:rFonts w:asciiTheme="majorBidi" w:hAnsiTheme="majorBidi" w:cstheme="majorBidi"/>
          <w:highlight w:val="yellow"/>
        </w:rPr>
        <w:t xml:space="preserve">ASSOCIATION WITH </w:t>
      </w:r>
      <w:r w:rsidRPr="001030A0">
        <w:rPr>
          <w:rFonts w:asciiTheme="majorBidi" w:hAnsiTheme="majorBidi" w:cstheme="majorBidi"/>
          <w:highlight w:val="yellow"/>
        </w:rPr>
        <w:t>MOTOR-SENSORY DYNAMICS VERSUS SENSORY DATA ALONE]]</w:t>
      </w:r>
    </w:p>
    <w:p w:rsidR="00874BD5" w:rsidRPr="001030A0" w:rsidRDefault="00874BD5" w:rsidP="005447B5">
      <w:pPr>
        <w:pStyle w:val="m-7446733019637735959gmail-m-7176105312737429122msolistparagraph"/>
        <w:numPr>
          <w:ilvl w:val="0"/>
          <w:numId w:val="2"/>
        </w:numPr>
        <w:shd w:val="clear" w:color="auto" w:fill="FFFFFF"/>
        <w:spacing w:after="0" w:afterAutospacing="0"/>
        <w:ind w:left="630" w:hanging="450"/>
        <w:jc w:val="both"/>
        <w:rPr>
          <w:rFonts w:asciiTheme="majorBidi" w:hAnsiTheme="majorBidi" w:cstheme="majorBidi"/>
        </w:rPr>
      </w:pPr>
      <w:r w:rsidRPr="001030A0">
        <w:rPr>
          <w:rFonts w:asciiTheme="majorBidi" w:hAnsiTheme="majorBidi" w:cstheme="majorBidi"/>
        </w:rPr>
        <w:t>Th</w:t>
      </w:r>
      <w:r w:rsidR="006F516A" w:rsidRPr="001030A0">
        <w:rPr>
          <w:rFonts w:asciiTheme="majorBidi" w:hAnsiTheme="majorBidi" w:cstheme="majorBidi"/>
        </w:rPr>
        <w:t xml:space="preserve">ese experiments indicate </w:t>
      </w:r>
      <w:proofErr w:type="gramStart"/>
      <w:r w:rsidR="006F516A" w:rsidRPr="001030A0">
        <w:rPr>
          <w:rFonts w:asciiTheme="majorBidi" w:hAnsiTheme="majorBidi" w:cstheme="majorBidi"/>
        </w:rPr>
        <w:t xml:space="preserve">that </w:t>
      </w:r>
      <w:r w:rsidR="00EE1764" w:rsidRPr="001030A0">
        <w:rPr>
          <w:rFonts w:asciiTheme="majorBidi" w:hAnsiTheme="majorBidi" w:cstheme="majorBidi"/>
        </w:rPr>
        <w:t>...</w:t>
      </w:r>
      <w:r w:rsidR="006F516A" w:rsidRPr="001030A0">
        <w:rPr>
          <w:rFonts w:asciiTheme="majorBidi" w:hAnsiTheme="majorBidi" w:cstheme="majorBidi"/>
        </w:rPr>
        <w:t>.</w:t>
      </w:r>
      <w:proofErr w:type="gramEnd"/>
    </w:p>
    <w:p w:rsidR="00874BD5" w:rsidRPr="001030A0" w:rsidRDefault="00874BD5" w:rsidP="005447B5">
      <w:pPr>
        <w:pStyle w:val="m-7176105312737429122msolistparagraph"/>
        <w:shd w:val="clear" w:color="auto" w:fill="FFFFFF"/>
        <w:spacing w:before="0" w:beforeAutospacing="0" w:after="0" w:afterAutospacing="0"/>
        <w:jc w:val="both"/>
        <w:rPr>
          <w:rFonts w:asciiTheme="majorBidi" w:hAnsiTheme="majorBidi" w:cstheme="majorBidi"/>
        </w:rPr>
      </w:pPr>
      <w:r w:rsidRPr="001030A0">
        <w:rPr>
          <w:rFonts w:asciiTheme="majorBidi" w:hAnsiTheme="majorBidi" w:cstheme="majorBidi"/>
        </w:rPr>
        <w:t>        </w:t>
      </w:r>
    </w:p>
    <w:p w:rsidR="00874BD5" w:rsidRPr="00353E86" w:rsidRDefault="00874BD5" w:rsidP="005447B5">
      <w:pPr>
        <w:pStyle w:val="m-7176105312737429122msolistparagraph"/>
        <w:shd w:val="clear" w:color="auto" w:fill="FFFFFF"/>
        <w:spacing w:before="0" w:beforeAutospacing="0" w:after="0" w:afterAutospacing="0"/>
        <w:jc w:val="both"/>
        <w:rPr>
          <w:rFonts w:asciiTheme="majorBidi" w:eastAsiaTheme="minorHAnsi" w:hAnsiTheme="majorBidi" w:cstheme="majorBidi"/>
        </w:rPr>
      </w:pPr>
      <w:r w:rsidRPr="00353E86">
        <w:rPr>
          <w:rFonts w:asciiTheme="majorBidi" w:hAnsiTheme="majorBidi" w:cstheme="majorBidi"/>
          <w:color w:val="1F497D"/>
        </w:rPr>
        <w:t> </w:t>
      </w:r>
      <w:r w:rsidRPr="00353E86">
        <w:rPr>
          <w:rFonts w:asciiTheme="majorBidi" w:eastAsiaTheme="minorHAnsi" w:hAnsiTheme="majorBidi" w:cstheme="majorBidi"/>
        </w:rPr>
        <w:t xml:space="preserve"> </w:t>
      </w:r>
    </w:p>
    <w:p w:rsidR="00874BD5" w:rsidRPr="00353E86" w:rsidRDefault="00874BD5" w:rsidP="005447B5">
      <w:pPr>
        <w:pStyle w:val="m-7176105312737429122msolistparagraph"/>
        <w:shd w:val="clear" w:color="auto" w:fill="FFFFFF"/>
        <w:spacing w:before="0" w:beforeAutospacing="0" w:after="0" w:afterAutospacing="0"/>
        <w:jc w:val="both"/>
        <w:rPr>
          <w:rFonts w:asciiTheme="majorBidi" w:eastAsiaTheme="minorHAnsi" w:hAnsiTheme="majorBidi" w:cstheme="majorBidi"/>
          <w:color w:val="A6A6A6" w:themeColor="background1" w:themeShade="A6"/>
        </w:rPr>
      </w:pPr>
      <w:r w:rsidRPr="00353E86">
        <w:rPr>
          <w:rFonts w:asciiTheme="majorBidi" w:eastAsiaTheme="minorHAnsi" w:hAnsiTheme="majorBidi" w:cstheme="majorBidi"/>
          <w:color w:val="A6A6A6" w:themeColor="background1" w:themeShade="A6"/>
        </w:rPr>
        <w:t>To what extent drifts are controlled is an open question.</w:t>
      </w:r>
    </w:p>
    <w:p w:rsidR="00874BD5" w:rsidRPr="00353E86" w:rsidRDefault="00874BD5" w:rsidP="005447B5">
      <w:pPr>
        <w:pStyle w:val="m-7176105312737429122msolistparagraph"/>
        <w:shd w:val="clear" w:color="auto" w:fill="FFFFFF"/>
        <w:spacing w:before="0" w:beforeAutospacing="0" w:after="0" w:afterAutospacing="0"/>
        <w:jc w:val="both"/>
        <w:rPr>
          <w:rFonts w:asciiTheme="majorBidi" w:eastAsiaTheme="minorHAnsi" w:hAnsiTheme="majorBidi" w:cstheme="majorBidi"/>
          <w:color w:val="A6A6A6" w:themeColor="background1" w:themeShade="A6"/>
        </w:rPr>
      </w:pPr>
      <w:r w:rsidRPr="00353E86">
        <w:rPr>
          <w:rFonts w:asciiTheme="majorBidi" w:eastAsiaTheme="minorHAnsi" w:hAnsiTheme="majorBidi" w:cstheme="majorBidi"/>
          <w:color w:val="A6A6A6" w:themeColor="background1" w:themeShade="A6"/>
        </w:rPr>
        <w:t> Here we tested the dependency of saccades and drifts on (i) the bandwidth of sensory information and (ii) details of sensory information.</w:t>
      </w:r>
    </w:p>
    <w:p w:rsidR="00874BD5" w:rsidRPr="00353E86" w:rsidRDefault="00874BD5" w:rsidP="005447B5">
      <w:pPr>
        <w:pStyle w:val="m-7176105312737429122msolistparagraph"/>
        <w:shd w:val="clear" w:color="auto" w:fill="FFFFFF"/>
        <w:spacing w:before="0" w:beforeAutospacing="0" w:after="0" w:afterAutospacing="0"/>
        <w:jc w:val="both"/>
        <w:rPr>
          <w:rFonts w:asciiTheme="majorBidi" w:eastAsiaTheme="minorHAnsi" w:hAnsiTheme="majorBidi" w:cstheme="majorBidi"/>
          <w:color w:val="A6A6A6" w:themeColor="background1" w:themeShade="A6"/>
        </w:rPr>
      </w:pPr>
    </w:p>
    <w:p w:rsidR="00874BD5" w:rsidRPr="00353E86" w:rsidRDefault="00874BD5" w:rsidP="005447B5">
      <w:pPr>
        <w:pStyle w:val="m-7176105312737429122msolistparagraph"/>
        <w:shd w:val="clear" w:color="auto" w:fill="FFFFFF"/>
        <w:spacing w:before="0" w:beforeAutospacing="0" w:after="0" w:afterAutospacing="0"/>
        <w:jc w:val="both"/>
        <w:rPr>
          <w:rFonts w:asciiTheme="majorBidi" w:eastAsiaTheme="minorHAnsi" w:hAnsiTheme="majorBidi" w:cstheme="majorBidi"/>
          <w:color w:val="A6A6A6" w:themeColor="background1" w:themeShade="A6"/>
        </w:rPr>
      </w:pPr>
      <w:r w:rsidRPr="00353E86">
        <w:rPr>
          <w:rFonts w:asciiTheme="majorBidi" w:eastAsiaTheme="minorHAnsi" w:hAnsiTheme="majorBidi" w:cstheme="majorBidi"/>
          <w:color w:val="A6A6A6" w:themeColor="background1" w:themeShade="A6"/>
        </w:rPr>
        <w:t>We found that constraining/tunneling vision</w:t>
      </w:r>
    </w:p>
    <w:p w:rsidR="00874BD5" w:rsidRPr="00353E86" w:rsidRDefault="00874BD5" w:rsidP="005447B5">
      <w:pPr>
        <w:pStyle w:val="m-7176105312737429122msolistparagraph"/>
        <w:numPr>
          <w:ilvl w:val="0"/>
          <w:numId w:val="1"/>
        </w:numPr>
        <w:shd w:val="clear" w:color="auto" w:fill="FFFFFF"/>
        <w:spacing w:before="0" w:beforeAutospacing="0" w:after="0" w:afterAutospacing="0"/>
        <w:jc w:val="both"/>
        <w:rPr>
          <w:rFonts w:asciiTheme="majorBidi" w:eastAsiaTheme="minorHAnsi" w:hAnsiTheme="majorBidi" w:cstheme="majorBidi"/>
          <w:color w:val="A6A6A6" w:themeColor="background1" w:themeShade="A6"/>
        </w:rPr>
      </w:pPr>
      <w:r w:rsidRPr="00353E86">
        <w:rPr>
          <w:rFonts w:asciiTheme="majorBidi" w:eastAsiaTheme="minorHAnsi" w:hAnsiTheme="majorBidi" w:cstheme="majorBidi"/>
          <w:color w:val="A6A6A6" w:themeColor="background1" w:themeShade="A6"/>
        </w:rPr>
        <w:t>Caused the distribution of visual gaze to move from the center of the images to their contours.</w:t>
      </w:r>
    </w:p>
    <w:p w:rsidR="00874BD5" w:rsidRPr="00353E86" w:rsidRDefault="00874BD5" w:rsidP="005447B5">
      <w:pPr>
        <w:pStyle w:val="m-7176105312737429122msolistparagraph"/>
        <w:numPr>
          <w:ilvl w:val="0"/>
          <w:numId w:val="1"/>
        </w:numPr>
        <w:shd w:val="clear" w:color="auto" w:fill="FFFFFF"/>
        <w:spacing w:before="0" w:beforeAutospacing="0" w:after="0" w:afterAutospacing="0"/>
        <w:jc w:val="both"/>
        <w:rPr>
          <w:rFonts w:asciiTheme="majorBidi" w:eastAsiaTheme="minorHAnsi" w:hAnsiTheme="majorBidi" w:cstheme="majorBidi"/>
          <w:color w:val="A6A6A6" w:themeColor="background1" w:themeShade="A6"/>
        </w:rPr>
      </w:pPr>
      <w:r w:rsidRPr="00353E86">
        <w:rPr>
          <w:rFonts w:asciiTheme="majorBidi" w:eastAsiaTheme="minorHAnsi" w:hAnsiTheme="majorBidi" w:cstheme="majorBidi"/>
          <w:color w:val="A6A6A6" w:themeColor="background1" w:themeShade="A6"/>
        </w:rPr>
        <w:t xml:space="preserve">Caused the majority of saccades to follow the borders of the shapes and the drift between them to be straight in shape. </w:t>
      </w:r>
    </w:p>
    <w:p w:rsidR="00874BD5" w:rsidRPr="00353E86" w:rsidRDefault="00874BD5" w:rsidP="005447B5">
      <w:pPr>
        <w:pStyle w:val="m-7176105312737429122msolistparagraph"/>
        <w:numPr>
          <w:ilvl w:val="0"/>
          <w:numId w:val="1"/>
        </w:numPr>
        <w:shd w:val="clear" w:color="auto" w:fill="FFFFFF"/>
        <w:spacing w:before="0" w:beforeAutospacing="0" w:after="0" w:afterAutospacing="0"/>
        <w:jc w:val="both"/>
        <w:rPr>
          <w:rFonts w:asciiTheme="majorBidi" w:eastAsiaTheme="minorHAnsi" w:hAnsiTheme="majorBidi" w:cstheme="majorBidi"/>
          <w:color w:val="A6A6A6" w:themeColor="background1" w:themeShade="A6"/>
        </w:rPr>
      </w:pPr>
      <w:r w:rsidRPr="00353E86">
        <w:rPr>
          <w:rFonts w:asciiTheme="majorBidi" w:eastAsiaTheme="minorHAnsi" w:hAnsiTheme="majorBidi" w:cstheme="majorBidi"/>
          <w:color w:val="A6A6A6" w:themeColor="background1" w:themeShade="A6"/>
        </w:rPr>
        <w:lastRenderedPageBreak/>
        <w:t>Increased the saccadic rate as well as the average drift velocity (while the size of the shape affected the saccadic rate but not drift characteristics).</w:t>
      </w:r>
    </w:p>
    <w:p w:rsidR="00874BD5" w:rsidRPr="00353E86" w:rsidRDefault="00874BD5" w:rsidP="005447B5">
      <w:pPr>
        <w:pStyle w:val="m-7176105312737429122msolistparagraph"/>
        <w:numPr>
          <w:ilvl w:val="0"/>
          <w:numId w:val="1"/>
        </w:numPr>
        <w:shd w:val="clear" w:color="auto" w:fill="FFFFFF"/>
        <w:spacing w:before="0" w:beforeAutospacing="0" w:after="0" w:afterAutospacing="0"/>
        <w:jc w:val="both"/>
        <w:rPr>
          <w:rFonts w:asciiTheme="majorBidi" w:eastAsiaTheme="minorHAnsi" w:hAnsiTheme="majorBidi" w:cstheme="majorBidi"/>
          <w:color w:val="A6A6A6" w:themeColor="background1" w:themeShade="A6"/>
        </w:rPr>
      </w:pPr>
      <w:r w:rsidRPr="00353E86">
        <w:rPr>
          <w:rFonts w:asciiTheme="majorBidi" w:eastAsiaTheme="minorHAnsi" w:hAnsiTheme="majorBidi" w:cstheme="majorBidi"/>
          <w:color w:val="A6A6A6" w:themeColor="background1" w:themeShade="A6"/>
        </w:rPr>
        <w:t xml:space="preserve">Caused the saccadic main sequence as well as the average drift velocity to be less precise and more variant. </w:t>
      </w:r>
    </w:p>
    <w:p w:rsidR="00E77820" w:rsidRPr="00353E86" w:rsidRDefault="00874BD5" w:rsidP="005447B5">
      <w:pPr>
        <w:pStyle w:val="m-7176105312737429122msolistparagraph"/>
        <w:numPr>
          <w:ilvl w:val="0"/>
          <w:numId w:val="1"/>
        </w:numPr>
        <w:shd w:val="clear" w:color="auto" w:fill="FFFFFF"/>
        <w:spacing w:before="0" w:beforeAutospacing="0" w:after="0" w:afterAutospacing="0"/>
        <w:jc w:val="both"/>
        <w:rPr>
          <w:rFonts w:asciiTheme="majorBidi" w:eastAsiaTheme="minorHAnsi" w:hAnsiTheme="majorBidi" w:cstheme="majorBidi"/>
          <w:color w:val="A6A6A6" w:themeColor="background1" w:themeShade="A6"/>
        </w:rPr>
      </w:pPr>
      <w:r w:rsidRPr="00353E86">
        <w:rPr>
          <w:rFonts w:asciiTheme="majorBidi" w:eastAsiaTheme="minorHAnsi" w:hAnsiTheme="majorBidi" w:cstheme="majorBidi"/>
          <w:color w:val="A6A6A6" w:themeColor="background1" w:themeShade="A6"/>
        </w:rPr>
        <w:t xml:space="preserve">Increased the periodicity of drift velocity and the consistency of the distance traveled by the drift. </w:t>
      </w:r>
    </w:p>
    <w:p w:rsidR="00E77820" w:rsidRPr="00353E86" w:rsidRDefault="00E77820" w:rsidP="005447B5">
      <w:pPr>
        <w:pStyle w:val="m-7176105312737429122msolistparagraph"/>
        <w:shd w:val="clear" w:color="auto" w:fill="FFFFFF"/>
        <w:spacing w:before="0" w:beforeAutospacing="0" w:after="0" w:afterAutospacing="0"/>
        <w:jc w:val="both"/>
        <w:rPr>
          <w:rFonts w:asciiTheme="majorBidi" w:hAnsiTheme="majorBidi" w:cstheme="majorBidi"/>
          <w:b/>
          <w:bCs/>
        </w:rPr>
      </w:pPr>
      <w:r w:rsidRPr="00353E86">
        <w:rPr>
          <w:rFonts w:asciiTheme="majorBidi" w:hAnsiTheme="majorBidi" w:cstheme="majorBidi"/>
          <w:b/>
          <w:bCs/>
        </w:rPr>
        <w:t>Abstract:</w:t>
      </w:r>
    </w:p>
    <w:p w:rsidR="008031B2" w:rsidRDefault="00874BD5" w:rsidP="003B06FD">
      <w:pPr>
        <w:pStyle w:val="m-7176105312737429122msolistparagraph"/>
        <w:shd w:val="clear" w:color="auto" w:fill="FFFFFF"/>
        <w:spacing w:after="0"/>
        <w:jc w:val="both"/>
        <w:rPr>
          <w:rFonts w:asciiTheme="majorBidi" w:eastAsiaTheme="minorHAnsi" w:hAnsiTheme="majorBidi" w:cstheme="majorBidi"/>
        </w:rPr>
      </w:pPr>
      <w:r w:rsidRPr="00353E86">
        <w:rPr>
          <w:rFonts w:asciiTheme="majorBidi" w:eastAsiaTheme="minorHAnsi" w:hAnsiTheme="majorBidi" w:cstheme="majorBidi"/>
        </w:rPr>
        <w:t xml:space="preserve">Visual scene perception </w:t>
      </w:r>
      <w:r w:rsidR="00353E86" w:rsidRPr="00353E86">
        <w:rPr>
          <w:rFonts w:asciiTheme="majorBidi" w:eastAsiaTheme="minorHAnsi" w:hAnsiTheme="majorBidi" w:cstheme="majorBidi"/>
        </w:rPr>
        <w:t xml:space="preserve">is based on continuous eye movements, typically yielding </w:t>
      </w:r>
      <w:r w:rsidRPr="00353E86">
        <w:rPr>
          <w:rFonts w:asciiTheme="majorBidi" w:eastAsiaTheme="minorHAnsi" w:hAnsiTheme="majorBidi" w:cstheme="majorBidi"/>
        </w:rPr>
        <w:t xml:space="preserve">abrupt changes of regions of interest (ROIs) using saccades and scanning of these ROIs using drifts. </w:t>
      </w:r>
      <w:r w:rsidR="008031B2">
        <w:rPr>
          <w:rFonts w:asciiTheme="majorBidi" w:eastAsiaTheme="minorHAnsi" w:hAnsiTheme="majorBidi" w:cstheme="majorBidi"/>
        </w:rPr>
        <w:t>Visual perception</w:t>
      </w:r>
      <w:r w:rsidR="008031B2" w:rsidRPr="008031B2">
        <w:rPr>
          <w:rFonts w:asciiTheme="majorBidi" w:eastAsiaTheme="minorHAnsi" w:hAnsiTheme="majorBidi" w:cstheme="majorBidi"/>
        </w:rPr>
        <w:t xml:space="preserve"> is currently hypothesized to operate </w:t>
      </w:r>
      <w:r w:rsidR="008031B2">
        <w:rPr>
          <w:rFonts w:asciiTheme="majorBidi" w:eastAsiaTheme="minorHAnsi" w:hAnsiTheme="majorBidi" w:cstheme="majorBidi"/>
        </w:rPr>
        <w:t xml:space="preserve">in either one of two general motor-sensory schemes. In one, open-loop vision, visual perception results from </w:t>
      </w:r>
      <w:r w:rsidR="008031B2" w:rsidRPr="008031B2">
        <w:rPr>
          <w:rFonts w:asciiTheme="majorBidi" w:eastAsiaTheme="minorHAnsi" w:hAnsiTheme="majorBidi" w:cstheme="majorBidi"/>
        </w:rPr>
        <w:t xml:space="preserve">open-ended processing of </w:t>
      </w:r>
      <w:r w:rsidR="008031B2">
        <w:rPr>
          <w:rFonts w:asciiTheme="majorBidi" w:eastAsiaTheme="minorHAnsi" w:hAnsiTheme="majorBidi" w:cstheme="majorBidi"/>
        </w:rPr>
        <w:t xml:space="preserve">the </w:t>
      </w:r>
      <w:r w:rsidR="008031B2" w:rsidRPr="008031B2">
        <w:rPr>
          <w:rFonts w:asciiTheme="majorBidi" w:eastAsiaTheme="minorHAnsi" w:hAnsiTheme="majorBidi" w:cstheme="majorBidi"/>
        </w:rPr>
        <w:t xml:space="preserve">sensory data </w:t>
      </w:r>
      <w:r w:rsidR="008031B2">
        <w:rPr>
          <w:rFonts w:asciiTheme="majorBidi" w:eastAsiaTheme="minorHAnsi" w:hAnsiTheme="majorBidi" w:cstheme="majorBidi"/>
        </w:rPr>
        <w:t xml:space="preserve">generated by the interactions of these movements with external objects. In the other, </w:t>
      </w:r>
      <w:r w:rsidR="008031B2" w:rsidRPr="008031B2">
        <w:rPr>
          <w:rFonts w:asciiTheme="majorBidi" w:eastAsiaTheme="minorHAnsi" w:hAnsiTheme="majorBidi" w:cstheme="majorBidi"/>
        </w:rPr>
        <w:t xml:space="preserve">closed-loop </w:t>
      </w:r>
      <w:r w:rsidR="008031B2">
        <w:rPr>
          <w:rFonts w:asciiTheme="majorBidi" w:eastAsiaTheme="minorHAnsi" w:hAnsiTheme="majorBidi" w:cstheme="majorBidi"/>
        </w:rPr>
        <w:t xml:space="preserve">vision, perception is converged upon </w:t>
      </w:r>
      <w:proofErr w:type="gramStart"/>
      <w:r w:rsidR="008031B2">
        <w:rPr>
          <w:rFonts w:asciiTheme="majorBidi" w:eastAsiaTheme="minorHAnsi" w:hAnsiTheme="majorBidi" w:cstheme="majorBidi"/>
        </w:rPr>
        <w:t xml:space="preserve">via  </w:t>
      </w:r>
      <w:r w:rsidR="00192198">
        <w:rPr>
          <w:rFonts w:asciiTheme="majorBidi" w:eastAsiaTheme="minorHAnsi" w:hAnsiTheme="majorBidi" w:cstheme="majorBidi"/>
        </w:rPr>
        <w:t>motor</w:t>
      </w:r>
      <w:proofErr w:type="gramEnd"/>
      <w:r w:rsidR="00192198">
        <w:rPr>
          <w:rFonts w:asciiTheme="majorBidi" w:eastAsiaTheme="minorHAnsi" w:hAnsiTheme="majorBidi" w:cstheme="majorBidi"/>
        </w:rPr>
        <w:t xml:space="preserve">-sensory </w:t>
      </w:r>
      <w:r w:rsidR="008031B2">
        <w:rPr>
          <w:rFonts w:asciiTheme="majorBidi" w:eastAsiaTheme="minorHAnsi" w:hAnsiTheme="majorBidi" w:cstheme="majorBidi"/>
        </w:rPr>
        <w:t>closed-loop</w:t>
      </w:r>
      <w:r w:rsidR="00F11E03">
        <w:rPr>
          <w:rFonts w:asciiTheme="majorBidi" w:eastAsiaTheme="minorHAnsi" w:hAnsiTheme="majorBidi" w:cstheme="majorBidi"/>
        </w:rPr>
        <w:t>s</w:t>
      </w:r>
      <w:r w:rsidR="008031B2">
        <w:rPr>
          <w:rFonts w:asciiTheme="majorBidi" w:eastAsiaTheme="minorHAnsi" w:hAnsiTheme="majorBidi" w:cstheme="majorBidi"/>
        </w:rPr>
        <w:t xml:space="preserve"> </w:t>
      </w:r>
      <w:r w:rsidR="00192198">
        <w:rPr>
          <w:rFonts w:asciiTheme="majorBidi" w:eastAsiaTheme="minorHAnsi" w:hAnsiTheme="majorBidi" w:cstheme="majorBidi"/>
        </w:rPr>
        <w:t xml:space="preserve">that dynamically </w:t>
      </w:r>
      <w:r w:rsidR="00F11E03">
        <w:rPr>
          <w:rFonts w:asciiTheme="majorBidi" w:eastAsiaTheme="minorHAnsi" w:hAnsiTheme="majorBidi" w:cstheme="majorBidi"/>
        </w:rPr>
        <w:t>associate</w:t>
      </w:r>
      <w:r w:rsidR="008031B2">
        <w:rPr>
          <w:rFonts w:asciiTheme="majorBidi" w:eastAsiaTheme="minorHAnsi" w:hAnsiTheme="majorBidi" w:cstheme="majorBidi"/>
        </w:rPr>
        <w:t xml:space="preserve"> the brain and the environment</w:t>
      </w:r>
      <w:r w:rsidR="008031B2" w:rsidRPr="008031B2">
        <w:rPr>
          <w:rFonts w:asciiTheme="majorBidi" w:eastAsiaTheme="minorHAnsi" w:hAnsiTheme="majorBidi" w:cstheme="majorBidi"/>
        </w:rPr>
        <w:t>.</w:t>
      </w:r>
      <w:r w:rsidR="00F11E03">
        <w:rPr>
          <w:rFonts w:asciiTheme="majorBidi" w:eastAsiaTheme="minorHAnsi" w:hAnsiTheme="majorBidi" w:cstheme="majorBidi"/>
        </w:rPr>
        <w:t xml:space="preserve"> </w:t>
      </w:r>
      <w:r w:rsidR="005447B5">
        <w:rPr>
          <w:rFonts w:asciiTheme="majorBidi" w:eastAsiaTheme="minorHAnsi" w:hAnsiTheme="majorBidi" w:cstheme="majorBidi"/>
        </w:rPr>
        <w:t xml:space="preserve">The open-loop scheme predicts that perception will depend on the sensory data alone and that eye movements should not be affected by the concurrent sensory data, whereas the closed-loop scheme predicts that perception will depend on motor-sensory dynamics and that that eye movements should be affected by the concurrent sensory data. </w:t>
      </w:r>
      <w:r w:rsidR="008031B2" w:rsidRPr="008031B2">
        <w:rPr>
          <w:rFonts w:asciiTheme="majorBidi" w:eastAsiaTheme="minorHAnsi" w:hAnsiTheme="majorBidi" w:cstheme="majorBidi"/>
        </w:rPr>
        <w:t xml:space="preserve">We tested the mode of operation </w:t>
      </w:r>
      <w:r w:rsidR="005447B5">
        <w:rPr>
          <w:rFonts w:asciiTheme="majorBidi" w:eastAsiaTheme="minorHAnsi" w:hAnsiTheme="majorBidi" w:cstheme="majorBidi"/>
        </w:rPr>
        <w:t>in</w:t>
      </w:r>
      <w:r w:rsidR="00F11E03">
        <w:rPr>
          <w:rFonts w:asciiTheme="majorBidi" w:eastAsiaTheme="minorHAnsi" w:hAnsiTheme="majorBidi" w:cstheme="majorBidi"/>
        </w:rPr>
        <w:t xml:space="preserve"> human </w:t>
      </w:r>
      <w:r w:rsidR="005447B5">
        <w:rPr>
          <w:rFonts w:asciiTheme="majorBidi" w:eastAsiaTheme="minorHAnsi" w:hAnsiTheme="majorBidi" w:cstheme="majorBidi"/>
        </w:rPr>
        <w:t xml:space="preserve">subjects perceiving </w:t>
      </w:r>
      <w:r w:rsidR="003B06FD">
        <w:rPr>
          <w:rFonts w:asciiTheme="majorBidi" w:eastAsiaTheme="minorHAnsi" w:hAnsiTheme="majorBidi" w:cstheme="majorBidi"/>
        </w:rPr>
        <w:t xml:space="preserve">basic geometrical shapes </w:t>
      </w:r>
      <w:r w:rsidR="008031B2" w:rsidRPr="008031B2">
        <w:rPr>
          <w:rFonts w:asciiTheme="majorBidi" w:eastAsiaTheme="minorHAnsi" w:hAnsiTheme="majorBidi" w:cstheme="majorBidi"/>
        </w:rPr>
        <w:t>by modulating the spatial information</w:t>
      </w:r>
      <w:r w:rsidR="00F11E03" w:rsidRPr="00F11E03">
        <w:rPr>
          <w:rFonts w:asciiTheme="majorBidi" w:eastAsiaTheme="minorHAnsi" w:hAnsiTheme="majorBidi" w:cstheme="majorBidi"/>
        </w:rPr>
        <w:t xml:space="preserve"> </w:t>
      </w:r>
      <w:r w:rsidR="00F11E03">
        <w:rPr>
          <w:rFonts w:asciiTheme="majorBidi" w:eastAsiaTheme="minorHAnsi" w:hAnsiTheme="majorBidi" w:cstheme="majorBidi"/>
        </w:rPr>
        <w:t xml:space="preserve">that is </w:t>
      </w:r>
      <w:r w:rsidR="00F11E03" w:rsidRPr="008031B2">
        <w:rPr>
          <w:rFonts w:asciiTheme="majorBidi" w:eastAsiaTheme="minorHAnsi" w:hAnsiTheme="majorBidi" w:cstheme="majorBidi"/>
        </w:rPr>
        <w:t>available</w:t>
      </w:r>
      <w:r w:rsidR="00F11E03">
        <w:rPr>
          <w:rFonts w:asciiTheme="majorBidi" w:eastAsiaTheme="minorHAnsi" w:hAnsiTheme="majorBidi" w:cstheme="majorBidi"/>
        </w:rPr>
        <w:t xml:space="preserve"> to </w:t>
      </w:r>
      <w:r w:rsidR="003B06FD">
        <w:rPr>
          <w:rFonts w:asciiTheme="majorBidi" w:eastAsiaTheme="minorHAnsi" w:hAnsiTheme="majorBidi" w:cstheme="majorBidi"/>
        </w:rPr>
        <w:t xml:space="preserve">them </w:t>
      </w:r>
      <w:r w:rsidR="00F11E03">
        <w:rPr>
          <w:rFonts w:asciiTheme="majorBidi" w:eastAsiaTheme="minorHAnsi" w:hAnsiTheme="majorBidi" w:cstheme="majorBidi"/>
        </w:rPr>
        <w:t>and assessing their motor interactions with the environment.</w:t>
      </w:r>
      <w:r w:rsidR="00BD3772">
        <w:rPr>
          <w:rFonts w:asciiTheme="majorBidi" w:eastAsiaTheme="minorHAnsi" w:hAnsiTheme="majorBidi" w:cstheme="majorBidi"/>
        </w:rPr>
        <w:t xml:space="preserve"> We modulated the available spatial information by changing stimulus size and by changing the effective retinal size – the latter was achieved by real-time tunneling of the gaze to a limited window around its center. </w:t>
      </w:r>
      <w:r w:rsidR="00715814">
        <w:rPr>
          <w:rFonts w:asciiTheme="majorBidi" w:eastAsiaTheme="minorHAnsi" w:hAnsiTheme="majorBidi" w:cstheme="majorBidi"/>
        </w:rPr>
        <w:t>Scanning trajectories in tunneled conditions demonstrated clear closed-loop dynamics; the eyes often scanned the borders of the images</w:t>
      </w:r>
      <w:r w:rsidR="00E111AB">
        <w:rPr>
          <w:rFonts w:asciiTheme="majorBidi" w:eastAsiaTheme="minorHAnsi" w:hAnsiTheme="majorBidi" w:cstheme="majorBidi"/>
        </w:rPr>
        <w:t>, both using saccades and drifts,</w:t>
      </w:r>
      <w:r w:rsidR="00715814">
        <w:rPr>
          <w:rFonts w:asciiTheme="majorBidi" w:eastAsiaTheme="minorHAnsi" w:hAnsiTheme="majorBidi" w:cstheme="majorBidi"/>
        </w:rPr>
        <w:t xml:space="preserve"> in a manner that necessitates relying on concurrent sensory data. </w:t>
      </w:r>
      <w:r w:rsidR="001030A0">
        <w:rPr>
          <w:rFonts w:asciiTheme="majorBidi" w:eastAsiaTheme="minorHAnsi" w:hAnsiTheme="majorBidi" w:cstheme="majorBidi"/>
        </w:rPr>
        <w:t xml:space="preserve">The statistics of eye kinematics showed that </w:t>
      </w:r>
      <w:r w:rsidR="005447B5">
        <w:rPr>
          <w:rFonts w:asciiTheme="majorBidi" w:eastAsiaTheme="minorHAnsi" w:hAnsiTheme="majorBidi" w:cstheme="majorBidi"/>
        </w:rPr>
        <w:t xml:space="preserve">when challenged with tunneled vision </w:t>
      </w:r>
      <w:r w:rsidR="001030A0">
        <w:rPr>
          <w:rFonts w:asciiTheme="majorBidi" w:eastAsiaTheme="minorHAnsi" w:hAnsiTheme="majorBidi" w:cstheme="majorBidi"/>
        </w:rPr>
        <w:t xml:space="preserve">the visual system compensated the constancy of drift velocity, and hence that of temporal coding, for increasing the </w:t>
      </w:r>
      <w:r w:rsidR="003B06FD">
        <w:rPr>
          <w:rFonts w:asciiTheme="majorBidi" w:eastAsiaTheme="minorHAnsi" w:hAnsiTheme="majorBidi" w:cstheme="majorBidi"/>
        </w:rPr>
        <w:t xml:space="preserve">acquisition </w:t>
      </w:r>
      <w:r w:rsidR="001030A0">
        <w:rPr>
          <w:rFonts w:asciiTheme="majorBidi" w:eastAsiaTheme="minorHAnsi" w:hAnsiTheme="majorBidi" w:cstheme="majorBidi"/>
        </w:rPr>
        <w:t>rate.</w:t>
      </w:r>
      <w:r w:rsidR="005447B5" w:rsidRPr="008031B2">
        <w:rPr>
          <w:rFonts w:asciiTheme="majorBidi" w:eastAsiaTheme="minorHAnsi" w:hAnsiTheme="majorBidi" w:cstheme="majorBidi"/>
        </w:rPr>
        <w:t xml:space="preserve"> </w:t>
      </w:r>
      <w:r w:rsidR="003B06FD">
        <w:rPr>
          <w:rFonts w:asciiTheme="majorBidi" w:eastAsiaTheme="minorHAnsi" w:hAnsiTheme="majorBidi" w:cstheme="majorBidi"/>
        </w:rPr>
        <w:t xml:space="preserve">Tunneling also induced increased 10Hz oscillations in drift kinematics. </w:t>
      </w:r>
      <w:r w:rsidR="008031B2" w:rsidRPr="008031B2">
        <w:rPr>
          <w:rFonts w:asciiTheme="majorBidi" w:eastAsiaTheme="minorHAnsi" w:hAnsiTheme="majorBidi" w:cstheme="majorBidi"/>
        </w:rPr>
        <w:t>These experiments indicate that vision involves closed-loop viewing in which the kinematics of saccades and drifts are adapted to available external information.</w:t>
      </w:r>
    </w:p>
    <w:p w:rsidR="00874BD5" w:rsidRPr="00353E86" w:rsidRDefault="00874BD5" w:rsidP="005447B5">
      <w:pPr>
        <w:jc w:val="both"/>
        <w:rPr>
          <w:rFonts w:asciiTheme="majorBidi" w:hAnsiTheme="majorBidi" w:cstheme="majorBidi"/>
          <w:sz w:val="24"/>
          <w:szCs w:val="24"/>
        </w:rPr>
      </w:pPr>
    </w:p>
    <w:p w:rsidR="00874BD5" w:rsidRPr="00353E86" w:rsidRDefault="00874BD5" w:rsidP="005447B5">
      <w:pPr>
        <w:jc w:val="both"/>
        <w:rPr>
          <w:rFonts w:asciiTheme="majorBidi" w:hAnsiTheme="majorBidi" w:cstheme="majorBidi"/>
          <w:color w:val="1F497D" w:themeColor="text2"/>
          <w:sz w:val="24"/>
          <w:szCs w:val="24"/>
        </w:rPr>
      </w:pPr>
      <w:r w:rsidRPr="00353E86">
        <w:rPr>
          <w:rFonts w:asciiTheme="majorBidi" w:hAnsiTheme="majorBidi" w:cstheme="majorBidi"/>
          <w:color w:val="1F497D" w:themeColor="text2"/>
          <w:sz w:val="24"/>
          <w:szCs w:val="24"/>
        </w:rPr>
        <w:t>Introduction:</w:t>
      </w:r>
    </w:p>
    <w:p w:rsidR="00874BD5" w:rsidRPr="00353E86" w:rsidRDefault="00874BD5" w:rsidP="005447B5">
      <w:pPr>
        <w:jc w:val="both"/>
        <w:rPr>
          <w:rFonts w:asciiTheme="majorBidi" w:hAnsiTheme="majorBidi" w:cstheme="majorBidi"/>
          <w:color w:val="1F497D" w:themeColor="text2"/>
          <w:sz w:val="24"/>
          <w:szCs w:val="24"/>
        </w:rPr>
      </w:pPr>
      <w:r w:rsidRPr="00353E86">
        <w:rPr>
          <w:rFonts w:asciiTheme="majorBidi" w:hAnsiTheme="majorBidi" w:cstheme="majorBidi"/>
          <w:color w:val="1F497D" w:themeColor="text2"/>
          <w:sz w:val="24"/>
          <w:szCs w:val="24"/>
        </w:rPr>
        <w:t xml:space="preserve">The question of perceptual activity control, in EyeM specifically, is frequently studied and can be approached in different ways. One can, for example, discriminate the “where” question from the “how” question. Why do we look </w:t>
      </w:r>
      <w:r w:rsidRPr="00353E86">
        <w:rPr>
          <w:rFonts w:asciiTheme="majorBidi" w:hAnsiTheme="majorBidi" w:cstheme="majorBidi"/>
          <w:i/>
          <w:iCs/>
          <w:color w:val="1F497D" w:themeColor="text2"/>
          <w:sz w:val="24"/>
          <w:szCs w:val="24"/>
        </w:rPr>
        <w:t>where</w:t>
      </w:r>
      <w:r w:rsidRPr="00353E86">
        <w:rPr>
          <w:rFonts w:asciiTheme="majorBidi" w:hAnsiTheme="majorBidi" w:cstheme="majorBidi"/>
          <w:color w:val="1F497D" w:themeColor="text2"/>
          <w:sz w:val="24"/>
          <w:szCs w:val="24"/>
        </w:rPr>
        <w:t xml:space="preserve"> we do? </w:t>
      </w:r>
      <w:r w:rsidRPr="00353E86">
        <w:rPr>
          <w:rFonts w:asciiTheme="majorBidi" w:hAnsiTheme="majorBidi" w:cstheme="majorBidi"/>
          <w:color w:val="1F497D" w:themeColor="text2"/>
          <w:sz w:val="24"/>
          <w:szCs w:val="24"/>
        </w:rPr>
        <w:fldChar w:fldCharType="begin" w:fldLock="1"/>
      </w:r>
      <w:r w:rsidRPr="00353E86">
        <w:rPr>
          <w:rFonts w:asciiTheme="majorBidi" w:hAnsiTheme="majorBidi" w:cstheme="majorBidi"/>
          <w:color w:val="1F497D" w:themeColor="text2"/>
          <w:sz w:val="24"/>
          <w:szCs w:val="24"/>
        </w:rPr>
        <w:instrText>ADDIN CSL_CITATION { "citationItems" : [ { "id" : "ITEM-1", "itemData" : { "DOI" : "10.1167/11.5.9", "ISBN" : "1534-7362 (Electronic)\\n1534-7362 (Linking)", "ISSN" : ", 1534-7362", "PMID" : "21917784", "abstract" : "Eye movements are an integral and essential part of our human foveated vision system. Here, we review recent work on voluntary eye movements, with an emphasis on the last decade. More selectively, we address two of the most important questions about saccadic and smooth pursuit eye movements in natural vision. First, why do we saccade to where we do? We argue that, like for many other aspects of vision, several different circuits related to salience, object recognition, actions, and value ultimately interact to determine gaze behavior. Second, how are pursuit eye movements and perceptual experience of visual motion related? We show that motion perception and pursuit have a lot in common, but they also have separate noise sources that can lead to dissociations between them. We emphasize the point that pursuit actively modulates visual perception and that it can provide valuable information for motion perception.", "author" : [ { "dropping-particle" : "", "family" : "Sch\u00fctz", "given" : "Alexander C", "non-dropping-particle" : "", "parse-names" : false, "suffix" : "" }, { "dropping-particle" : "", "family" : "Braun", "given" : "Doris I", "non-dropping-particle" : "", "parse-names" : false, "suffix" : "" }, { "dropping-particle" : "", "family" : "Gegenfurtner", "given" : "Karl R", "non-dropping-particle" : "", "parse-names" : false, "suffix" : "" } ], "container-title" : "Journal of vision", "id" : "ITEM-1", "issue" : "5", "issued" : { "date-parts" : [ [ "2011" ] ] }, "page" : "1-30", "title" : "Eye movements and perception: A selective review.", "type" : "article-journal", "volume" : "11" }, "uris" : [ "http://www.mendeley.com/documents/?uuid=28be5429-fb37-40f2-b16d-5abd931decb5" ] } ], "mendeley" : { "formattedCitation" : "(Sch\u00fctz, Braun, &amp; Gegenfurtner, 2011)", "manualFormatting" : "(Sch\u00fctz et al., 2011)", "plainTextFormattedCitation" : "(Sch\u00fctz, Braun, &amp; Gegenfurtner, 2011)", "previouslyFormattedCitation" : "(Sch\u00fctz, Braun, &amp; Gegenfurtner, 2011)" }, "properties" : { "noteIndex" : 0 }, "schema" : "https://github.com/citation-style-language/schema/raw/master/csl-citation.json" }</w:instrText>
      </w:r>
      <w:r w:rsidRPr="00353E86">
        <w:rPr>
          <w:rFonts w:asciiTheme="majorBidi" w:hAnsiTheme="majorBidi" w:cstheme="majorBidi"/>
          <w:color w:val="1F497D" w:themeColor="text2"/>
          <w:sz w:val="24"/>
          <w:szCs w:val="24"/>
        </w:rPr>
        <w:fldChar w:fldCharType="separate"/>
      </w:r>
      <w:r w:rsidRPr="00353E86">
        <w:rPr>
          <w:rFonts w:asciiTheme="majorBidi" w:hAnsiTheme="majorBidi" w:cstheme="majorBidi"/>
          <w:noProof/>
          <w:color w:val="1F497D" w:themeColor="text2"/>
          <w:sz w:val="24"/>
          <w:szCs w:val="24"/>
        </w:rPr>
        <w:t>(Schütz et al., 2011)</w:t>
      </w:r>
      <w:r w:rsidRPr="00353E86">
        <w:rPr>
          <w:rFonts w:asciiTheme="majorBidi" w:hAnsiTheme="majorBidi" w:cstheme="majorBidi"/>
          <w:color w:val="1F497D" w:themeColor="text2"/>
          <w:sz w:val="24"/>
          <w:szCs w:val="24"/>
        </w:rPr>
        <w:fldChar w:fldCharType="end"/>
      </w:r>
      <w:r w:rsidRPr="00353E86">
        <w:rPr>
          <w:rFonts w:asciiTheme="majorBidi" w:hAnsiTheme="majorBidi" w:cstheme="majorBidi"/>
          <w:color w:val="1F497D" w:themeColor="text2"/>
          <w:sz w:val="24"/>
          <w:szCs w:val="24"/>
        </w:rPr>
        <w:t xml:space="preserve"> versus </w:t>
      </w:r>
      <w:r w:rsidRPr="00353E86">
        <w:rPr>
          <w:rFonts w:asciiTheme="majorBidi" w:hAnsiTheme="majorBidi" w:cstheme="majorBidi"/>
          <w:i/>
          <w:iCs/>
          <w:color w:val="1F497D" w:themeColor="text2"/>
          <w:sz w:val="24"/>
          <w:szCs w:val="24"/>
        </w:rPr>
        <w:t>how</w:t>
      </w:r>
      <w:r w:rsidRPr="00353E86">
        <w:rPr>
          <w:rFonts w:asciiTheme="majorBidi" w:hAnsiTheme="majorBidi" w:cstheme="majorBidi"/>
          <w:color w:val="1F497D" w:themeColor="text2"/>
          <w:sz w:val="24"/>
          <w:szCs w:val="24"/>
        </w:rPr>
        <w:t xml:space="preserve"> do we look </w:t>
      </w:r>
      <w:r w:rsidRPr="00353E86">
        <w:rPr>
          <w:rFonts w:asciiTheme="majorBidi" w:hAnsiTheme="majorBidi" w:cstheme="majorBidi"/>
          <w:i/>
          <w:iCs/>
          <w:color w:val="1F497D" w:themeColor="text2"/>
          <w:sz w:val="24"/>
          <w:szCs w:val="24"/>
        </w:rPr>
        <w:t>the way</w:t>
      </w:r>
      <w:r w:rsidRPr="00353E86">
        <w:rPr>
          <w:rFonts w:asciiTheme="majorBidi" w:hAnsiTheme="majorBidi" w:cstheme="majorBidi"/>
          <w:color w:val="1F497D" w:themeColor="text2"/>
          <w:sz w:val="24"/>
          <w:szCs w:val="24"/>
        </w:rPr>
        <w:t xml:space="preserve"> we do? </w:t>
      </w:r>
      <w:r w:rsidRPr="00353E86">
        <w:rPr>
          <w:rFonts w:asciiTheme="majorBidi" w:hAnsiTheme="majorBidi" w:cstheme="majorBidi"/>
          <w:b/>
          <w:bCs/>
          <w:color w:val="1F497D" w:themeColor="text2"/>
          <w:sz w:val="24"/>
          <w:szCs w:val="24"/>
        </w:rPr>
        <w:fldChar w:fldCharType="begin" w:fldLock="1"/>
      </w:r>
      <w:r w:rsidRPr="00353E86">
        <w:rPr>
          <w:rFonts w:asciiTheme="majorBidi" w:hAnsiTheme="majorBidi" w:cstheme="majorBidi"/>
          <w:b/>
          <w:bCs/>
          <w:color w:val="1F497D" w:themeColor="text2"/>
          <w:sz w:val="24"/>
          <w:szCs w:val="24"/>
        </w:rPr>
        <w:instrText>ADDIN CSL_CITATION { "citationItems" : [ { "id" : "ITEM-1", "itemData" : { "DOI" : "10.1016/j.visres.2014.12.004", "ISSN" : "00426989", "PMID" : "25535005", "abstract" : "During natural viewing large saccades shift the visual gaze from one target to another every few hun- dreds of milliseconds. The role of microsaccades (MSs), small saccades that show up during long fixations, is still debated. A major debate is whether MSs are used to redirect the visual gaze to a new location or to encode visual information through their movement. We argue that these two functions cannot be opti- mized simultaneously and present several pieces of evidence suggesting that MSs redirect the visual gaze and that the visual details are sampled and encoded by ocular drifts. We show that drift movements are indeed suitable for visual encoding. Yet, it is not clear to what extent drift movements are controlled by the visual system, and to what extent they interact with saccadic movements. We analyze several possi- ble control schemes for saccadic and drift movements and propose experiments that can discriminate between them. We present the results of preliminary analyses of existing data as a sanity check to the testability of our predictions", "author" : [ { "dropping-particle" : "", "family" : "Ahissar", "given" : "Ehud", "non-dropping-particle" : "", "parse-names" : false, "suffix" : "" }, { "dropping-particle" : "", "family" : "Arieli", "given" : "Amos", "non-dropping-particle" : "", "parse-names" : false, "suffix" : "" }, { "dropping-particle" : "", "family" : "Fried", "given" : "Moshe", "non-dropping-particle" : "", "parse-names" : false, "suffix" : "" }, { "dropping-particle" : "", "family" : "Bonneh", "given" : "Yoram", "non-dropping-particle" : "", "parse-names" : false, "suffix" : "" } ], "container-title" : "Vision Research", "id" : "ITEM-1", "issued" : { "date-parts" : [ [ "2014" ] ] }, "title" : "On the possible roles of microsaccades and drifts in visual perception", "type" : "article-journal" }, "uris" : [ "http://www.mendeley.com/documents/?uuid=09013092-ca4f-400e-ab6b-dd7f7734c8e5" ] } ], "mendeley" : { "formattedCitation" : "(Ahissar, Arieli, Fried, &amp; Bonneh, 2014)", "manualFormatting" : "(Ahissar et al., 2014)", "plainTextFormattedCitation" : "(Ahissar, Arieli, Fried, &amp; Bonneh, 2014)", "previouslyFormattedCitation" : "(Ahissar, Arieli, Fried, &amp; Bonneh, 2014)" }, "properties" : { "noteIndex" : 0 }, "schema" : "https://github.com/citation-style-language/schema/raw/master/csl-citation.json" }</w:instrText>
      </w:r>
      <w:r w:rsidRPr="00353E86">
        <w:rPr>
          <w:rFonts w:asciiTheme="majorBidi" w:hAnsiTheme="majorBidi" w:cstheme="majorBidi"/>
          <w:b/>
          <w:bCs/>
          <w:color w:val="1F497D" w:themeColor="text2"/>
          <w:sz w:val="24"/>
          <w:szCs w:val="24"/>
        </w:rPr>
        <w:fldChar w:fldCharType="separate"/>
      </w:r>
      <w:r w:rsidRPr="00353E86">
        <w:rPr>
          <w:rFonts w:asciiTheme="majorBidi" w:hAnsiTheme="majorBidi" w:cstheme="majorBidi"/>
          <w:bCs/>
          <w:noProof/>
          <w:color w:val="1F497D" w:themeColor="text2"/>
          <w:sz w:val="24"/>
          <w:szCs w:val="24"/>
        </w:rPr>
        <w:t>(Ahissar et al., 2014)</w:t>
      </w:r>
      <w:r w:rsidRPr="00353E86">
        <w:rPr>
          <w:rFonts w:asciiTheme="majorBidi" w:hAnsiTheme="majorBidi" w:cstheme="majorBidi"/>
          <w:b/>
          <w:bCs/>
          <w:color w:val="1F497D" w:themeColor="text2"/>
          <w:sz w:val="24"/>
          <w:szCs w:val="24"/>
        </w:rPr>
        <w:fldChar w:fldCharType="end"/>
      </w:r>
      <w:r w:rsidRPr="00353E86">
        <w:rPr>
          <w:rFonts w:asciiTheme="majorBidi" w:hAnsiTheme="majorBidi" w:cstheme="majorBidi"/>
          <w:color w:val="1F497D" w:themeColor="text2"/>
          <w:sz w:val="24"/>
          <w:szCs w:val="24"/>
        </w:rPr>
        <w:t xml:space="preserve">. The first question deals with the selection of gaze’s position while viewing and the second question deals with the types of EyeM occurring while viewing- and their motor variables. The selection of gaze position or fixation location was already studied in the classical works of </w:t>
      </w:r>
      <w:proofErr w:type="spellStart"/>
      <w:r w:rsidRPr="00353E86">
        <w:rPr>
          <w:rFonts w:asciiTheme="majorBidi" w:hAnsiTheme="majorBidi" w:cstheme="majorBidi"/>
          <w:color w:val="1F497D" w:themeColor="text2"/>
          <w:sz w:val="24"/>
          <w:szCs w:val="24"/>
        </w:rPr>
        <w:t>Buswell</w:t>
      </w:r>
      <w:proofErr w:type="spellEnd"/>
      <w:r w:rsidRPr="00353E86">
        <w:rPr>
          <w:rFonts w:asciiTheme="majorBidi" w:hAnsiTheme="majorBidi" w:cstheme="majorBidi"/>
          <w:color w:val="1F497D" w:themeColor="text2"/>
          <w:sz w:val="24"/>
          <w:szCs w:val="24"/>
        </w:rPr>
        <w:t xml:space="preserve"> 1935 </w:t>
      </w:r>
      <w:r w:rsidRPr="00353E86">
        <w:rPr>
          <w:rFonts w:asciiTheme="majorBidi" w:hAnsiTheme="majorBidi" w:cstheme="majorBidi"/>
          <w:color w:val="1F497D" w:themeColor="text2"/>
          <w:sz w:val="24"/>
          <w:szCs w:val="24"/>
        </w:rPr>
        <w:lastRenderedPageBreak/>
        <w:t xml:space="preserve">and </w:t>
      </w:r>
      <w:proofErr w:type="spellStart"/>
      <w:r w:rsidRPr="00353E86">
        <w:rPr>
          <w:rFonts w:asciiTheme="majorBidi" w:hAnsiTheme="majorBidi" w:cstheme="majorBidi"/>
          <w:color w:val="1F497D" w:themeColor="text2"/>
          <w:sz w:val="24"/>
          <w:szCs w:val="24"/>
        </w:rPr>
        <w:t>Yarbus</w:t>
      </w:r>
      <w:proofErr w:type="spellEnd"/>
      <w:r w:rsidRPr="00353E86">
        <w:rPr>
          <w:rFonts w:asciiTheme="majorBidi" w:hAnsiTheme="majorBidi" w:cstheme="majorBidi"/>
          <w:color w:val="1F497D" w:themeColor="text2"/>
          <w:sz w:val="24"/>
          <w:szCs w:val="24"/>
        </w:rPr>
        <w:t xml:space="preserve"> 1967, and is still being studied to these days in various fields of study, among them neuroscience, physiology, phycology and computer science </w:t>
      </w:r>
      <w:r w:rsidRPr="00353E86">
        <w:rPr>
          <w:rFonts w:asciiTheme="majorBidi" w:hAnsiTheme="majorBidi" w:cstheme="majorBidi"/>
          <w:color w:val="1F497D" w:themeColor="text2"/>
          <w:sz w:val="24"/>
          <w:szCs w:val="24"/>
        </w:rPr>
        <w:fldChar w:fldCharType="begin" w:fldLock="1"/>
      </w:r>
      <w:r w:rsidRPr="00353E86">
        <w:rPr>
          <w:rFonts w:asciiTheme="majorBidi" w:hAnsiTheme="majorBidi" w:cstheme="majorBidi"/>
          <w:color w:val="1F497D" w:themeColor="text2"/>
          <w:sz w:val="24"/>
          <w:szCs w:val="24"/>
        </w:rPr>
        <w:instrText>ADDIN CSL_CITATION { "citationItems" : [ { "id" : "ITEM-1", "itemData" : { "DOI" : "10.1167/11.5.9", "ISBN" : "1534-7362 (Electronic)\\n1534-7362 (Linking)", "ISSN" : ", 1534-7362", "PMID" : "21917784", "abstract" : "Eye movements are an integral and essential part of our human foveated vision system. Here, we review recent work on voluntary eye movements, with an emphasis on the last decade. More selectively, we address two of the most important questions about saccadic and smooth pursuit eye movements in natural vision. First, why do we saccade to where we do? We argue that, like for many other aspects of vision, several different circuits related to salience, object recognition, actions, and value ultimately interact to determine gaze behavior. Second, how are pursuit eye movements and perceptual experience of visual motion related? We show that motion perception and pursuit have a lot in common, but they also have separate noise sources that can lead to dissociations between them. We emphasize the point that pursuit actively modulates visual perception and that it can provide valuable information for motion perception.", "author" : [ { "dropping-particle" : "", "family" : "Sch\u00fctz", "given" : "Alexander C", "non-dropping-particle" : "", "parse-names" : false, "suffix" : "" }, { "dropping-particle" : "", "family" : "Braun", "given" : "Doris I", "non-dropping-particle" : "", "parse-names" : false, "suffix" : "" }, { "dropping-particle" : "", "family" : "Gegenfurtner", "given" : "Karl R", "non-dropping-particle" : "", "parse-names" : false, "suffix" : "" } ], "container-title" : "Journal of vision", "id" : "ITEM-1", "issue" : "5", "issued" : { "date-parts" : [ [ "2011" ] ] }, "page" : "1-30", "title" : "Eye movements and perception: A selective review.", "type" : "article-journal", "volume" : "11" }, "uris" : [ "http://www.mendeley.com/documents/?uuid=28be5429-fb37-40f2-b16d-5abd931decb5" ] } ], "mendeley" : { "formattedCitation" : "(Sch\u00fctz et al., 2011)", "plainTextFormattedCitation" : "(Sch\u00fctz et al., 2011)", "previouslyFormattedCitation" : "(Sch\u00fctz et al., 2011)" }, "properties" : { "noteIndex" : 0 }, "schema" : "https://github.com/citation-style-language/schema/raw/master/csl-citation.json" }</w:instrText>
      </w:r>
      <w:r w:rsidRPr="00353E86">
        <w:rPr>
          <w:rFonts w:asciiTheme="majorBidi" w:hAnsiTheme="majorBidi" w:cstheme="majorBidi"/>
          <w:color w:val="1F497D" w:themeColor="text2"/>
          <w:sz w:val="24"/>
          <w:szCs w:val="24"/>
        </w:rPr>
        <w:fldChar w:fldCharType="separate"/>
      </w:r>
      <w:r w:rsidRPr="00353E86">
        <w:rPr>
          <w:rFonts w:asciiTheme="majorBidi" w:hAnsiTheme="majorBidi" w:cstheme="majorBidi"/>
          <w:noProof/>
          <w:color w:val="1F497D" w:themeColor="text2"/>
          <w:sz w:val="24"/>
          <w:szCs w:val="24"/>
        </w:rPr>
        <w:t>(Schütz et al., 2011)</w:t>
      </w:r>
      <w:r w:rsidRPr="00353E86">
        <w:rPr>
          <w:rFonts w:asciiTheme="majorBidi" w:hAnsiTheme="majorBidi" w:cstheme="majorBidi"/>
          <w:color w:val="1F497D" w:themeColor="text2"/>
          <w:sz w:val="24"/>
          <w:szCs w:val="24"/>
        </w:rPr>
        <w:fldChar w:fldCharType="end"/>
      </w:r>
      <w:r w:rsidRPr="00353E86">
        <w:rPr>
          <w:rFonts w:asciiTheme="majorBidi" w:hAnsiTheme="majorBidi" w:cstheme="majorBidi"/>
          <w:color w:val="1F497D" w:themeColor="text2"/>
          <w:sz w:val="24"/>
          <w:szCs w:val="24"/>
        </w:rPr>
        <w:t>.</w:t>
      </w:r>
    </w:p>
    <w:p w:rsidR="00874BD5" w:rsidRPr="00353E86" w:rsidRDefault="00874BD5" w:rsidP="005447B5">
      <w:pPr>
        <w:jc w:val="both"/>
        <w:rPr>
          <w:rFonts w:asciiTheme="majorBidi" w:hAnsiTheme="majorBidi" w:cstheme="majorBidi"/>
          <w:color w:val="1F497D" w:themeColor="text2"/>
          <w:sz w:val="24"/>
          <w:szCs w:val="24"/>
        </w:rPr>
      </w:pPr>
      <w:r w:rsidRPr="00353E86">
        <w:rPr>
          <w:rFonts w:asciiTheme="majorBidi" w:hAnsiTheme="majorBidi" w:cstheme="majorBidi"/>
          <w:color w:val="1F497D" w:themeColor="text2"/>
          <w:sz w:val="24"/>
          <w:szCs w:val="24"/>
        </w:rPr>
        <w:t>Visual exploration and visual search are characterized by the alternation of saccades and fixation periods. Important to keep in mind, though, that fixation periods are defined somehow arbitrarily because the eyes are never completely still (Yarbus,1967;</w:t>
      </w:r>
      <w:r w:rsidRPr="00353E86">
        <w:rPr>
          <w:rFonts w:asciiTheme="majorBidi" w:hAnsiTheme="majorBidi" w:cstheme="majorBidi"/>
          <w:color w:val="1F497D" w:themeColor="text2"/>
          <w:sz w:val="24"/>
          <w:szCs w:val="24"/>
        </w:rPr>
        <w:fldChar w:fldCharType="begin" w:fldLock="1"/>
      </w:r>
      <w:r w:rsidRPr="00353E86">
        <w:rPr>
          <w:rFonts w:asciiTheme="majorBidi" w:hAnsiTheme="majorBidi" w:cstheme="majorBidi"/>
          <w:color w:val="1F497D" w:themeColor="text2"/>
          <w:sz w:val="24"/>
          <w:szCs w:val="24"/>
        </w:rPr>
        <w:instrText>ADDIN CSL_CITATION { "citationItems" : [ { "id" : "ITEM-1", "itemData" : { "DOI" : "10.1167/8.14.21.Introduction", "author" : [ { "dropping-particle" : "", "family" : "Otero-millan", "given" : "Jorge", "non-dropping-particle" : "", "parse-names" : false, "suffix" : "" }, { "dropping-particle" : "", "family" : "Troncoso", "given" : "Xoana G", "non-dropping-particle" : "", "parse-names" : false, "suffix" : "" }, { "dropping-particle" : "", "family" : "Macknik", "given" : "Stephen L", "non-dropping-particle" : "", "parse-names" : false, "suffix" : "" }, { "dropping-particle" : "", "family" : "Serrano-pedraza", "given" : "Ignacio", "non-dropping-particle" : "", "parse-names" : false, "suffix" : "" }, { "dropping-particle" : "", "family" : "Martinez-conde", "given" : "Susana", "non-dropping-particle" : "", "parse-names" : false, "suffix" : "" } ], "id" : "ITEM-1", "issue" : "2008", "issued" : { "date-parts" : [ [ "2008" ] ] }, "page" : "1-18", "title" : "Saccades and microsaccades during visual fi xation , exploration , and search : Foundations for a common saccadic generator", "type" : "article-journal", "volume" : "8" }, "uris" : [ "http://www.mendeley.com/documents/?uuid=8be97f07-2ac4-4cc7-99a2-d7bed987de86" ] } ], "mendeley" : { "formattedCitation" : "(Otero-millan, Troncoso, Macknik, Serrano-pedraza, &amp; Martinez-conde, 2008)", "manualFormatting" : " Otero-millan et al., 2008)", "plainTextFormattedCitation" : "(Otero-millan, Troncoso, Macknik, Serrano-pedraza, &amp; Martinez-conde, 2008)", "previouslyFormattedCitation" : "(Otero-millan, Troncoso, Macknik, Serrano-pedraza, &amp; Martinez-conde, 2008)" }, "properties" : { "noteIndex" : 0 }, "schema" : "https://github.com/citation-style-language/schema/raw/master/csl-citation.json" }</w:instrText>
      </w:r>
      <w:r w:rsidRPr="00353E86">
        <w:rPr>
          <w:rFonts w:asciiTheme="majorBidi" w:hAnsiTheme="majorBidi" w:cstheme="majorBidi"/>
          <w:color w:val="1F497D" w:themeColor="text2"/>
          <w:sz w:val="24"/>
          <w:szCs w:val="24"/>
        </w:rPr>
        <w:fldChar w:fldCharType="separate"/>
      </w:r>
      <w:r w:rsidRPr="00353E86">
        <w:rPr>
          <w:rFonts w:asciiTheme="majorBidi" w:hAnsiTheme="majorBidi" w:cstheme="majorBidi"/>
          <w:noProof/>
          <w:color w:val="1F497D" w:themeColor="text2"/>
          <w:sz w:val="24"/>
          <w:szCs w:val="24"/>
        </w:rPr>
        <w:t xml:space="preserve"> Otero-millan et al., 2008)</w:t>
      </w:r>
      <w:r w:rsidRPr="00353E86">
        <w:rPr>
          <w:rFonts w:asciiTheme="majorBidi" w:hAnsiTheme="majorBidi" w:cstheme="majorBidi"/>
          <w:color w:val="1F497D" w:themeColor="text2"/>
          <w:sz w:val="24"/>
          <w:szCs w:val="24"/>
        </w:rPr>
        <w:fldChar w:fldCharType="end"/>
      </w:r>
      <w:r w:rsidRPr="00353E86">
        <w:rPr>
          <w:rFonts w:asciiTheme="majorBidi" w:hAnsiTheme="majorBidi" w:cstheme="majorBidi"/>
          <w:color w:val="1F497D" w:themeColor="text2"/>
          <w:sz w:val="24"/>
          <w:szCs w:val="24"/>
        </w:rPr>
        <w:t>. Furthermore, the common approach used to discriminate between saccades that happen during these fixation periods, and therefore are naturally smaller in amplitude and involuntary, and saccades that happen between the fixation periods, which are larger in amplitude and could be potentially voluntarily controlled. These saccades were named micro-saccades and macro-saccades, respectively, and were suggested to have different generators and different roles in vision.</w:t>
      </w:r>
    </w:p>
    <w:p w:rsidR="00874BD5" w:rsidRPr="00353E86" w:rsidRDefault="003D0118" w:rsidP="005447B5">
      <w:pPr>
        <w:jc w:val="both"/>
        <w:rPr>
          <w:rFonts w:asciiTheme="majorBidi" w:hAnsiTheme="majorBidi" w:cstheme="majorBidi"/>
          <w:color w:val="1F497D" w:themeColor="text2"/>
          <w:sz w:val="24"/>
          <w:szCs w:val="24"/>
        </w:rPr>
      </w:pPr>
      <w:r w:rsidRPr="00353E86">
        <w:rPr>
          <w:rFonts w:asciiTheme="majorBidi" w:hAnsiTheme="majorBidi" w:cstheme="majorBidi"/>
          <w:color w:val="1F497D" w:themeColor="text2"/>
          <w:sz w:val="24"/>
          <w:szCs w:val="24"/>
        </w:rPr>
        <w:t>More r</w:t>
      </w:r>
      <w:r w:rsidR="00874BD5" w:rsidRPr="00353E86">
        <w:rPr>
          <w:rFonts w:asciiTheme="majorBidi" w:hAnsiTheme="majorBidi" w:cstheme="majorBidi"/>
          <w:color w:val="1F497D" w:themeColor="text2"/>
          <w:sz w:val="24"/>
          <w:szCs w:val="24"/>
        </w:rPr>
        <w:t>ecent studies show that there is a microsaccade–saccade continuum as visual information is discretely sampled with all saccades, large and small</w:t>
      </w:r>
      <w:r w:rsidR="00874BD5" w:rsidRPr="00353E86">
        <w:rPr>
          <w:rFonts w:asciiTheme="majorBidi" w:hAnsiTheme="majorBidi" w:cstheme="majorBidi"/>
          <w:color w:val="1F497D" w:themeColor="text2"/>
          <w:sz w:val="24"/>
          <w:szCs w:val="24"/>
        </w:rPr>
        <w:fldChar w:fldCharType="begin" w:fldLock="1"/>
      </w:r>
      <w:r w:rsidR="00874BD5" w:rsidRPr="00353E86">
        <w:rPr>
          <w:rFonts w:asciiTheme="majorBidi" w:hAnsiTheme="majorBidi" w:cstheme="majorBidi"/>
          <w:color w:val="1F497D" w:themeColor="text2"/>
          <w:sz w:val="24"/>
          <w:szCs w:val="24"/>
        </w:rPr>
        <w:instrText>ADDIN CSL_CITATION { "citationItems" : [ { "id" : "ITEM-1", "itemData" : { "DOI" : "10.1167/8.14.21.Introduction", "author" : [ { "dropping-particle" : "", "family" : "Otero-millan", "given" : "Jorge", "non-dropping-particle" : "", "parse-names" : false, "suffix" : "" }, { "dropping-particle" : "", "family" : "Troncoso", "given" : "Xoana G", "non-dropping-particle" : "", "parse-names" : false, "suffix" : "" }, { "dropping-particle" : "", "family" : "Macknik", "given" : "Stephen L", "non-dropping-particle" : "", "parse-names" : false, "suffix" : "" }, { "dropping-particle" : "", "family" : "Serrano-pedraza", "given" : "Ignacio", "non-dropping-particle" : "", "parse-names" : false, "suffix" : "" }, { "dropping-particle" : "", "family" : "Martinez-conde", "given" : "Susana", "non-dropping-particle" : "", "parse-names" : false, "suffix" : "" } ], "id" : "ITEM-1", "issue" : "2008", "issued" : { "date-parts" : [ [ "2008" ] ] }, "page" : "1-18", "title" : "Saccades and microsaccades during visual fi xation , exploration , and search : Foundations for a common saccadic generator", "type" : "article-journal", "volume" : "8" }, "uris" : [ "http://www.mendeley.com/documents/?uuid=8be97f07-2ac4-4cc7-99a2-d7bed987de86" ] } ], "mendeley" : { "formattedCitation" : "(Otero-millan et al., 2008)", "manualFormatting" : " (Otero-millan et al.,", "plainTextFormattedCitation" : "(Otero-millan et al., 2008)", "previouslyFormattedCitation" : "(Otero-millan et al., 2008)" }, "properties" : { "noteIndex" : 0 }, "schema" : "https://github.com/citation-style-language/schema/raw/master/csl-citation.json" }</w:instrText>
      </w:r>
      <w:r w:rsidR="00874BD5" w:rsidRPr="00353E86">
        <w:rPr>
          <w:rFonts w:asciiTheme="majorBidi" w:hAnsiTheme="majorBidi" w:cstheme="majorBidi"/>
          <w:color w:val="1F497D" w:themeColor="text2"/>
          <w:sz w:val="24"/>
          <w:szCs w:val="24"/>
        </w:rPr>
        <w:fldChar w:fldCharType="separate"/>
      </w:r>
      <w:r w:rsidR="00874BD5" w:rsidRPr="00353E86">
        <w:rPr>
          <w:rFonts w:asciiTheme="majorBidi" w:hAnsiTheme="majorBidi" w:cstheme="majorBidi"/>
          <w:noProof/>
          <w:color w:val="1F497D" w:themeColor="text2"/>
          <w:sz w:val="24"/>
          <w:szCs w:val="24"/>
        </w:rPr>
        <w:t xml:space="preserve"> (Otero-millan et al.,</w:t>
      </w:r>
      <w:r w:rsidR="00874BD5" w:rsidRPr="00353E86">
        <w:rPr>
          <w:rFonts w:asciiTheme="majorBidi" w:hAnsiTheme="majorBidi" w:cstheme="majorBidi"/>
          <w:color w:val="1F497D" w:themeColor="text2"/>
          <w:sz w:val="24"/>
          <w:szCs w:val="24"/>
        </w:rPr>
        <w:fldChar w:fldCharType="end"/>
      </w:r>
      <w:r w:rsidR="00874BD5" w:rsidRPr="00353E86">
        <w:rPr>
          <w:rFonts w:asciiTheme="majorBidi" w:hAnsiTheme="majorBidi" w:cstheme="majorBidi"/>
          <w:color w:val="1F497D" w:themeColor="text2"/>
          <w:sz w:val="24"/>
          <w:szCs w:val="24"/>
        </w:rPr>
        <w:t xml:space="preserve"> 2008) and that micro-saccades are used to “re-sharpen” the image and improve spatial resolution </w:t>
      </w:r>
      <w:r w:rsidR="00874BD5" w:rsidRPr="00353E86">
        <w:rPr>
          <w:rFonts w:asciiTheme="majorBidi" w:hAnsiTheme="majorBidi" w:cstheme="majorBidi"/>
          <w:color w:val="1F497D" w:themeColor="text2"/>
          <w:sz w:val="24"/>
          <w:szCs w:val="24"/>
        </w:rPr>
        <w:fldChar w:fldCharType="begin" w:fldLock="1"/>
      </w:r>
      <w:r w:rsidR="00874BD5" w:rsidRPr="00353E86">
        <w:rPr>
          <w:rFonts w:asciiTheme="majorBidi" w:hAnsiTheme="majorBidi" w:cstheme="majorBidi"/>
          <w:color w:val="1F497D" w:themeColor="text2"/>
          <w:sz w:val="24"/>
          <w:szCs w:val="24"/>
        </w:rPr>
        <w:instrText>ADDIN CSL_CITATION { "citationItems" : [ { "id" : "ITEM-1", "itemData" : { "DOI" : "10.1016/j.visres.2006.11.024", "ISBN" : "0042-6989 (Print)\\r0042-6989 (Linking)", "ISSN" : "00426989", "PMID" : "17368501", "abstract" : "We have modelled the effect of microsaccades on retinal responses to achromatic borders and lines using physiologically realistic parameters. Typical microsaccade movement sequences were applied to the retinal image of stationary spatial contrast patterns as projected on the foveal cone mosaic after being passed through the optical transfer function of the eye. The resulting temporal contrast modulation over a cone receptive field was convolved with an analytical expression for the response waveform of primate cones (photocurrent: [Schnapf, J. L., Nunn, B. J., Meister, M. &amp; Baylor, D. A. (1990). Visual transduction in cones of the monkey Macaca fascicularis. Journal of Physiology, 427, 681-713]; photovoltage: [Schneeweis, D. M. &amp; Schnapf, J. L. (1999). The photovoltage of macaque cone photoreceptors: Adaptation, noise, and kinetics. Journal of Neuroscience, 19, 1203-1216]). The input to the ganglion cell was derived from the cone responses by the difference-of-Gaussians receptive field model of Donner and Hemil\u00e4 [Donner, K. &amp; Hemil\u00e4, S. (1996). Modelling the spatio-temporal modulation response of ganglion cells with difference-of-Gaussians receptive fields: Relation to photoreceptor response kinetics. Visual Neuroscience, 13, 173-186]. The modelled response waveforms suggest that microsaccades may significantly enhance sensitivity to edges, \"re-sharpen\" the image and, most interestingly, improve resolution of two closely spaced lines. The reason is that fine spatial structure of the retinal image when moving at suitable velocities is translated into a correlated temporal structure of responses of single cones and ganglion cells. The information content of the signal is not strongly dependent on positional accuracy and the effect is thus distinct from the presumed retinal basis of vernier acuity. Other eye movements (drift) with velocity distributions similar to that of the microsaccade's slow return phase might be similarly useful, although the microsaccade has some distinguishing features that could be functionally significant, e.g., the neural motor control and the biphasic movement pattern. \u00a9 2007 Elsevier Ltd. All rights reserved.", "author" : [ { "dropping-particle" : "", "family" : "Donner", "given" : "Kristian", "non-dropping-particle" : "", "parse-names" : false, "suffix" : "" }, { "dropping-particle" : "", "family" : "Hemil\u00e4", "given" : "Simo", "non-dropping-particle" : "", "parse-names" : false, "suffix" : "" } ], "container-title" : "Vision Research", "id" : "ITEM-1", "issued" : { "date-parts" : [ [ "2007" ] ] }, "page" : "1166-1177", "title" : "Modelling the effect of microsaccades on retinal responses to stationary contrast patterns", "type" : "article-journal", "volume" : "47" }, "uris" : [ "http://www.mendeley.com/documents/?uuid=e268af25-05d7-497c-baeb-91558a13e243" ] } ], "mendeley" : { "formattedCitation" : "(Donner &amp; Hemil\u00e4, 2007)", "plainTextFormattedCitation" : "(Donner &amp; Hemil\u00e4, 2007)", "previouslyFormattedCitation" : "(Donner &amp; Hemil\u00e4, 2007)" }, "properties" : { "noteIndex" : 0 }, "schema" : "https://github.com/citation-style-language/schema/raw/master/csl-citation.json" }</w:instrText>
      </w:r>
      <w:r w:rsidR="00874BD5" w:rsidRPr="00353E86">
        <w:rPr>
          <w:rFonts w:asciiTheme="majorBidi" w:hAnsiTheme="majorBidi" w:cstheme="majorBidi"/>
          <w:color w:val="1F497D" w:themeColor="text2"/>
          <w:sz w:val="24"/>
          <w:szCs w:val="24"/>
        </w:rPr>
        <w:fldChar w:fldCharType="separate"/>
      </w:r>
      <w:r w:rsidR="00874BD5" w:rsidRPr="00353E86">
        <w:rPr>
          <w:rFonts w:asciiTheme="majorBidi" w:hAnsiTheme="majorBidi" w:cstheme="majorBidi"/>
          <w:noProof/>
          <w:color w:val="1F497D" w:themeColor="text2"/>
          <w:sz w:val="24"/>
          <w:szCs w:val="24"/>
        </w:rPr>
        <w:t>(Donner &amp; Hemilä, 2007)</w:t>
      </w:r>
      <w:r w:rsidR="00874BD5" w:rsidRPr="00353E86">
        <w:rPr>
          <w:rFonts w:asciiTheme="majorBidi" w:hAnsiTheme="majorBidi" w:cstheme="majorBidi"/>
          <w:color w:val="1F497D" w:themeColor="text2"/>
          <w:sz w:val="24"/>
          <w:szCs w:val="24"/>
        </w:rPr>
        <w:fldChar w:fldCharType="end"/>
      </w:r>
      <w:r w:rsidR="00874BD5" w:rsidRPr="00353E86">
        <w:rPr>
          <w:rFonts w:asciiTheme="majorBidi" w:hAnsiTheme="majorBidi" w:cstheme="majorBidi"/>
          <w:color w:val="1F497D" w:themeColor="text2"/>
          <w:sz w:val="24"/>
          <w:szCs w:val="24"/>
        </w:rPr>
        <w:t xml:space="preserve">. It seems that micro-saccades also fulfill the same purpose as large saccades – precisely shifting gaze to the most relevant locations in order to achieve the goal of a task </w:t>
      </w:r>
      <w:r w:rsidR="00874BD5" w:rsidRPr="00353E86">
        <w:rPr>
          <w:rFonts w:asciiTheme="majorBidi" w:hAnsiTheme="majorBidi" w:cstheme="majorBidi"/>
          <w:color w:val="1F497D" w:themeColor="text2"/>
          <w:sz w:val="24"/>
          <w:szCs w:val="24"/>
        </w:rPr>
        <w:fldChar w:fldCharType="begin" w:fldLock="1"/>
      </w:r>
      <w:r w:rsidR="00874BD5" w:rsidRPr="00353E86">
        <w:rPr>
          <w:rFonts w:asciiTheme="majorBidi" w:hAnsiTheme="majorBidi" w:cstheme="majorBidi"/>
          <w:color w:val="1F497D" w:themeColor="text2"/>
          <w:sz w:val="24"/>
          <w:szCs w:val="24"/>
        </w:rPr>
        <w:instrText>ADDIN CSL_CITATION { "citationItems" : [ { "id" : "ITEM-1", "itemData" : { "DOI" : "10.1038/nn1210-1443", "ISSN" : "1097-6256", "PMID" : "21102565", "author" : [ { "dropping-particle" : "", "family" : "Kowler", "given" : "Eileen", "non-dropping-particle" : "", "parse-names" : false, "suffix" : "" }, { "dropping-particle" : "", "family" : "Collewijn", "given" : "Han", "non-dropping-particle" : "", "parse-names" : false, "suffix" : "" } ], "container-title" : "Nature neuroscience", "id" : "ITEM-1", "issue" : "12", "issued" : { "date-parts" : [ [ "2010" ] ] }, "page" : "1443-1444", "title" : "The eye on the needle", "type" : "article-journal", "volume" : "13" }, "uris" : [ "http://www.mendeley.com/documents/?uuid=f38ea2ba-8cef-45fc-a739-6c86559cd312" ] } ], "mendeley" : { "formattedCitation" : "(Kowler &amp; Collewijn, 2010)", "plainTextFormattedCitation" : "(Kowler &amp; Collewijn, 2010)", "previouslyFormattedCitation" : "(Kowler &amp; Collewijn, 2010)" }, "properties" : { "noteIndex" : 0 }, "schema" : "https://github.com/citation-style-language/schema/raw/master/csl-citation.json" }</w:instrText>
      </w:r>
      <w:r w:rsidR="00874BD5" w:rsidRPr="00353E86">
        <w:rPr>
          <w:rFonts w:asciiTheme="majorBidi" w:hAnsiTheme="majorBidi" w:cstheme="majorBidi"/>
          <w:color w:val="1F497D" w:themeColor="text2"/>
          <w:sz w:val="24"/>
          <w:szCs w:val="24"/>
        </w:rPr>
        <w:fldChar w:fldCharType="separate"/>
      </w:r>
      <w:r w:rsidR="00874BD5" w:rsidRPr="00353E86">
        <w:rPr>
          <w:rFonts w:asciiTheme="majorBidi" w:hAnsiTheme="majorBidi" w:cstheme="majorBidi"/>
          <w:noProof/>
          <w:color w:val="1F497D" w:themeColor="text2"/>
          <w:sz w:val="24"/>
          <w:szCs w:val="24"/>
        </w:rPr>
        <w:t>(Kowler &amp; Collewijn, 2010)</w:t>
      </w:r>
      <w:r w:rsidR="00874BD5" w:rsidRPr="00353E86">
        <w:rPr>
          <w:rFonts w:asciiTheme="majorBidi" w:hAnsiTheme="majorBidi" w:cstheme="majorBidi"/>
          <w:color w:val="1F497D" w:themeColor="text2"/>
          <w:sz w:val="24"/>
          <w:szCs w:val="24"/>
        </w:rPr>
        <w:fldChar w:fldCharType="end"/>
      </w:r>
      <w:r w:rsidR="00874BD5" w:rsidRPr="00353E86">
        <w:rPr>
          <w:rFonts w:asciiTheme="majorBidi" w:hAnsiTheme="majorBidi" w:cstheme="majorBidi"/>
          <w:color w:val="1F497D" w:themeColor="text2"/>
          <w:sz w:val="24"/>
          <w:szCs w:val="24"/>
        </w:rPr>
        <w:t xml:space="preserve">. Moreover, the so called ‘voluntary’ saccades can be the same size as micro-saccades, the later can be defined only operationally, as involuntary saccades that are produced while attempting to fixate </w:t>
      </w:r>
      <w:r w:rsidR="00874BD5" w:rsidRPr="00353E86">
        <w:rPr>
          <w:rFonts w:asciiTheme="majorBidi" w:hAnsiTheme="majorBidi" w:cstheme="majorBidi"/>
          <w:color w:val="1F497D" w:themeColor="text2"/>
          <w:sz w:val="24"/>
          <w:szCs w:val="24"/>
        </w:rPr>
        <w:fldChar w:fldCharType="begin" w:fldLock="1"/>
      </w:r>
      <w:r w:rsidR="00874BD5" w:rsidRPr="00353E86">
        <w:rPr>
          <w:rFonts w:asciiTheme="majorBidi" w:hAnsiTheme="majorBidi" w:cstheme="majorBidi"/>
          <w:color w:val="1F497D" w:themeColor="text2"/>
          <w:sz w:val="24"/>
          <w:szCs w:val="24"/>
        </w:rPr>
        <w:instrText>ADDIN CSL_CITATION { "citationItems" : [ { "id" : "ITEM-1", "itemData" : { "DOI" : "10.1016/S0079-6123(06)54008-7", "ISBN" : "0079-6123 (Print)\\n0079-6123 (Linking)", "ISSN" : "00796123", "PMID" : "17010709", "abstract" : "Most of our visual experience is driven by the eye movements we produce while we fixate our gaze. In a sense, our visual system thus has a built-in contradiction: when we direct our gaze at an object of interest, our eyes are never still. Therefore the perception, physiology, and computational modeling of fixational eye movements is critical to our understanding of vision in general, and also to the understanding of the neural computations that work to overcome neural adaptation in normal subjects as well as in clinical patients. Moreover, because we are not aware of our fixational eye movements, they can also help us understand the underpinnings of visual awareness. Research in the field of fixational eye movements faded in importance for several decades during the late 20th century. However, new electrophysiological and psychophysical data have now rejuvenated the field. The last decade has brought significant advances to our understanding of the neuronal and perceptual effects of fixational eye movements, with crucial implications for neural coding, visual awareness, and perception in normal and pathological vision. This chapter will review the type of neural activity generated by fixational eye movements at different levels in the visual system, as well as the importance of fixational eye movements for visual perception in normal vision and in visual disease. Special attention will be given to microsaccades, the fastest and largest type of fixational eye movement. ?? 2006 Elsevier B.V. All rights reserved.", "author" : [ { "dropping-particle" : "", "family" : "Martinez-Conde", "given" : "Susana", "non-dropping-particle" : "", "parse-names" : false, "suffix" : "" } ], "container-title" : "Progress in Brain Research", "id" : "ITEM-1", "issue" : "SUPPL. A", "issued" : { "date-parts" : [ [ "2006" ] ] }, "page" : "151-176", "title" : "Fixational eye movements in normal and pathological vision", "type" : "article-journal", "volume" : "154" }, "uris" : [ "http://www.mendeley.com/documents/?uuid=47c415e3-cff9-4fed-bfbb-c034ebda1e49" ] } ], "mendeley" : { "formattedCitation" : "(Martinez-Conde, 2006)", "plainTextFormattedCitation" : "(Martinez-Conde, 2006)", "previouslyFormattedCitation" : "(Martinez-Conde, 2006)" }, "properties" : { "noteIndex" : 0 }, "schema" : "https://github.com/citation-style-language/schema/raw/master/csl-citation.json" }</w:instrText>
      </w:r>
      <w:r w:rsidR="00874BD5" w:rsidRPr="00353E86">
        <w:rPr>
          <w:rFonts w:asciiTheme="majorBidi" w:hAnsiTheme="majorBidi" w:cstheme="majorBidi"/>
          <w:color w:val="1F497D" w:themeColor="text2"/>
          <w:sz w:val="24"/>
          <w:szCs w:val="24"/>
        </w:rPr>
        <w:fldChar w:fldCharType="separate"/>
      </w:r>
      <w:r w:rsidR="00874BD5" w:rsidRPr="00353E86">
        <w:rPr>
          <w:rFonts w:asciiTheme="majorBidi" w:hAnsiTheme="majorBidi" w:cstheme="majorBidi"/>
          <w:noProof/>
          <w:color w:val="1F497D" w:themeColor="text2"/>
          <w:sz w:val="24"/>
          <w:szCs w:val="24"/>
        </w:rPr>
        <w:t>(Martinez-Conde, 2006)</w:t>
      </w:r>
      <w:r w:rsidR="00874BD5" w:rsidRPr="00353E86">
        <w:rPr>
          <w:rFonts w:asciiTheme="majorBidi" w:hAnsiTheme="majorBidi" w:cstheme="majorBidi"/>
          <w:color w:val="1F497D" w:themeColor="text2"/>
          <w:sz w:val="24"/>
          <w:szCs w:val="24"/>
        </w:rPr>
        <w:fldChar w:fldCharType="end"/>
      </w:r>
      <w:r w:rsidR="00874BD5" w:rsidRPr="00353E86">
        <w:rPr>
          <w:rFonts w:asciiTheme="majorBidi" w:hAnsiTheme="majorBidi" w:cstheme="majorBidi"/>
          <w:color w:val="1F497D" w:themeColor="text2"/>
          <w:sz w:val="24"/>
          <w:szCs w:val="24"/>
        </w:rPr>
        <w:t xml:space="preserve">. Note that this definition for itself is very controversial; hence we are not usually and continually aware of our EyeM at all. In addition, a growing list of common characteristics to saccades and micro-saccades supports the hypothesis of a shared oculomotor generator </w:t>
      </w:r>
      <w:r w:rsidR="00874BD5" w:rsidRPr="00353E86">
        <w:rPr>
          <w:rFonts w:asciiTheme="majorBidi" w:hAnsiTheme="majorBidi" w:cstheme="majorBidi"/>
          <w:color w:val="1F497D" w:themeColor="text2"/>
          <w:sz w:val="24"/>
          <w:szCs w:val="24"/>
        </w:rPr>
        <w:fldChar w:fldCharType="begin" w:fldLock="1"/>
      </w:r>
      <w:r w:rsidR="00874BD5" w:rsidRPr="00353E86">
        <w:rPr>
          <w:rFonts w:asciiTheme="majorBidi" w:hAnsiTheme="majorBidi" w:cstheme="majorBidi"/>
          <w:color w:val="1F497D" w:themeColor="text2"/>
          <w:sz w:val="24"/>
          <w:szCs w:val="24"/>
        </w:rPr>
        <w:instrText>ADDIN CSL_CITATION { "citationItems" : [ { "id" : "ITEM-1", "itemData" : { "DOI" : "10.1038/nrn1348", "ISBN" : "1471-003X", "ISSN" : "1471-003X", "PMID" : "14976522", "abstract" : "Our eyes continually move even while we fix our gaze on an object. Although these fixational eye movements have a magnitude that should make them visible to us, we are unaware of them. If fixational eye movements are counteracted, our visual perception fades completely as a result of neural adaptation. So, our visual system has a built-in paradox \u2014 we must fix our gaze to inspect the minute details of our world, but if we were to fixate perfectly, the entire world would fade from view. Owing to their role in counteracting adaptation, fixational eye movements have been studied to elucidate how the brain makes our environment visible. Moreover, because we are not aware of these eye movements, they have been studied to understand the underpinnings of visual awareness. Recent studies of fixational eye movements have focused on determining how visible perception is encoded by neurons in various visual areas of the brain.", "author" : [ { "dropping-particle" : "", "family" : "Martinez-Conde", "given" : "Susana", "non-dropping-particle" : "", "parse-names" : false, "suffix" : "" }, { "dropping-particle" : "", "family" : "Macknik", "given" : "Stephen L", "non-dropping-particle" : "", "parse-names" : false, "suffix" : "" }, { "dropping-particle" : "", "family" : "Hubel", "given" : "David H", "non-dropping-particle" : "", "parse-names" : false, "suffix" : "" } ], "container-title" : "Nature reviews. Neuroscience", "id" : "ITEM-1", "issue" : "3", "issued" : { "date-parts" : [ [ "2004" ] ] }, "page" : "229-240", "title" : "The role of fixational eye movements in visual perception.", "type" : "article-journal", "volume" : "5" }, "uris" : [ "http://www.mendeley.com/documents/?uuid=a84dfb43-3402-4242-9801-ad581fa78dea" ] } ], "mendeley" : { "formattedCitation" : "(Martinez-Conde, Macknik, &amp; Hubel, 2004)", "manualFormatting" : "(Martinez-Conde et al., 2004", "plainTextFormattedCitation" : "(Martinez-Conde, Macknik, &amp; Hubel, 2004)", "previouslyFormattedCitation" : "(Martinez-Conde, Macknik, &amp; Hubel, 2004)" }, "properties" : { "noteIndex" : 0 }, "schema" : "https://github.com/citation-style-language/schema/raw/master/csl-citation.json" }</w:instrText>
      </w:r>
      <w:r w:rsidR="00874BD5" w:rsidRPr="00353E86">
        <w:rPr>
          <w:rFonts w:asciiTheme="majorBidi" w:hAnsiTheme="majorBidi" w:cstheme="majorBidi"/>
          <w:color w:val="1F497D" w:themeColor="text2"/>
          <w:sz w:val="24"/>
          <w:szCs w:val="24"/>
        </w:rPr>
        <w:fldChar w:fldCharType="separate"/>
      </w:r>
      <w:r w:rsidR="00874BD5" w:rsidRPr="00353E86">
        <w:rPr>
          <w:rFonts w:asciiTheme="majorBidi" w:hAnsiTheme="majorBidi" w:cstheme="majorBidi"/>
          <w:noProof/>
          <w:color w:val="1F497D" w:themeColor="text2"/>
          <w:sz w:val="24"/>
          <w:szCs w:val="24"/>
        </w:rPr>
        <w:t>(Martinez-Conde et al., 2004</w:t>
      </w:r>
      <w:r w:rsidR="00874BD5" w:rsidRPr="00353E86">
        <w:rPr>
          <w:rFonts w:asciiTheme="majorBidi" w:hAnsiTheme="majorBidi" w:cstheme="majorBidi"/>
          <w:color w:val="1F497D" w:themeColor="text2"/>
          <w:sz w:val="24"/>
          <w:szCs w:val="24"/>
        </w:rPr>
        <w:fldChar w:fldCharType="end"/>
      </w:r>
      <w:r w:rsidR="00874BD5" w:rsidRPr="00353E86">
        <w:rPr>
          <w:rFonts w:asciiTheme="majorBidi" w:hAnsiTheme="majorBidi" w:cstheme="majorBidi"/>
          <w:color w:val="1F497D" w:themeColor="text2"/>
          <w:sz w:val="24"/>
          <w:szCs w:val="24"/>
        </w:rPr>
        <w:t xml:space="preserve">; </w:t>
      </w:r>
      <w:r w:rsidR="00874BD5" w:rsidRPr="00353E86">
        <w:rPr>
          <w:rFonts w:asciiTheme="majorBidi" w:hAnsiTheme="majorBidi" w:cstheme="majorBidi"/>
          <w:color w:val="1F497D" w:themeColor="text2"/>
          <w:sz w:val="24"/>
          <w:szCs w:val="24"/>
        </w:rPr>
        <w:fldChar w:fldCharType="begin" w:fldLock="1"/>
      </w:r>
      <w:r w:rsidR="00874BD5" w:rsidRPr="00353E86">
        <w:rPr>
          <w:rFonts w:asciiTheme="majorBidi" w:hAnsiTheme="majorBidi" w:cstheme="majorBidi"/>
          <w:color w:val="1F497D" w:themeColor="text2"/>
          <w:sz w:val="24"/>
          <w:szCs w:val="24"/>
        </w:rPr>
        <w:instrText>ADDIN CSL_CITATION { "citationItems" : [ { "id" : "ITEM-1", "itemData" : { "DOI" : "10.1167/8.11.5", "ISBN" : "1534-7362", "ISSN" : "1534-7362", "PMID" : "18831599", "abstract" : "Microsaccades are one component of the small eye movements that constitute fixation. Their implementation in the oculomotor system is unknown. To better understand the physiological and mechanistic processes underlying microsaccade generation, we studied microsaccadic inhibition, a transient drop of microsaccade rate, in response to irrelevant visual and auditory stimuli. Quantitative descriptions of the time course and strength of inhibition revealed a strong dependence of microsaccadic inhibition on stimulus characteristics. In Experiment 1, microsaccadic inhibition occurred sooner after auditory than after visual stimuli and after luminance-contrast than after color-contrast visual stimuli. Moreover, microsaccade amplitude strongly decreased during microsaccadic inhibition. In Experiment 2, the latency of microsaccadic inhibition increased with decreasing luminance contrast. We develop a conceptual model of microsaccade generation in which microsaccades result from fixation-related activity in a motor map coding for both fixation and saccades. In this map, fixation is represented at the central site. Saccades are generated by activity in the periphery, their amplitude increasing with eccentricity. The activity at the central, fixation-related site of the map predicts the rate of microsaccades as well as their amplitude and direction distributions. This model represents a framework for understanding the dynamics of microsaccade behavior in a broad range of tasks.", "author" : [ { "dropping-particle" : "", "family" : "Rolfs", "given" : "Martin", "non-dropping-particle" : "", "parse-names" : false, "suffix" : "" }, { "dropping-particle" : "", "family" : "Kliegl", "given" : "Reinhold", "non-dropping-particle" : "", "parse-names" : false, "suffix" : "" }, { "dropping-particle" : "", "family" : "Engbert", "given" : "Ralf", "non-dropping-particle" : "", "parse-names" : false, "suffix" : "" } ], "container-title" : "Journal of vision", "id" : "ITEM-1", "issue" : "11", "issued" : { "date-parts" : [ [ "2008" ] ] }, "page" : "5.1-23", "title" : "Toward a model of microsaccade generation: the case of microsaccadic inhibition.", "type" : "article-journal", "volume" : "8" }, "uris" : [ "http://www.mendeley.com/documents/?uuid=9567212f-de31-4e38-b125-1ff47f3af351" ] } ], "mendeley" : { "formattedCitation" : "(Rolfs, Kliegl, &amp; Engbert, 2008)", "manualFormatting" : "Rolfs et al., 2008)", "plainTextFormattedCitation" : "(Rolfs, Kliegl, &amp; Engbert, 2008)", "previouslyFormattedCitation" : "(Rolfs, Kliegl, &amp; Engbert, 2008)" }, "properties" : { "noteIndex" : 0 }, "schema" : "https://github.com/citation-style-language/schema/raw/master/csl-citation.json" }</w:instrText>
      </w:r>
      <w:r w:rsidR="00874BD5" w:rsidRPr="00353E86">
        <w:rPr>
          <w:rFonts w:asciiTheme="majorBidi" w:hAnsiTheme="majorBidi" w:cstheme="majorBidi"/>
          <w:color w:val="1F497D" w:themeColor="text2"/>
          <w:sz w:val="24"/>
          <w:szCs w:val="24"/>
        </w:rPr>
        <w:fldChar w:fldCharType="separate"/>
      </w:r>
      <w:r w:rsidR="00874BD5" w:rsidRPr="00353E86">
        <w:rPr>
          <w:rFonts w:asciiTheme="majorBidi" w:hAnsiTheme="majorBidi" w:cstheme="majorBidi"/>
          <w:noProof/>
          <w:color w:val="1F497D" w:themeColor="text2"/>
          <w:sz w:val="24"/>
          <w:szCs w:val="24"/>
        </w:rPr>
        <w:t>Rolfs et al., 2008)</w:t>
      </w:r>
      <w:r w:rsidR="00874BD5" w:rsidRPr="00353E86">
        <w:rPr>
          <w:rFonts w:asciiTheme="majorBidi" w:hAnsiTheme="majorBidi" w:cstheme="majorBidi"/>
          <w:color w:val="1F497D" w:themeColor="text2"/>
          <w:sz w:val="24"/>
          <w:szCs w:val="24"/>
        </w:rPr>
        <w:fldChar w:fldCharType="end"/>
      </w:r>
      <w:r w:rsidR="00874BD5" w:rsidRPr="00353E86">
        <w:rPr>
          <w:rFonts w:asciiTheme="majorBidi" w:hAnsiTheme="majorBidi" w:cstheme="majorBidi"/>
          <w:color w:val="1F497D" w:themeColor="text2"/>
          <w:sz w:val="24"/>
          <w:szCs w:val="24"/>
        </w:rPr>
        <w:t xml:space="preserve">. </w:t>
      </w:r>
    </w:p>
    <w:p w:rsidR="00874BD5" w:rsidRPr="00353E86" w:rsidRDefault="00874BD5" w:rsidP="005447B5">
      <w:pPr>
        <w:jc w:val="both"/>
        <w:rPr>
          <w:rFonts w:asciiTheme="majorBidi" w:hAnsiTheme="majorBidi" w:cstheme="majorBidi"/>
          <w:b/>
          <w:bCs/>
          <w:color w:val="1F497D" w:themeColor="text2"/>
          <w:sz w:val="24"/>
          <w:szCs w:val="24"/>
        </w:rPr>
      </w:pPr>
      <w:r w:rsidRPr="00353E86">
        <w:rPr>
          <w:rFonts w:asciiTheme="majorBidi" w:hAnsiTheme="majorBidi" w:cstheme="majorBidi"/>
          <w:color w:val="1F497D" w:themeColor="text2"/>
          <w:sz w:val="24"/>
          <w:szCs w:val="24"/>
        </w:rPr>
        <w:t xml:space="preserve">The second important type of EyeM, which occurs between saccades, during most of the fixation periods, is the drift. The drift is much differentiable from the saccadic movement and its role in vision is very debatable. The role of drift in vision, to these days in some studies, is considered as mainly preventing perceptual fading from happening </w:t>
      </w:r>
      <w:r w:rsidRPr="00353E86">
        <w:rPr>
          <w:rFonts w:asciiTheme="majorBidi" w:hAnsiTheme="majorBidi" w:cstheme="majorBidi"/>
          <w:color w:val="1F497D" w:themeColor="text2"/>
          <w:sz w:val="24"/>
          <w:szCs w:val="24"/>
        </w:rPr>
        <w:fldChar w:fldCharType="begin" w:fldLock="1"/>
      </w:r>
      <w:r w:rsidRPr="00353E86">
        <w:rPr>
          <w:rFonts w:asciiTheme="majorBidi" w:hAnsiTheme="majorBidi" w:cstheme="majorBidi"/>
          <w:color w:val="1F497D" w:themeColor="text2"/>
          <w:sz w:val="24"/>
          <w:szCs w:val="24"/>
        </w:rPr>
        <w:instrText>ADDIN CSL_CITATION { "citationItems" : [ { "id" : "ITEM-1", "itemData" : { "DOI" : "10.1113/jphysiol.2014.279059", "ISBN" : "1469-7793", "ISSN" : "1469-7793", "PMID" : "25128571", "abstract" : "Fixational eye movements (FEMs; including microsaccades, drift and tremor) are thought to improve visibility during fixation by thwarting neural adaptation to unchanging stimuli, but how the different FEM types influence this process is a matter of debate. Attempts to answer this question have been hampered by the failure to distinguish between the prevention of fading (where fading is blocked before it happens in the first place) and the reversal of fading (where vision is restored after fading has already occurred). Because fading during fixation is a detriment to clear vision, the prevention of fading, which avoids visual degradation before it happens, is a more desirable scenario than improving visibility after fading has occurred. Yet previous studies have not examined the role of FEMs in the prevention of fading, but have focused on visual restoration instead. Here we set out to determine the differential contributions and efficacies of microsaccades and drift to preventing fading in human vision. Our results indicate that both microsaccades and drift mediate the prevention of visual fading. We also found that drift is a potentially larger contributor to preventing fading than microsaccades, although microsaccades are more effective than drift. Microsaccades moreover prevented foveal and peripheral fading in an equivalent fashion, and their efficacy was independent of their size, number, and direction. Our data also suggest that faster drift may prevent fading better than slower drift. These findings may help to reconcile the long-standing controversy concerning the comparative roles of microsaccades and drift in visibility during fixation", "author" : [ { "dropping-particle" : "", "family" : "McCamy", "given" : "Michael B", "non-dropping-particle" : "", "parse-names" : false, "suffix" : "" }, { "dropping-particle" : "", "family" : "Macknik", "given" : "Stephen L", "non-dropping-particle" : "", "parse-names" : false, "suffix" : "" }, { "dropping-particle" : "", "family" : "Martinez-Conde", "given" : "Susana", "non-dropping-particle" : "", "parse-names" : false, "suffix" : "" } ], "container-title" : "J Physiol", "id" : "ITEM-1", "issue" : "Pt 19", "issued" : { "date-parts" : [ [ "2014" ] ] }, "page" : "4381-4394", "title" : "Different fixational eye movements mediate the prevention and the reversal of visual fading.", "type" : "article-journal", "volume" : "592" }, "uris" : [ "http://www.mendeley.com/documents/?uuid=1f082844-afb8-40c6-a2c4-44b58119b87a" ] } ], "mendeley" : { "formattedCitation" : "(McCamy, Macknik, &amp; Martinez-Conde, 2014)", "manualFormatting" : "(McCamy et al., 2014)", "plainTextFormattedCitation" : "(McCamy, Macknik, &amp; Martinez-Conde, 2014)", "previouslyFormattedCitation" : "(McCamy, Macknik, &amp; Martinez-Conde, 2014)" }, "properties" : { "noteIndex" : 0 }, "schema" : "https://github.com/citation-style-language/schema/raw/master/csl-citation.json" }</w:instrText>
      </w:r>
      <w:r w:rsidRPr="00353E86">
        <w:rPr>
          <w:rFonts w:asciiTheme="majorBidi" w:hAnsiTheme="majorBidi" w:cstheme="majorBidi"/>
          <w:color w:val="1F497D" w:themeColor="text2"/>
          <w:sz w:val="24"/>
          <w:szCs w:val="24"/>
        </w:rPr>
        <w:fldChar w:fldCharType="separate"/>
      </w:r>
      <w:r w:rsidRPr="00353E86">
        <w:rPr>
          <w:rFonts w:asciiTheme="majorBidi" w:hAnsiTheme="majorBidi" w:cstheme="majorBidi"/>
          <w:noProof/>
          <w:color w:val="1F497D" w:themeColor="text2"/>
          <w:sz w:val="24"/>
          <w:szCs w:val="24"/>
        </w:rPr>
        <w:t>(McCamy et al., 2014)</w:t>
      </w:r>
      <w:r w:rsidRPr="00353E86">
        <w:rPr>
          <w:rFonts w:asciiTheme="majorBidi" w:hAnsiTheme="majorBidi" w:cstheme="majorBidi"/>
          <w:color w:val="1F497D" w:themeColor="text2"/>
          <w:sz w:val="24"/>
          <w:szCs w:val="24"/>
        </w:rPr>
        <w:fldChar w:fldCharType="end"/>
      </w:r>
      <w:r w:rsidRPr="00353E86">
        <w:rPr>
          <w:rFonts w:asciiTheme="majorBidi" w:hAnsiTheme="majorBidi" w:cstheme="majorBidi"/>
          <w:color w:val="1F497D" w:themeColor="text2"/>
          <w:sz w:val="24"/>
          <w:szCs w:val="24"/>
        </w:rPr>
        <w:t xml:space="preserve">.Yet, a growing list of studies suggests otherwise. One suggestion is that the drift is adapted to an image in order to transform visual signals into an optimized spatiotemporal code for further visual processing </w:t>
      </w:r>
      <w:r w:rsidRPr="00353E86">
        <w:rPr>
          <w:rFonts w:asciiTheme="majorBidi" w:hAnsiTheme="majorBidi" w:cstheme="majorBidi"/>
          <w:color w:val="1F497D" w:themeColor="text2"/>
          <w:sz w:val="24"/>
          <w:szCs w:val="24"/>
        </w:rPr>
        <w:fldChar w:fldCharType="begin" w:fldLock="1"/>
      </w:r>
      <w:r w:rsidRPr="00353E86">
        <w:rPr>
          <w:rFonts w:asciiTheme="majorBidi" w:hAnsiTheme="majorBidi" w:cstheme="majorBidi"/>
          <w:color w:val="1F497D" w:themeColor="text2"/>
          <w:sz w:val="24"/>
          <w:szCs w:val="24"/>
        </w:rPr>
        <w:instrText>ADDIN CSL_CITATION { "citationItems" : [ { "id" : "ITEM-1", "itemData" : { "DOI" : "10.1016/j.cub.2012.02.009", "ISSN" : "09609822", "author" : [ { "dropping-particle" : "", "family" : "Kagan", "given" : "Igor", "non-dropping-particle" : "", "parse-names" : false, "suffix" : "" } ], "container-title" : "Current Biology", "id" : "ITEM-1", "issue" : "6", "issued" : { "date-parts" : [ [ "2012" ] ] }, "page" : "R186-R188", "publisher" : "Elsevier Ltd", "title" : "Active Vision: Fixational Eye Movements Help Seeing Space in Time", "type" : "article-journal", "volume" : "22" }, "uris" : [ "http://www.mendeley.com/documents/?uuid=efe5d564-e22b-41ad-9ad9-d12d9fcff4a8" ] } ], "mendeley" : { "formattedCitation" : "(Kagan, 2012)", "plainTextFormattedCitation" : "(Kagan, 2012)", "previouslyFormattedCitation" : "(Kagan, 2012)" }, "properties" : { "noteIndex" : 0 }, "schema" : "https://github.com/citation-style-language/schema/raw/master/csl-citation.json" }</w:instrText>
      </w:r>
      <w:r w:rsidRPr="00353E86">
        <w:rPr>
          <w:rFonts w:asciiTheme="majorBidi" w:hAnsiTheme="majorBidi" w:cstheme="majorBidi"/>
          <w:color w:val="1F497D" w:themeColor="text2"/>
          <w:sz w:val="24"/>
          <w:szCs w:val="24"/>
        </w:rPr>
        <w:fldChar w:fldCharType="separate"/>
      </w:r>
      <w:r w:rsidRPr="00353E86">
        <w:rPr>
          <w:rFonts w:asciiTheme="majorBidi" w:hAnsiTheme="majorBidi" w:cstheme="majorBidi"/>
          <w:noProof/>
          <w:color w:val="1F497D" w:themeColor="text2"/>
          <w:sz w:val="24"/>
          <w:szCs w:val="24"/>
        </w:rPr>
        <w:t>(Kagan, 2012)</w:t>
      </w:r>
      <w:r w:rsidRPr="00353E86">
        <w:rPr>
          <w:rFonts w:asciiTheme="majorBidi" w:hAnsiTheme="majorBidi" w:cstheme="majorBidi"/>
          <w:color w:val="1F497D" w:themeColor="text2"/>
          <w:sz w:val="24"/>
          <w:szCs w:val="24"/>
        </w:rPr>
        <w:fldChar w:fldCharType="end"/>
      </w:r>
      <w:r w:rsidRPr="00353E86">
        <w:rPr>
          <w:rFonts w:asciiTheme="majorBidi" w:hAnsiTheme="majorBidi" w:cstheme="majorBidi"/>
          <w:color w:val="1F497D" w:themeColor="text2"/>
          <w:sz w:val="24"/>
          <w:szCs w:val="24"/>
        </w:rPr>
        <w:t xml:space="preserve">. The drift might be unfold already during retinal processing by redistributing the temporal frequency power into a range of increased retinal sensitivity </w:t>
      </w:r>
      <w:r w:rsidRPr="00353E86">
        <w:rPr>
          <w:rFonts w:asciiTheme="majorBidi" w:hAnsiTheme="majorBidi" w:cstheme="majorBidi"/>
          <w:color w:val="1F497D" w:themeColor="text2"/>
          <w:sz w:val="24"/>
          <w:szCs w:val="24"/>
        </w:rPr>
        <w:fldChar w:fldCharType="begin" w:fldLock="1"/>
      </w:r>
      <w:r w:rsidRPr="00353E86">
        <w:rPr>
          <w:rFonts w:asciiTheme="majorBidi" w:hAnsiTheme="majorBidi" w:cstheme="majorBidi"/>
          <w:color w:val="1F497D" w:themeColor="text2"/>
          <w:sz w:val="24"/>
          <w:szCs w:val="24"/>
        </w:rPr>
        <w:instrText>ADDIN CSL_CITATION { "citationItems" : [ { "id" : "ITEM-1", "itemData" : { "DOI" : "10.1016/j.cub.2012.01.050", "ISSN" : "09609822", "author" : [ { "dropping-particle" : "", "family" : "Kuang", "given" : "Xutao", "non-dropping-particle" : "", "parse-names" : false, "suffix" : "" }, { "dropping-particle" : "", "family" : "Poletti", "given" : "Martina", "non-dropping-particle" : "", "parse-names" : false, "suffix" : "" }, { "dropping-particle" : "", "family" : "Victor", "given" : "Jonathan\u00a0D.", "non-dropping-particle" : "", "parse-names" : false, "suffix" : "" }, { "dropping-particle" : "", "family" : "Rucci", "given" : "Michele", "non-dropping-particle" : "", "parse-names" : false, "suffix" : "" } ], "container-title" : "Current Biology", "id" : "ITEM-1", "issue" : "6", "issued" : { "date-parts" : [ [ "2012" ] ] }, "page" : "510-514", "publisher" : "Elsevier Ltd", "title" : "Temporal Encoding of Spatial Information during Active Visual Fixation", "type" : "article-journal", "volume" : "22" }, "uris" : [ "http://www.mendeley.com/documents/?uuid=d6893c2c-94a2-40ae-9f34-e3794ac5614d" ] } ], "mendeley" : { "formattedCitation" : "(Kuang, Poletti, Victor, &amp; Rucci, 2012)", "manualFormatting" : "(Kuang et al., 2012)", "plainTextFormattedCitation" : "(Kuang, Poletti, Victor, &amp; Rucci, 2012)", "previouslyFormattedCitation" : "(Kuang, Poletti, Victor, &amp; Rucci, 2012)" }, "properties" : { "noteIndex" : 0 }, "schema" : "https://github.com/citation-style-language/schema/raw/master/csl-citation.json" }</w:instrText>
      </w:r>
      <w:r w:rsidRPr="00353E86">
        <w:rPr>
          <w:rFonts w:asciiTheme="majorBidi" w:hAnsiTheme="majorBidi" w:cstheme="majorBidi"/>
          <w:color w:val="1F497D" w:themeColor="text2"/>
          <w:sz w:val="24"/>
          <w:szCs w:val="24"/>
        </w:rPr>
        <w:fldChar w:fldCharType="separate"/>
      </w:r>
      <w:r w:rsidRPr="00353E86">
        <w:rPr>
          <w:rFonts w:asciiTheme="majorBidi" w:hAnsiTheme="majorBidi" w:cstheme="majorBidi"/>
          <w:noProof/>
          <w:color w:val="1F497D" w:themeColor="text2"/>
          <w:sz w:val="24"/>
          <w:szCs w:val="24"/>
        </w:rPr>
        <w:t>(Kuang et al., 2012)</w:t>
      </w:r>
      <w:r w:rsidRPr="00353E86">
        <w:rPr>
          <w:rFonts w:asciiTheme="majorBidi" w:hAnsiTheme="majorBidi" w:cstheme="majorBidi"/>
          <w:color w:val="1F497D" w:themeColor="text2"/>
          <w:sz w:val="24"/>
          <w:szCs w:val="24"/>
        </w:rPr>
        <w:fldChar w:fldCharType="end"/>
      </w:r>
      <w:r w:rsidRPr="00353E86">
        <w:rPr>
          <w:rFonts w:asciiTheme="majorBidi" w:hAnsiTheme="majorBidi" w:cstheme="majorBidi"/>
          <w:color w:val="1F497D" w:themeColor="text2"/>
          <w:sz w:val="24"/>
          <w:szCs w:val="24"/>
        </w:rPr>
        <w:t xml:space="preserve">. In addition, studies show that drift movements are also suitable for visual detailed sampling </w:t>
      </w:r>
      <w:r w:rsidRPr="00353E86">
        <w:rPr>
          <w:rFonts w:asciiTheme="majorBidi" w:hAnsiTheme="majorBidi" w:cstheme="majorBidi"/>
          <w:b/>
          <w:bCs/>
          <w:color w:val="1F497D" w:themeColor="text2"/>
          <w:sz w:val="24"/>
          <w:szCs w:val="24"/>
        </w:rPr>
        <w:fldChar w:fldCharType="begin" w:fldLock="1"/>
      </w:r>
      <w:r w:rsidRPr="00353E86">
        <w:rPr>
          <w:rFonts w:asciiTheme="majorBidi" w:hAnsiTheme="majorBidi" w:cstheme="majorBidi"/>
          <w:b/>
          <w:bCs/>
          <w:color w:val="1F497D" w:themeColor="text2"/>
          <w:sz w:val="24"/>
          <w:szCs w:val="24"/>
        </w:rPr>
        <w:instrText>ADDIN CSL_CITATION { "citationItems" : [ { "id" : "ITEM-1", "itemData" : { "DOI" : "10.1016/j.visres.2014.12.004", "ISSN" : "00426989", "PMID" : "25535005", "abstract" : "During natural viewing large saccades shift the visual gaze from one target to another every few hun- dreds of milliseconds. The role of microsaccades (MSs), small saccades that show up during long fixations, is still debated. A major debate is whether MSs are used to redirect the visual gaze to a new location or to encode visual information through their movement. We argue that these two functions cannot be opti- mized simultaneously and present several pieces of evidence suggesting that MSs redirect the visual gaze and that the visual details are sampled and encoded by ocular drifts. We show that drift movements are indeed suitable for visual encoding. Yet, it is not clear to what extent drift movements are controlled by the visual system, and to what extent they interact with saccadic movements. We analyze several possi- ble control schemes for saccadic and drift movements and propose experiments that can discriminate between them. We present the results of preliminary analyses of existing data as a sanity check to the testability of our predictions", "author" : [ { "dropping-particle" : "", "family" : "Ahissar", "given" : "Ehud", "non-dropping-particle" : "", "parse-names" : false, "suffix" : "" }, { "dropping-particle" : "", "family" : "Arieli", "given" : "Amos", "non-dropping-particle" : "", "parse-names" : false, "suffix" : "" }, { "dropping-particle" : "", "family" : "Fried", "given" : "Moshe", "non-dropping-particle" : "", "parse-names" : false, "suffix" : "" }, { "dropping-particle" : "", "family" : "Bonneh", "given" : "Yoram", "non-dropping-particle" : "", "parse-names" : false, "suffix" : "" } ], "container-title" : "Vision Research", "id" : "ITEM-1", "issued" : { "date-parts" : [ [ "2014" ] ] }, "title" : "On the possible roles of microsaccades and drifts in visual perception", "type" : "article-journal" }, "uris" : [ "http://www.mendeley.com/documents/?uuid=09013092-ca4f-400e-ab6b-dd7f7734c8e5" ] } ], "mendeley" : { "formattedCitation" : "(Ahissar et al., 2014)", "manualFormatting" : "(Ahissar et al., 2001, 2012, 2014)", "plainTextFormattedCitation" : "(Ahissar et al., 2014)", "previouslyFormattedCitation" : "(Ahissar et al., 2014)" }, "properties" : { "noteIndex" : 0 }, "schema" : "https://github.com/citation-style-language/schema/raw/master/csl-citation.json" }</w:instrText>
      </w:r>
      <w:r w:rsidRPr="00353E86">
        <w:rPr>
          <w:rFonts w:asciiTheme="majorBidi" w:hAnsiTheme="majorBidi" w:cstheme="majorBidi"/>
          <w:b/>
          <w:bCs/>
          <w:color w:val="1F497D" w:themeColor="text2"/>
          <w:sz w:val="24"/>
          <w:szCs w:val="24"/>
        </w:rPr>
        <w:fldChar w:fldCharType="separate"/>
      </w:r>
      <w:r w:rsidRPr="00353E86">
        <w:rPr>
          <w:rFonts w:asciiTheme="majorBidi" w:hAnsiTheme="majorBidi" w:cstheme="majorBidi"/>
          <w:bCs/>
          <w:noProof/>
          <w:color w:val="1F497D" w:themeColor="text2"/>
          <w:sz w:val="24"/>
          <w:szCs w:val="24"/>
        </w:rPr>
        <w:t>(Ahissar et al., 2001, 2012, 2014)</w:t>
      </w:r>
      <w:r w:rsidRPr="00353E86">
        <w:rPr>
          <w:rFonts w:asciiTheme="majorBidi" w:hAnsiTheme="majorBidi" w:cstheme="majorBidi"/>
          <w:b/>
          <w:bCs/>
          <w:color w:val="1F497D" w:themeColor="text2"/>
          <w:sz w:val="24"/>
          <w:szCs w:val="24"/>
        </w:rPr>
        <w:fldChar w:fldCharType="end"/>
      </w:r>
      <w:r w:rsidR="005A70C7" w:rsidRPr="00353E86">
        <w:rPr>
          <w:rFonts w:asciiTheme="majorBidi" w:hAnsiTheme="majorBidi" w:cstheme="majorBidi"/>
          <w:b/>
          <w:bCs/>
          <w:color w:val="1F497D" w:themeColor="text2"/>
          <w:sz w:val="24"/>
          <w:szCs w:val="24"/>
        </w:rPr>
        <w:t>…</w:t>
      </w:r>
    </w:p>
    <w:p w:rsidR="00866174" w:rsidRPr="00353E86" w:rsidRDefault="00866174" w:rsidP="005447B5">
      <w:pPr>
        <w:jc w:val="both"/>
        <w:rPr>
          <w:rFonts w:asciiTheme="majorBidi" w:hAnsiTheme="majorBidi" w:cstheme="majorBidi"/>
          <w:color w:val="1F497D" w:themeColor="text2"/>
          <w:sz w:val="24"/>
          <w:szCs w:val="24"/>
        </w:rPr>
      </w:pPr>
    </w:p>
    <w:p w:rsidR="00584F0B" w:rsidRPr="00353E86" w:rsidRDefault="00584F0B" w:rsidP="005447B5">
      <w:pPr>
        <w:jc w:val="both"/>
        <w:rPr>
          <w:rFonts w:asciiTheme="majorBidi" w:hAnsiTheme="majorBidi" w:cstheme="majorBidi"/>
          <w:color w:val="C0504D" w:themeColor="accent2"/>
          <w:sz w:val="24"/>
          <w:szCs w:val="24"/>
        </w:rPr>
      </w:pPr>
      <w:r w:rsidRPr="00353E86">
        <w:rPr>
          <w:rFonts w:asciiTheme="majorBidi" w:hAnsiTheme="majorBidi" w:cstheme="majorBidi"/>
          <w:color w:val="1F497D" w:themeColor="text2"/>
          <w:sz w:val="24"/>
          <w:szCs w:val="24"/>
        </w:rPr>
        <w:t>Results:</w:t>
      </w:r>
    </w:p>
    <w:p w:rsidR="00584F0B" w:rsidRPr="00353E86" w:rsidRDefault="00584F0B" w:rsidP="005447B5">
      <w:pPr>
        <w:jc w:val="both"/>
        <w:rPr>
          <w:rFonts w:asciiTheme="majorBidi" w:hAnsiTheme="majorBidi" w:cstheme="majorBidi"/>
          <w:sz w:val="24"/>
          <w:szCs w:val="24"/>
        </w:rPr>
      </w:pPr>
      <w:r w:rsidRPr="00353E86">
        <w:rPr>
          <w:rFonts w:asciiTheme="majorBidi" w:hAnsiTheme="majorBidi" w:cstheme="majorBidi"/>
          <w:sz w:val="24"/>
          <w:szCs w:val="24"/>
        </w:rPr>
        <w:lastRenderedPageBreak/>
        <w:t xml:space="preserve">We found that constraining vision affected the motor strategy of vision at several levels: gaze distribution, spatial trajectories of saccades and drift movements (henceforth “drifts”) and kinematics of saccades and drifts. </w:t>
      </w:r>
    </w:p>
    <w:p w:rsidR="00584F0B" w:rsidRPr="00353E86" w:rsidRDefault="00584F0B" w:rsidP="005447B5">
      <w:pPr>
        <w:jc w:val="both"/>
        <w:rPr>
          <w:rFonts w:asciiTheme="majorBidi" w:hAnsiTheme="majorBidi" w:cstheme="majorBidi"/>
          <w:color w:val="000000" w:themeColor="text1"/>
          <w:sz w:val="24"/>
          <w:szCs w:val="24"/>
        </w:rPr>
      </w:pPr>
      <w:r w:rsidRPr="00353E86">
        <w:rPr>
          <w:rFonts w:asciiTheme="majorBidi" w:hAnsiTheme="majorBidi" w:cstheme="majorBidi"/>
          <w:sz w:val="24"/>
          <w:szCs w:val="24"/>
        </w:rPr>
        <w:t xml:space="preserve">Gaze distribution was assessed by computing the visit rates - the fraction of time spent in each pixel of the image during each trial. During natural viewing of large shapes, the gaze was typically directed to the center of the shape </w:t>
      </w:r>
      <w:r w:rsidRPr="00353E86">
        <w:rPr>
          <w:rFonts w:asciiTheme="majorBidi" w:hAnsiTheme="majorBidi" w:cstheme="majorBidi"/>
          <w:sz w:val="24"/>
          <w:szCs w:val="24"/>
          <w:highlight w:val="yellow"/>
        </w:rPr>
        <w:t>(fig2A).</w:t>
      </w:r>
      <w:r w:rsidRPr="00353E86">
        <w:rPr>
          <w:rFonts w:asciiTheme="majorBidi" w:hAnsiTheme="majorBidi" w:cstheme="majorBidi"/>
          <w:sz w:val="24"/>
          <w:szCs w:val="24"/>
        </w:rPr>
        <w:t xml:space="preserve"> In contrast, during tunneled viewing of large shapes the gaze was typically directed to the edges of the shapes </w:t>
      </w:r>
      <w:r w:rsidRPr="00353E86">
        <w:rPr>
          <w:rFonts w:asciiTheme="majorBidi" w:hAnsiTheme="majorBidi" w:cstheme="majorBidi"/>
          <w:sz w:val="24"/>
          <w:szCs w:val="24"/>
          <w:highlight w:val="yellow"/>
        </w:rPr>
        <w:t>(fig2B).</w:t>
      </w:r>
      <w:r w:rsidRPr="00353E86">
        <w:rPr>
          <w:rFonts w:asciiTheme="majorBidi" w:hAnsiTheme="majorBidi" w:cstheme="majorBidi"/>
          <w:sz w:val="24"/>
          <w:szCs w:val="24"/>
        </w:rPr>
        <w:t xml:space="preserve"> Importantly, the gaze was directed to the edge of the shapes also during tunneled viewing of small shapes, where it typically focused on a specific area of interest </w:t>
      </w:r>
      <w:r w:rsidRPr="00353E86">
        <w:rPr>
          <w:rFonts w:asciiTheme="majorBidi" w:hAnsiTheme="majorBidi" w:cstheme="majorBidi"/>
          <w:sz w:val="24"/>
          <w:szCs w:val="24"/>
          <w:highlight w:val="yellow"/>
        </w:rPr>
        <w:t>(fig2D)</w:t>
      </w:r>
      <w:r w:rsidRPr="00353E86">
        <w:rPr>
          <w:rFonts w:asciiTheme="majorBidi" w:hAnsiTheme="majorBidi" w:cstheme="majorBidi"/>
          <w:sz w:val="24"/>
          <w:szCs w:val="24"/>
        </w:rPr>
        <w:t xml:space="preserve">, in contrast to the spread and multi focal gaze distribution during natural viewing of them </w:t>
      </w:r>
      <w:r w:rsidRPr="00353E86">
        <w:rPr>
          <w:rFonts w:asciiTheme="majorBidi" w:hAnsiTheme="majorBidi" w:cstheme="majorBidi"/>
          <w:sz w:val="24"/>
          <w:szCs w:val="24"/>
          <w:highlight w:val="yellow"/>
        </w:rPr>
        <w:t>(fig2C)</w:t>
      </w:r>
      <w:r w:rsidRPr="00353E86">
        <w:rPr>
          <w:rFonts w:asciiTheme="majorBidi" w:hAnsiTheme="majorBidi" w:cstheme="majorBidi"/>
          <w:sz w:val="24"/>
          <w:szCs w:val="24"/>
        </w:rPr>
        <w:t xml:space="preserve">. Interestingly, none of the participants were aware of their tendency to visit these areas, as they all reported that intended eye movements in the small shapes task was extremely challenging. To quantify the similarity between the tunneled tasks, we compared the Euclidian distances between the most visited areas (top 10%) in the four experimental conditions. Differences between each same shape in the two tunneled vision tasks were found to be significantly smaller than the differences between any tunneled vision and natural vision tasks (One-way ANOVA, p&lt;0.001). </w:t>
      </w:r>
    </w:p>
    <w:p w:rsidR="00584F0B" w:rsidRPr="00353E86" w:rsidRDefault="00584F0B" w:rsidP="005447B5">
      <w:pPr>
        <w:jc w:val="both"/>
        <w:rPr>
          <w:rFonts w:asciiTheme="majorBidi" w:hAnsiTheme="majorBidi" w:cstheme="majorBidi"/>
          <w:sz w:val="24"/>
          <w:szCs w:val="24"/>
        </w:rPr>
      </w:pPr>
      <w:r w:rsidRPr="00353E86">
        <w:rPr>
          <w:rFonts w:asciiTheme="majorBidi" w:hAnsiTheme="majorBidi" w:cstheme="majorBidi"/>
          <w:color w:val="000000" w:themeColor="text1"/>
          <w:sz w:val="24"/>
          <w:szCs w:val="24"/>
        </w:rPr>
        <w:t xml:space="preserve">Unlike gaze distribution, spatial trajectories of saccades and drifts did differ between tunneled viewing of large and small images (Fig. 3). During tunneled viewing of large images a novel type of saccades emerged: border-following saccades </w:t>
      </w:r>
      <w:r w:rsidRPr="00353E86">
        <w:rPr>
          <w:rFonts w:asciiTheme="majorBidi" w:hAnsiTheme="majorBidi" w:cstheme="majorBidi"/>
          <w:sz w:val="24"/>
          <w:szCs w:val="24"/>
          <w:highlight w:val="yellow"/>
        </w:rPr>
        <w:t>(fig3A).</w:t>
      </w:r>
      <w:r w:rsidRPr="00353E86">
        <w:rPr>
          <w:rFonts w:asciiTheme="majorBidi" w:hAnsiTheme="majorBidi" w:cstheme="majorBidi"/>
          <w:color w:val="000000" w:themeColor="text1"/>
          <w:sz w:val="24"/>
          <w:szCs w:val="24"/>
        </w:rPr>
        <w:t xml:space="preserve"> Different strategies were used by the participants in the constrained tasks, but the most robust one is directing the saccadic jumps along the borders of the shapes </w:t>
      </w:r>
      <w:r w:rsidRPr="00353E86">
        <w:rPr>
          <w:rFonts w:asciiTheme="majorBidi" w:hAnsiTheme="majorBidi" w:cstheme="majorBidi"/>
          <w:sz w:val="24"/>
          <w:szCs w:val="24"/>
          <w:highlight w:val="yellow"/>
        </w:rPr>
        <w:t>(fig3B).</w:t>
      </w:r>
      <w:r w:rsidRPr="00353E86">
        <w:rPr>
          <w:rFonts w:asciiTheme="majorBidi" w:hAnsiTheme="majorBidi" w:cstheme="majorBidi"/>
          <w:sz w:val="24"/>
          <w:szCs w:val="24"/>
        </w:rPr>
        <w:t xml:space="preserve"> More than 50% of the saccades made by all participants in all “large tunneled” trials were border-following </w:t>
      </w:r>
      <w:r w:rsidRPr="00353E86">
        <w:rPr>
          <w:rFonts w:asciiTheme="majorBidi" w:hAnsiTheme="majorBidi" w:cstheme="majorBidi"/>
          <w:sz w:val="24"/>
          <w:szCs w:val="24"/>
          <w:highlight w:val="yellow"/>
        </w:rPr>
        <w:t>(fig3B).</w:t>
      </w:r>
      <w:r w:rsidRPr="00353E86">
        <w:rPr>
          <w:rFonts w:asciiTheme="majorBidi" w:hAnsiTheme="majorBidi" w:cstheme="majorBidi"/>
          <w:sz w:val="24"/>
          <w:szCs w:val="24"/>
        </w:rPr>
        <w:t xml:space="preserve">  This did not happen during tunneled viewing of small images </w:t>
      </w:r>
      <w:r w:rsidRPr="00353E86">
        <w:rPr>
          <w:rFonts w:asciiTheme="majorBidi" w:hAnsiTheme="majorBidi" w:cstheme="majorBidi"/>
          <w:sz w:val="24"/>
          <w:szCs w:val="24"/>
          <w:highlight w:val="yellow"/>
        </w:rPr>
        <w:t>(fig3B).</w:t>
      </w:r>
      <w:r w:rsidRPr="00353E86">
        <w:rPr>
          <w:rFonts w:asciiTheme="majorBidi" w:hAnsiTheme="majorBidi" w:cstheme="majorBidi"/>
          <w:sz w:val="24"/>
          <w:szCs w:val="24"/>
        </w:rPr>
        <w:t xml:space="preserve">  Furthermore, categorizing the drifts by the shape of their spatial trajectory - strait, circular and curved - revealed that almost all drifts between border-following saccades were strait and hence border-following as well </w:t>
      </w:r>
      <w:r w:rsidRPr="00353E86">
        <w:rPr>
          <w:rFonts w:asciiTheme="majorBidi" w:hAnsiTheme="majorBidi" w:cstheme="majorBidi"/>
          <w:sz w:val="24"/>
          <w:szCs w:val="24"/>
          <w:highlight w:val="yellow"/>
        </w:rPr>
        <w:t>(fig3C).</w:t>
      </w:r>
      <w:r w:rsidRPr="00353E86">
        <w:rPr>
          <w:rFonts w:asciiTheme="majorBidi" w:hAnsiTheme="majorBidi" w:cstheme="majorBidi"/>
          <w:sz w:val="24"/>
          <w:szCs w:val="24"/>
        </w:rPr>
        <w:t xml:space="preserve"> Straight drifts were unique to border-following as when not near the borders drifts were typically not straight (Fig. 3C). </w:t>
      </w:r>
      <w:r w:rsidRPr="00353E86">
        <w:rPr>
          <w:rFonts w:asciiTheme="majorBidi" w:hAnsiTheme="majorBidi" w:cstheme="majorBidi"/>
          <w:color w:val="4F81BD" w:themeColor="accent1"/>
          <w:sz w:val="24"/>
          <w:szCs w:val="24"/>
        </w:rPr>
        <w:t xml:space="preserve"> </w:t>
      </w:r>
    </w:p>
    <w:p w:rsidR="00584F0B" w:rsidRPr="00353E86" w:rsidRDefault="00584F0B" w:rsidP="005447B5">
      <w:pPr>
        <w:jc w:val="both"/>
        <w:rPr>
          <w:rFonts w:asciiTheme="majorBidi" w:hAnsiTheme="majorBidi" w:cstheme="majorBidi"/>
          <w:sz w:val="24"/>
          <w:szCs w:val="24"/>
        </w:rPr>
      </w:pPr>
      <w:r w:rsidRPr="00353E86">
        <w:rPr>
          <w:rFonts w:asciiTheme="majorBidi" w:hAnsiTheme="majorBidi" w:cstheme="majorBidi"/>
          <w:sz w:val="24"/>
          <w:szCs w:val="24"/>
        </w:rPr>
        <w:t xml:space="preserve">In order to look into the motor characteristics of the eye movement, and test the effect of ‘tunneling’ in a shorter time scale, we analyzed the sequences of saccades and drift under the 4 conditions (natural and tunneled viewing of large and small shapes). Saccadic rates were primarily affected by the tunneling in both shapes sizes </w:t>
      </w:r>
      <w:r w:rsidRPr="00353E86">
        <w:rPr>
          <w:rFonts w:asciiTheme="majorBidi" w:hAnsiTheme="majorBidi" w:cstheme="majorBidi"/>
          <w:sz w:val="24"/>
          <w:szCs w:val="24"/>
          <w:highlight w:val="yellow"/>
        </w:rPr>
        <w:t>(fig4A).</w:t>
      </w:r>
      <w:r w:rsidRPr="00353E86">
        <w:rPr>
          <w:rFonts w:asciiTheme="majorBidi" w:hAnsiTheme="majorBidi" w:cstheme="majorBidi"/>
          <w:sz w:val="24"/>
          <w:szCs w:val="24"/>
        </w:rPr>
        <w:t xml:space="preserve"> Tunneling significantly increased the saccadic rate. A significant increase in saccadic rate was also observed when comparing large shapes with the small shapes in both natural and tunneled vision. While an increased saccadic rate merely infers shorter drift duration, we observed a significant increase in the mean drift velocity – and no significant decrease in its amplitude, as would be expected by the decreased duration </w:t>
      </w:r>
      <w:r w:rsidRPr="00353E86">
        <w:rPr>
          <w:rFonts w:asciiTheme="majorBidi" w:hAnsiTheme="majorBidi" w:cstheme="majorBidi"/>
          <w:sz w:val="24"/>
          <w:szCs w:val="24"/>
          <w:highlight w:val="yellow"/>
        </w:rPr>
        <w:t>(fig4B).</w:t>
      </w:r>
      <w:r w:rsidRPr="00353E86">
        <w:rPr>
          <w:rFonts w:asciiTheme="majorBidi" w:hAnsiTheme="majorBidi" w:cstheme="majorBidi"/>
          <w:sz w:val="24"/>
          <w:szCs w:val="24"/>
        </w:rPr>
        <w:t xml:space="preserve"> This additional effect was observed only when tunneling vision and not when increasing the shape size. </w:t>
      </w:r>
      <w:r w:rsidRPr="00353E86">
        <w:rPr>
          <w:rFonts w:asciiTheme="majorBidi" w:hAnsiTheme="majorBidi" w:cstheme="majorBidi"/>
          <w:sz w:val="24"/>
          <w:szCs w:val="24"/>
        </w:rPr>
        <w:lastRenderedPageBreak/>
        <w:t xml:space="preserve">I.e., the shape size affected only the saccadic rate, while the tunneling manipulation affected both the saccadic rate and the mean drift velocity. </w:t>
      </w:r>
      <w:ins w:id="8" w:author="ehud" w:date="2017-12-21T13:20:00Z">
        <w:r w:rsidRPr="00353E86">
          <w:rPr>
            <w:rFonts w:asciiTheme="majorBidi" w:hAnsiTheme="majorBidi" w:cstheme="majorBidi"/>
            <w:sz w:val="24"/>
            <w:szCs w:val="24"/>
          </w:rPr>
          <w:t>[[REPHRASE LATER]]</w:t>
        </w:r>
      </w:ins>
    </w:p>
    <w:p w:rsidR="00584F0B" w:rsidRPr="00353E86" w:rsidRDefault="00584F0B" w:rsidP="005447B5">
      <w:pPr>
        <w:jc w:val="both"/>
        <w:rPr>
          <w:rFonts w:asciiTheme="majorBidi" w:hAnsiTheme="majorBidi" w:cstheme="majorBidi"/>
          <w:sz w:val="24"/>
          <w:szCs w:val="24"/>
        </w:rPr>
      </w:pPr>
      <w:r w:rsidRPr="00353E86">
        <w:rPr>
          <w:rFonts w:asciiTheme="majorBidi" w:hAnsiTheme="majorBidi" w:cstheme="majorBidi"/>
          <w:sz w:val="24"/>
          <w:szCs w:val="24"/>
        </w:rPr>
        <w:t xml:space="preserve">To further characterize these motor differences, we examined the known “main saccadic sequence” – the linear relationship between saccades maximum velocity and its amplitude </w:t>
      </w:r>
      <w:r w:rsidRPr="00353E86">
        <w:rPr>
          <w:rFonts w:asciiTheme="majorBidi" w:hAnsiTheme="majorBidi" w:cstheme="majorBidi"/>
          <w:sz w:val="24"/>
          <w:szCs w:val="24"/>
          <w:highlight w:val="yellow"/>
        </w:rPr>
        <w:t>(</w:t>
      </w:r>
      <w:r w:rsidRPr="00353E86">
        <w:rPr>
          <w:rFonts w:asciiTheme="majorBidi" w:hAnsiTheme="majorBidi" w:cstheme="majorBidi"/>
          <w:sz w:val="24"/>
          <w:szCs w:val="24"/>
          <w:highlight w:val="yellow"/>
          <w:rtl/>
        </w:rPr>
        <w:t>ציטוט</w:t>
      </w:r>
      <w:r w:rsidRPr="00353E86">
        <w:rPr>
          <w:rFonts w:asciiTheme="majorBidi" w:hAnsiTheme="majorBidi" w:cstheme="majorBidi"/>
          <w:sz w:val="24"/>
          <w:szCs w:val="24"/>
          <w:highlight w:val="yellow"/>
        </w:rPr>
        <w:t>)</w:t>
      </w:r>
      <w:r w:rsidRPr="00353E86">
        <w:rPr>
          <w:rFonts w:asciiTheme="majorBidi" w:hAnsiTheme="majorBidi" w:cstheme="majorBidi"/>
          <w:sz w:val="24"/>
          <w:szCs w:val="24"/>
        </w:rPr>
        <w:t xml:space="preserve">. As can be seen in </w:t>
      </w:r>
      <w:r w:rsidRPr="00353E86">
        <w:rPr>
          <w:rFonts w:asciiTheme="majorBidi" w:hAnsiTheme="majorBidi" w:cstheme="majorBidi"/>
          <w:sz w:val="24"/>
          <w:szCs w:val="24"/>
          <w:highlight w:val="yellow"/>
        </w:rPr>
        <w:t>figure 5</w:t>
      </w:r>
      <w:r w:rsidRPr="00353E86">
        <w:rPr>
          <w:rFonts w:asciiTheme="majorBidi" w:hAnsiTheme="majorBidi" w:cstheme="majorBidi"/>
          <w:sz w:val="24"/>
          <w:szCs w:val="24"/>
        </w:rPr>
        <w:t xml:space="preserve">, the linear relations were generally preserved during the tunneled viewing, as indicated by the high R^2 values of the linear regression. In higher amplitudes, though, the residuals of the linear fit were significantly larger during tunneled viewing. Saccades longer than 6 visual degrees were less tightly paired with a specific maximum velocity during tunneled vision.  Similarly, the mean drift velocity, mainly of drifts under 500ms, had larger variance in the tunneled vision conditions </w:t>
      </w:r>
      <w:r w:rsidRPr="00353E86">
        <w:rPr>
          <w:rFonts w:asciiTheme="majorBidi" w:hAnsiTheme="majorBidi" w:cstheme="majorBidi"/>
          <w:sz w:val="24"/>
          <w:szCs w:val="24"/>
          <w:highlight w:val="yellow"/>
        </w:rPr>
        <w:t>(fig5B).</w:t>
      </w:r>
      <w:r w:rsidRPr="00353E86">
        <w:rPr>
          <w:rFonts w:asciiTheme="majorBidi" w:hAnsiTheme="majorBidi" w:cstheme="majorBidi"/>
          <w:sz w:val="24"/>
          <w:szCs w:val="24"/>
        </w:rPr>
        <w:t xml:space="preserve"> The shorter drift durations in the tunneled conditions (which are also more common in this condition, see last paragraph) had a wider range of velocities than short drift in the natural condition.</w:t>
      </w:r>
      <w:ins w:id="9" w:author="ehud" w:date="2017-12-21T13:32:00Z">
        <w:r w:rsidRPr="00353E86">
          <w:rPr>
            <w:rFonts w:asciiTheme="majorBidi" w:hAnsiTheme="majorBidi" w:cstheme="majorBidi"/>
            <w:sz w:val="24"/>
            <w:szCs w:val="24"/>
          </w:rPr>
          <w:t xml:space="preserve"> [[REPHRASE LATER]]</w:t>
        </w:r>
      </w:ins>
    </w:p>
    <w:p w:rsidR="00584F0B" w:rsidRPr="00353E86" w:rsidRDefault="00584F0B" w:rsidP="005447B5">
      <w:pPr>
        <w:jc w:val="both"/>
        <w:rPr>
          <w:rFonts w:asciiTheme="majorBidi" w:hAnsiTheme="majorBidi" w:cstheme="majorBidi"/>
          <w:sz w:val="24"/>
          <w:szCs w:val="24"/>
        </w:rPr>
      </w:pPr>
      <w:r w:rsidRPr="00353E86">
        <w:rPr>
          <w:rFonts w:asciiTheme="majorBidi" w:hAnsiTheme="majorBidi" w:cstheme="majorBidi"/>
          <w:sz w:val="24"/>
          <w:szCs w:val="24"/>
        </w:rPr>
        <w:t xml:space="preserve">For a deeper understanding of drift velocity we then looked into the instantaneous velocity of each movement in the different experimental conditions. We computed the autocorrelations of drift vertical and horizontal instantaneous velocities in order to look for any periodic behavior </w:t>
      </w:r>
      <w:r w:rsidRPr="00353E86">
        <w:rPr>
          <w:rFonts w:asciiTheme="majorBidi" w:hAnsiTheme="majorBidi" w:cstheme="majorBidi"/>
          <w:sz w:val="24"/>
          <w:szCs w:val="24"/>
          <w:highlight w:val="yellow"/>
        </w:rPr>
        <w:t>(fig6A)</w:t>
      </w:r>
      <w:r w:rsidRPr="00353E86">
        <w:rPr>
          <w:rFonts w:asciiTheme="majorBidi" w:hAnsiTheme="majorBidi" w:cstheme="majorBidi"/>
          <w:sz w:val="24"/>
          <w:szCs w:val="24"/>
        </w:rPr>
        <w:t xml:space="preserve">. We found that a significant peak in the autocorrelation can be found much more in trials of the tunneled vision conditions than in trials of the natural vision. The periodicity is stronger, i.e. appears more frequently, in the vertical movements than in the horizontal one. Importantly, in all experimental conditions, the peak, if exist, is at 100ms and in some cases also 200ms (which might be a harmonic). </w:t>
      </w:r>
      <w:ins w:id="10" w:author="ehud" w:date="2017-12-21T16:05:00Z">
        <w:r w:rsidRPr="00353E86">
          <w:rPr>
            <w:rFonts w:asciiTheme="majorBidi" w:hAnsiTheme="majorBidi" w:cstheme="majorBidi"/>
            <w:sz w:val="24"/>
            <w:szCs w:val="24"/>
          </w:rPr>
          <w:t>[[REPHRASE LATER]]</w:t>
        </w:r>
      </w:ins>
      <w:r w:rsidRPr="00353E86">
        <w:rPr>
          <w:rFonts w:asciiTheme="majorBidi" w:hAnsiTheme="majorBidi" w:cstheme="majorBidi"/>
          <w:sz w:val="24"/>
          <w:szCs w:val="24"/>
        </w:rPr>
        <w:t xml:space="preserve">  </w:t>
      </w:r>
    </w:p>
    <w:p w:rsidR="00584F0B" w:rsidRPr="00353E86" w:rsidRDefault="00584F0B" w:rsidP="005447B5">
      <w:pPr>
        <w:jc w:val="both"/>
        <w:rPr>
          <w:rFonts w:asciiTheme="majorBidi" w:hAnsiTheme="majorBidi" w:cstheme="majorBidi"/>
          <w:sz w:val="24"/>
          <w:szCs w:val="24"/>
        </w:rPr>
      </w:pPr>
      <w:r w:rsidRPr="00353E86">
        <w:rPr>
          <w:rFonts w:asciiTheme="majorBidi" w:hAnsiTheme="majorBidi" w:cstheme="majorBidi"/>
          <w:sz w:val="24"/>
          <w:szCs w:val="24"/>
        </w:rPr>
        <w:t xml:space="preserve">We then computed the autocorrelations of the distance “travelled” by the drift in each movement. This distance is, in practice, the cumulative integral of the change in the position of the eye, which is similar to the instantaneous velocity discussed previously. We found that the autocorrelation of the traveled distance decayed faster in the natural vision conditions. The time constant of the exponential that best fit these decays, is about two times longer in the tunneled vision conditions. Tunneling vision, hence, not only entailed more periodicity in drift’s velocity, it also increased the consistency of the distance covered by drift motion </w:t>
      </w:r>
      <w:r w:rsidRPr="00353E86">
        <w:rPr>
          <w:rFonts w:asciiTheme="majorBidi" w:hAnsiTheme="majorBidi" w:cstheme="majorBidi"/>
          <w:sz w:val="24"/>
          <w:szCs w:val="24"/>
          <w:highlight w:val="yellow"/>
        </w:rPr>
        <w:t>(fig6B)</w:t>
      </w:r>
      <w:r w:rsidRPr="00353E86">
        <w:rPr>
          <w:rFonts w:asciiTheme="majorBidi" w:hAnsiTheme="majorBidi" w:cstheme="majorBidi"/>
          <w:sz w:val="24"/>
          <w:szCs w:val="24"/>
        </w:rPr>
        <w:t xml:space="preserve">.   </w:t>
      </w:r>
      <w:ins w:id="11" w:author="ehud" w:date="2017-12-21T16:05:00Z">
        <w:r w:rsidRPr="00353E86">
          <w:rPr>
            <w:rFonts w:asciiTheme="majorBidi" w:hAnsiTheme="majorBidi" w:cstheme="majorBidi"/>
            <w:sz w:val="24"/>
            <w:szCs w:val="24"/>
          </w:rPr>
          <w:t>[[REPHRASE LATER]]</w:t>
        </w:r>
      </w:ins>
    </w:p>
    <w:p w:rsidR="00866174" w:rsidRPr="00353E86" w:rsidRDefault="00866174" w:rsidP="005447B5">
      <w:pPr>
        <w:jc w:val="both"/>
        <w:rPr>
          <w:rFonts w:asciiTheme="majorBidi" w:hAnsiTheme="majorBidi" w:cstheme="majorBidi"/>
          <w:color w:val="1F497D" w:themeColor="text2"/>
          <w:sz w:val="24"/>
          <w:szCs w:val="24"/>
        </w:rPr>
      </w:pPr>
    </w:p>
    <w:p w:rsidR="00874BD5" w:rsidRPr="00353E86" w:rsidRDefault="00874BD5" w:rsidP="005447B5">
      <w:pPr>
        <w:jc w:val="both"/>
        <w:rPr>
          <w:rFonts w:asciiTheme="majorBidi" w:hAnsiTheme="majorBidi" w:cstheme="majorBidi"/>
          <w:color w:val="1F497D" w:themeColor="text2"/>
          <w:sz w:val="24"/>
          <w:szCs w:val="24"/>
        </w:rPr>
      </w:pPr>
      <w:r w:rsidRPr="00353E86">
        <w:rPr>
          <w:rFonts w:asciiTheme="majorBidi" w:hAnsiTheme="majorBidi" w:cstheme="majorBidi"/>
          <w:color w:val="1F497D" w:themeColor="text2"/>
          <w:sz w:val="24"/>
          <w:szCs w:val="24"/>
        </w:rPr>
        <w:t>Discussion:</w:t>
      </w:r>
    </w:p>
    <w:p w:rsidR="00874BD5" w:rsidRPr="00353E86" w:rsidRDefault="00874BD5" w:rsidP="005447B5">
      <w:pPr>
        <w:jc w:val="both"/>
        <w:rPr>
          <w:rFonts w:asciiTheme="majorBidi" w:hAnsiTheme="majorBidi" w:cstheme="majorBidi"/>
          <w:color w:val="1F497D" w:themeColor="text2"/>
          <w:sz w:val="24"/>
          <w:szCs w:val="24"/>
        </w:rPr>
      </w:pPr>
      <w:r w:rsidRPr="00353E86">
        <w:rPr>
          <w:rFonts w:asciiTheme="majorBidi" w:hAnsiTheme="majorBidi" w:cstheme="majorBidi"/>
          <w:color w:val="1F497D" w:themeColor="text2"/>
          <w:sz w:val="24"/>
          <w:szCs w:val="24"/>
        </w:rPr>
        <w:t xml:space="preserve">Whether ocular drifts are controlled by the brain had been a source of enduring debate {refs, </w:t>
      </w:r>
      <w:proofErr w:type="spellStart"/>
      <w:r w:rsidRPr="00353E86">
        <w:rPr>
          <w:rFonts w:asciiTheme="majorBidi" w:hAnsiTheme="majorBidi" w:cstheme="majorBidi"/>
          <w:color w:val="1F497D" w:themeColor="text2"/>
          <w:sz w:val="24"/>
          <w:szCs w:val="24"/>
        </w:rPr>
        <w:t>Steinemann</w:t>
      </w:r>
      <w:proofErr w:type="spellEnd"/>
      <w:proofErr w:type="gramStart"/>
      <w:r w:rsidRPr="00353E86">
        <w:rPr>
          <w:rFonts w:asciiTheme="majorBidi" w:hAnsiTheme="majorBidi" w:cstheme="majorBidi"/>
          <w:color w:val="1F497D" w:themeColor="text2"/>
          <w:sz w:val="24"/>
          <w:szCs w:val="24"/>
        </w:rPr>
        <w:t>,…</w:t>
      </w:r>
      <w:proofErr w:type="gramEnd"/>
      <w:r w:rsidRPr="00353E86">
        <w:rPr>
          <w:rFonts w:asciiTheme="majorBidi" w:hAnsiTheme="majorBidi" w:cstheme="majorBidi"/>
          <w:color w:val="1F497D" w:themeColor="text2"/>
          <w:sz w:val="24"/>
          <w:szCs w:val="24"/>
        </w:rPr>
        <w:t xml:space="preserve">}. Our results demonstrate clearly that ocular drifts are actively controlled by the visual system when vision is tunneled. Our current paradigm did not address the computational basis behind the specific adaptation of drift kinematics, leaving space for speculative accounts, of which we will mention two. In one, drift may be </w:t>
      </w:r>
      <w:r w:rsidRPr="00353E86">
        <w:rPr>
          <w:rFonts w:asciiTheme="majorBidi" w:hAnsiTheme="majorBidi" w:cstheme="majorBidi"/>
          <w:color w:val="1F497D" w:themeColor="text2"/>
          <w:sz w:val="24"/>
          <w:szCs w:val="24"/>
        </w:rPr>
        <w:lastRenderedPageBreak/>
        <w:t>controlled in a way resembling saccadic control, and yielding a main-sequence like dependency between amplitude and velocity. According to this account, the main variable controlled here was the amplitude, for increasing sampling range. The second speculation is that as tunneling decrease the total amount of retinal signals, the visual system try to compensate by increasing the intensity of retinal signals by increasing scanning velocity {ref}.</w:t>
      </w:r>
      <w:r w:rsidR="002501CF" w:rsidRPr="00353E86">
        <w:rPr>
          <w:rFonts w:asciiTheme="majorBidi" w:hAnsiTheme="majorBidi" w:cstheme="majorBidi"/>
          <w:b/>
          <w:bCs/>
          <w:color w:val="1F497D" w:themeColor="text2"/>
          <w:sz w:val="24"/>
          <w:szCs w:val="24"/>
        </w:rPr>
        <w:t>(need to change – discussion about the temporal vs spatial information rate….)</w:t>
      </w:r>
    </w:p>
    <w:p w:rsidR="00874BD5" w:rsidRPr="00353E86" w:rsidRDefault="00874BD5" w:rsidP="005447B5">
      <w:pPr>
        <w:spacing w:after="120" w:line="360" w:lineRule="auto"/>
        <w:jc w:val="both"/>
        <w:rPr>
          <w:rFonts w:asciiTheme="majorBidi" w:hAnsiTheme="majorBidi" w:cstheme="majorBidi"/>
          <w:color w:val="1F497D" w:themeColor="text2"/>
          <w:sz w:val="24"/>
          <w:szCs w:val="24"/>
        </w:rPr>
      </w:pPr>
      <w:r w:rsidRPr="00353E86">
        <w:rPr>
          <w:rFonts w:asciiTheme="majorBidi" w:hAnsiTheme="majorBidi" w:cstheme="majorBidi"/>
          <w:color w:val="1F497D" w:themeColor="text2"/>
          <w:sz w:val="24"/>
          <w:szCs w:val="24"/>
        </w:rPr>
        <w:t xml:space="preserve">These results also support the idea of a closed-loop perception, as new sensory constrains have an immediate effect on the basic motor characteristics of saccades and drift. Though natural elements of the EyeM are kept, their motor profiles are significantly different when receiving different sensory input </w:t>
      </w:r>
      <w:r w:rsidRPr="00353E86">
        <w:rPr>
          <w:rFonts w:asciiTheme="majorBidi" w:hAnsiTheme="majorBidi" w:cstheme="majorBidi"/>
          <w:color w:val="1F497D" w:themeColor="text2"/>
          <w:sz w:val="24"/>
          <w:szCs w:val="24"/>
        </w:rPr>
        <w:fldChar w:fldCharType="begin" w:fldLock="1"/>
      </w:r>
      <w:r w:rsidRPr="00353E86">
        <w:rPr>
          <w:rFonts w:asciiTheme="majorBidi" w:hAnsiTheme="majorBidi" w:cstheme="majorBidi"/>
          <w:color w:val="1F497D" w:themeColor="text2"/>
          <w:sz w:val="24"/>
          <w:szCs w:val="24"/>
        </w:rPr>
        <w:instrText>ADDIN CSL_CITATION { "citationItems" : [ { "id" : "ITEM-1", "itemData" : { "DOI" : "10.1523/JNEUROSCI.2432-12.2012", "ISBN" : "0270-6474", "ISSN" : "0270-6474", "PMID" : "23035109", "abstract" : "Perception involves motor control of sensory organs. However, the dynamics underlying emergence of perception from motor-sensory interactions are not yet known. Two extreme possibilities are as follows: (1) motor and sensory signals interact within an open-loop scheme in which motor signals determine sensory sampling but are not affected by sensory processing and (2) motor and sensory signals are affected by each other within a closed-loop scheme. We studied the scheme of motor-sensory interactions in humans using a novel object localization task that enabled monitoring the relevant overt motor and sensory variables. We found that motor variables were dynamically controlled within each perceptual trial, such that they gradually converged to steady values. Training on this task resulted in improvement in perceptual acuity, which was achieved solely by changes in motor variables, without any change in the acuity of sensory readout. The within-trial dynamics is captured by a hierarchical closed-loop model in which lower loops actively maintain constant sensory coding, and higher loops maintain constant sensory update flow. These findings demonstrate interchangeability of motor and sensory variables in perception, motor convergence during perception, and a consistent hierarchical closed-loop perceptual model.", "author" : [ { "dropping-particle" : "", "family" : "Saig", "given" : "a.", "non-dropping-particle" : "", "parse-names" : false, "suffix" : "" }, { "dropping-particle" : "", "family" : "Gordon", "given" : "G.", "non-dropping-particle" : "", "parse-names" : false, "suffix" : "" }, { "dropping-particle" : "", "family" : "Assa", "given" : "E.", "non-dropping-particle" : "", "parse-names" : false, "suffix" : "" }, { "dropping-particle" : "", "family" : "Arieli", "given" : "a.", "non-dropping-particle" : "", "parse-names" : false, "suffix" : "" }, { "dropping-particle" : "", "family" : "Ahissar", "given" : "E.", "non-dropping-particle" : "", "parse-names" : false, "suffix" : "" } ], "container-title" : "Journal of Neuroscience", "id" : "ITEM-1", "issue" : "40", "issued" : { "date-parts" : [ [ "2012" ] ] }, "page" : "14022-14032", "title" : "Motor-Sensory Confluence in Tactile Perception", "type" : "article-journal", "volume" : "32" }, "uris" : [ "http://www.mendeley.com/documents/?uuid=29182ba7-43e5-474b-84bc-475816fdf795" ] } ], "mendeley" : { "formattedCitation" : "( a. Saig, Gordon, Assa, Arieli, &amp; Ahissar, 2012)", "manualFormatting" : "(Saig, Gordon, Assa, Arieli, &amp; Ahissar, 2012", "plainTextFormattedCitation" : "( a. Saig, Gordon, Assa, Arieli, &amp; Ahissar, 2012)", "previouslyFormattedCitation" : "( a. Saig, Gordon, Assa, Arieli, &amp; Ahissar, 2012)" }, "properties" : { "noteIndex" : 0 }, "schema" : "https://github.com/citation-style-language/schema/raw/master/csl-citation.json" }</w:instrText>
      </w:r>
      <w:r w:rsidRPr="00353E86">
        <w:rPr>
          <w:rFonts w:asciiTheme="majorBidi" w:hAnsiTheme="majorBidi" w:cstheme="majorBidi"/>
          <w:color w:val="1F497D" w:themeColor="text2"/>
          <w:sz w:val="24"/>
          <w:szCs w:val="24"/>
        </w:rPr>
        <w:fldChar w:fldCharType="separate"/>
      </w:r>
      <w:r w:rsidRPr="00353E86">
        <w:rPr>
          <w:rFonts w:asciiTheme="majorBidi" w:hAnsiTheme="majorBidi" w:cstheme="majorBidi"/>
          <w:noProof/>
          <w:color w:val="1F497D" w:themeColor="text2"/>
          <w:sz w:val="24"/>
          <w:szCs w:val="24"/>
        </w:rPr>
        <w:t>(Saig, Gordon, Assa, Arieli, &amp; Ahissar, 2012</w:t>
      </w:r>
      <w:r w:rsidRPr="00353E86">
        <w:rPr>
          <w:rFonts w:asciiTheme="majorBidi" w:hAnsiTheme="majorBidi" w:cstheme="majorBidi"/>
          <w:color w:val="1F497D" w:themeColor="text2"/>
          <w:sz w:val="24"/>
          <w:szCs w:val="24"/>
        </w:rPr>
        <w:fldChar w:fldCharType="end"/>
      </w:r>
      <w:r w:rsidRPr="00353E86">
        <w:rPr>
          <w:rFonts w:asciiTheme="majorBidi" w:hAnsiTheme="majorBidi" w:cstheme="majorBidi"/>
          <w:color w:val="1F497D" w:themeColor="text2"/>
          <w:sz w:val="24"/>
          <w:szCs w:val="24"/>
        </w:rPr>
        <w:t xml:space="preserve">; </w:t>
      </w:r>
      <w:r w:rsidRPr="00353E86">
        <w:rPr>
          <w:rFonts w:asciiTheme="majorBidi" w:hAnsiTheme="majorBidi" w:cstheme="majorBidi"/>
          <w:color w:val="1F497D" w:themeColor="text2"/>
          <w:sz w:val="24"/>
          <w:szCs w:val="24"/>
        </w:rPr>
        <w:fldChar w:fldCharType="begin" w:fldLock="1"/>
      </w:r>
      <w:r w:rsidRPr="00353E86">
        <w:rPr>
          <w:rFonts w:asciiTheme="majorBidi" w:hAnsiTheme="majorBidi" w:cstheme="majorBidi"/>
          <w:color w:val="1F497D" w:themeColor="text2"/>
          <w:sz w:val="24"/>
          <w:szCs w:val="24"/>
        </w:rPr>
        <w:instrText>ADDIN CSL_CITATION { "citationItems" : [ { "id" : "ITEM-1", "itemData" : { "DOI" : "10.1016/j.neunet.2012.02.024", "ISBN" : "1879-2782 (Electronic)\\n0893-6080 (Linking)", "ISSN" : "08936080", "PMID" : "22386787", "abstract" : "A curious agent acts so as to optimize its learning about itself and its environment, without external supervision. We present a model of hierarchical curiosity loops for such an autonomous active learning agent, whereby each loop selects the optimal action that maximizes the agent's learning of sensory-motor correlations. The model is based on rewarding the learner's prediction errors in an actor-critic reinforcement learning (RL) paradigm. Hierarchy is achieved by utilizing previously learned motor-sensory mapping, which enables the learning of other mappings, thus increasing the extent and diversity of knowledge and skills. We demonstrate the relevance of this architecture to active sensing using the well-studied vibrissae (whiskers) system, where rodents acquire sensory information by virtue of repeated whisker movements. We show that hierarchical curiosity loops starting from optimally learning the internal models of whisker motion and then extending to object localization result in free-air whisking and object palpation, respectively. ?? 2012 Elsevier Ltd.", "author" : [ { "dropping-particle" : "", "family" : "Gordon", "given" : "Goren", "non-dropping-particle" : "", "parse-names" : false, "suffix" : "" }, { "dropping-particle" : "", "family" : "Ahissar", "given" : "Ehud", "non-dropping-particle" : "", "parse-names" : false, "suffix" : "" } ], "container-title" : "Neural Networks", "id" : "ITEM-1", "issued" : { "date-parts" : [ [ "2012" ] ] }, "page" : "119-129", "publisher" : "Elsevier Ltd", "title" : "Hierarchical curiosity loops and active sensing", "type" : "article-journal", "volume" : "32" }, "uris" : [ "http://www.mendeley.com/documents/?uuid=aa9bee5a-3c72-4514-9436-452fc9ce1932" ] } ], "mendeley" : { "formattedCitation" : "(Gordon &amp; Ahissar, 2012)", "manualFormatting" : "Gordon &amp; Ahissar, 2012", "plainTextFormattedCitation" : "(Gordon &amp; Ahissar, 2012)", "previouslyFormattedCitation" : "(Gordon &amp; Ahissar, 2012)" }, "properties" : { "noteIndex" : 0 }, "schema" : "https://github.com/citation-style-language/schema/raw/master/csl-citation.json" }</w:instrText>
      </w:r>
      <w:r w:rsidRPr="00353E86">
        <w:rPr>
          <w:rFonts w:asciiTheme="majorBidi" w:hAnsiTheme="majorBidi" w:cstheme="majorBidi"/>
          <w:color w:val="1F497D" w:themeColor="text2"/>
          <w:sz w:val="24"/>
          <w:szCs w:val="24"/>
        </w:rPr>
        <w:fldChar w:fldCharType="separate"/>
      </w:r>
      <w:r w:rsidRPr="00353E86">
        <w:rPr>
          <w:rFonts w:asciiTheme="majorBidi" w:hAnsiTheme="majorBidi" w:cstheme="majorBidi"/>
          <w:noProof/>
          <w:color w:val="1F497D" w:themeColor="text2"/>
          <w:sz w:val="24"/>
          <w:szCs w:val="24"/>
        </w:rPr>
        <w:t>Gordon &amp; Ahissar, 2012</w:t>
      </w:r>
      <w:r w:rsidRPr="00353E86">
        <w:rPr>
          <w:rFonts w:asciiTheme="majorBidi" w:hAnsiTheme="majorBidi" w:cstheme="majorBidi"/>
          <w:color w:val="1F497D" w:themeColor="text2"/>
          <w:sz w:val="24"/>
          <w:szCs w:val="24"/>
        </w:rPr>
        <w:fldChar w:fldCharType="end"/>
      </w:r>
      <w:r w:rsidRPr="00353E86">
        <w:rPr>
          <w:rFonts w:asciiTheme="majorBidi" w:hAnsiTheme="majorBidi" w:cstheme="majorBidi"/>
          <w:color w:val="1F497D" w:themeColor="text2"/>
          <w:sz w:val="24"/>
          <w:szCs w:val="24"/>
        </w:rPr>
        <w:t xml:space="preserve">; </w:t>
      </w:r>
      <w:r w:rsidRPr="00353E86">
        <w:rPr>
          <w:rFonts w:asciiTheme="majorBidi" w:hAnsiTheme="majorBidi" w:cstheme="majorBidi"/>
          <w:color w:val="1F497D" w:themeColor="text2"/>
          <w:sz w:val="24"/>
          <w:szCs w:val="24"/>
        </w:rPr>
        <w:fldChar w:fldCharType="begin" w:fldLock="1"/>
      </w:r>
      <w:r w:rsidRPr="00353E86">
        <w:rPr>
          <w:rFonts w:asciiTheme="majorBidi" w:hAnsiTheme="majorBidi" w:cstheme="majorBidi"/>
          <w:color w:val="1F497D" w:themeColor="text2"/>
          <w:sz w:val="24"/>
          <w:szCs w:val="24"/>
        </w:rPr>
        <w:instrText>ADDIN CSL_CITATION { "citationItems" : [ { "id" : "ITEM-1", "itemData" : { "DOI" : "10.1098/rstb.2011.0156", "ISBN" : "09628436 (ISSN)", "ISSN" : "1471-2970", "PMID" : "21969685", "abstract" : "In rats, the long facial whiskers (mystacial macrovibrissae) are repetitively and rapidly swept back and forth during exploration in a behaviour known as 'whisking'. In this paper, we summarize previous evidence from rats, and present new data for rat, mouse and the marsupial grey short-tailed opossum (Monodelphis domestica) showing that whisking in all three species is actively controlled both with respect to movement of the animal's body and relative to environmental structure. Using automatic whisker tracking, and Fourier analysis, we first show that the whisking motion of the mystacial vibrissae, in the horizontal plane, can be approximated as a blend of two sinusoids at the fundamental frequency (mean 8.5, 11.3 and 7.3 Hz in rat, mouse and opossum, respectively) and its second harmonic. The oscillation at the second harmonic is particularly strong in mouse (around 22 Hz) consistent with previous reports of fast whisking in that species. In all three species, we found evidence of asymmetric whisking during head turning and following unilateral object contacts consistent with active control of whisker movement. We propose that the presence of active vibrissal touch in both rodents and marsupials suggests that this behavioural capacity emerged at an early stage in the evolution of therian mammals.", "author" : [ { "dropping-particle" : "", "family" : "Mitchinson", "given" : "Ben", "non-dropping-particle" : "", "parse-names" : false, "suffix" : "" }, { "dropping-particle" : "", "family" : "Grant", "given" : "Robyn a", "non-dropping-particle" : "", "parse-names" : false, "suffix" : "" }, { "dropping-particle" : "", "family" : "Arkley", "given" : "Kendra", "non-dropping-particle" : "", "parse-names" : false, "suffix" : "" }, { "dropping-particle" : "", "family" : "Rankov", "given" : "Vladan", "non-dropping-particle" : "", "parse-names" : false, "suffix" : "" }, { "dropping-particle" : "", "family" : "Perkon", "given" : "Igor", "non-dropping-particle" : "", "parse-names" : false, "suffix" : "" }, { "dropping-particle" : "", "family" : "Prescott", "given" : "Tony J", "non-dropping-particle" : "", "parse-names" : false, "suffix" : "" } ], "container-title" : "Philosophical transactions of the Royal Society of London. Series B, Biological sciences", "id" : "ITEM-1", "issue" : "1581", "issued" : { "date-parts" : [ [ "2011" ] ] }, "page" : "3037-48", "title" : "Active vibrissal sensing in rodents and marsupials.", "type" : "article-journal", "volume" : "366" }, "uris" : [ "http://www.mendeley.com/documents/?uuid=67ce9635-3c38-4566-9fdb-b5a5d8828339" ] } ], "mendeley" : { "formattedCitation" : "(Mitchinson et al., 2011)", "manualFormatting" : "Mitchinson et al., 2011)", "plainTextFormattedCitation" : "(Mitchinson et al., 2011)", "previouslyFormattedCitation" : "(Mitchinson et al., 2011)" }, "properties" : { "noteIndex" : 0 }, "schema" : "https://github.com/citation-style-language/schema/raw/master/csl-citation.json" }</w:instrText>
      </w:r>
      <w:r w:rsidRPr="00353E86">
        <w:rPr>
          <w:rFonts w:asciiTheme="majorBidi" w:hAnsiTheme="majorBidi" w:cstheme="majorBidi"/>
          <w:color w:val="1F497D" w:themeColor="text2"/>
          <w:sz w:val="24"/>
          <w:szCs w:val="24"/>
        </w:rPr>
        <w:fldChar w:fldCharType="separate"/>
      </w:r>
      <w:r w:rsidRPr="00353E86">
        <w:rPr>
          <w:rFonts w:asciiTheme="majorBidi" w:hAnsiTheme="majorBidi" w:cstheme="majorBidi"/>
          <w:noProof/>
          <w:color w:val="1F497D" w:themeColor="text2"/>
          <w:sz w:val="24"/>
          <w:szCs w:val="24"/>
        </w:rPr>
        <w:t>Mitchinson et al., 2011)</w:t>
      </w:r>
      <w:r w:rsidRPr="00353E86">
        <w:rPr>
          <w:rFonts w:asciiTheme="majorBidi" w:hAnsiTheme="majorBidi" w:cstheme="majorBidi"/>
          <w:color w:val="1F497D" w:themeColor="text2"/>
          <w:sz w:val="24"/>
          <w:szCs w:val="24"/>
        </w:rPr>
        <w:fldChar w:fldCharType="end"/>
      </w:r>
      <w:r w:rsidRPr="00353E86">
        <w:rPr>
          <w:rFonts w:asciiTheme="majorBidi" w:hAnsiTheme="majorBidi" w:cstheme="majorBidi"/>
          <w:color w:val="1F497D" w:themeColor="text2"/>
          <w:sz w:val="24"/>
          <w:szCs w:val="24"/>
        </w:rPr>
        <w:t>.</w:t>
      </w:r>
    </w:p>
    <w:p w:rsidR="00584F0B" w:rsidRPr="00353E86" w:rsidRDefault="00874BD5" w:rsidP="005447B5">
      <w:pPr>
        <w:spacing w:after="120" w:line="360" w:lineRule="auto"/>
        <w:jc w:val="both"/>
        <w:rPr>
          <w:rFonts w:asciiTheme="majorBidi" w:hAnsiTheme="majorBidi" w:cstheme="majorBidi"/>
          <w:color w:val="1F497D" w:themeColor="text2"/>
          <w:sz w:val="24"/>
          <w:szCs w:val="24"/>
        </w:rPr>
      </w:pPr>
      <w:r w:rsidRPr="00353E86">
        <w:rPr>
          <w:rFonts w:asciiTheme="majorBidi" w:hAnsiTheme="majorBidi" w:cstheme="majorBidi"/>
          <w:color w:val="1F497D" w:themeColor="text2"/>
          <w:sz w:val="24"/>
          <w:szCs w:val="24"/>
        </w:rPr>
        <w:t>As for the known ‘main sequence’ phenomenon - the expected linear dependency of the saccade maximum velocity and its amplitude were observed in all parts of the experiment. Though the population of saccades amplitudes seemed to change between conditions, as was just mentioned, saccades from all range of amplitudes could be found in each condition (up to 25 deg amplitude). We suggest that the less peripheral vision participants have, the less the saccades velocity is controlled. We hypothesize that whenever one moves his or her gaze to an ‘unseen’ target, the velocity of the saccade is less controlled, either by the inability of the system to calculate the best velocity because of lack of input, or by an intended effort to explore. This suggestion, of course, needs to be further investigated and quantified.</w:t>
      </w:r>
    </w:p>
    <w:p w:rsidR="00584F0B" w:rsidRPr="00353E86" w:rsidRDefault="00584F0B" w:rsidP="005447B5">
      <w:pPr>
        <w:jc w:val="both"/>
        <w:rPr>
          <w:rFonts w:asciiTheme="majorBidi" w:hAnsiTheme="majorBidi" w:cstheme="majorBidi"/>
          <w:color w:val="1F497D" w:themeColor="text2"/>
          <w:sz w:val="24"/>
          <w:szCs w:val="24"/>
        </w:rPr>
      </w:pPr>
      <w:r w:rsidRPr="00353E86">
        <w:rPr>
          <w:rFonts w:asciiTheme="majorBidi" w:hAnsiTheme="majorBidi" w:cstheme="majorBidi"/>
          <w:color w:val="1F497D" w:themeColor="text2"/>
          <w:sz w:val="24"/>
          <w:szCs w:val="24"/>
        </w:rPr>
        <w:t>Methods:</w:t>
      </w:r>
    </w:p>
    <w:p w:rsidR="00584F0B" w:rsidRPr="00353E86" w:rsidRDefault="00584F0B" w:rsidP="005447B5">
      <w:pPr>
        <w:spacing w:after="120" w:line="360" w:lineRule="auto"/>
        <w:jc w:val="both"/>
        <w:rPr>
          <w:rFonts w:asciiTheme="majorBidi" w:eastAsia="Calibri" w:hAnsiTheme="majorBidi" w:cstheme="majorBidi"/>
          <w:sz w:val="24"/>
          <w:szCs w:val="24"/>
        </w:rPr>
      </w:pPr>
      <w:r w:rsidRPr="00353E86">
        <w:rPr>
          <w:rFonts w:asciiTheme="majorBidi" w:eastAsia="Calibri" w:hAnsiTheme="majorBidi" w:cstheme="majorBidi"/>
          <w:i/>
          <w:iCs/>
          <w:sz w:val="24"/>
          <w:szCs w:val="24"/>
        </w:rPr>
        <w:t>Participants</w:t>
      </w:r>
      <w:r w:rsidRPr="00353E86">
        <w:rPr>
          <w:rFonts w:asciiTheme="majorBidi" w:eastAsia="Calibri" w:hAnsiTheme="majorBidi" w:cstheme="majorBidi"/>
          <w:sz w:val="24"/>
          <w:szCs w:val="24"/>
        </w:rPr>
        <w:t xml:space="preserve">. 5 healthy participants with normal vision at the ages 21-28 participated in all different parts of the experiment. 3 females, 2 right-handed with right dominant eye, 3 right-handed with left dominant eye. All participants were given full and detailed explanation about the eye tracker device and the behavioral task, </w:t>
      </w:r>
      <w:r w:rsidRPr="00353E86">
        <w:rPr>
          <w:rFonts w:asciiTheme="majorBidi" w:hAnsiTheme="majorBidi" w:cstheme="majorBidi"/>
          <w:sz w:val="24"/>
          <w:szCs w:val="24"/>
        </w:rPr>
        <w:t xml:space="preserve">and were paid for their participation. Informed consents were obtained from all the participants, in accordance with the approved Declaration of Helsinki for this project. </w:t>
      </w:r>
    </w:p>
    <w:p w:rsidR="00584F0B" w:rsidRPr="00353E86" w:rsidRDefault="00584F0B" w:rsidP="005447B5">
      <w:pPr>
        <w:spacing w:after="120" w:line="360" w:lineRule="auto"/>
        <w:jc w:val="both"/>
        <w:rPr>
          <w:rFonts w:asciiTheme="majorBidi" w:hAnsiTheme="majorBidi" w:cstheme="majorBidi"/>
          <w:sz w:val="24"/>
          <w:szCs w:val="24"/>
        </w:rPr>
      </w:pPr>
      <w:r w:rsidRPr="00353E86">
        <w:rPr>
          <w:rFonts w:asciiTheme="majorBidi" w:eastAsia="Calibri" w:hAnsiTheme="majorBidi" w:cstheme="majorBidi"/>
          <w:i/>
          <w:iCs/>
          <w:sz w:val="24"/>
          <w:szCs w:val="24"/>
        </w:rPr>
        <w:t>Experimental Setup</w:t>
      </w:r>
      <w:r w:rsidRPr="00353E86">
        <w:rPr>
          <w:rFonts w:asciiTheme="majorBidi" w:eastAsia="Calibri" w:hAnsiTheme="majorBidi" w:cstheme="majorBidi"/>
          <w:sz w:val="24"/>
          <w:szCs w:val="24"/>
        </w:rPr>
        <w:t xml:space="preserve">. The experiment took place in a dark and quiet room where the participants sat in front of a </w:t>
      </w:r>
      <w:r w:rsidRPr="00353E86">
        <w:rPr>
          <w:rFonts w:asciiTheme="majorBidi" w:hAnsiTheme="majorBidi" w:cstheme="majorBidi"/>
          <w:sz w:val="24"/>
          <w:szCs w:val="24"/>
        </w:rPr>
        <w:t xml:space="preserve">high-resolution, fast response time computer screen (VPixx, </w:t>
      </w:r>
      <w:r w:rsidRPr="00353E86">
        <w:rPr>
          <w:rFonts w:asciiTheme="majorBidi" w:hAnsiTheme="majorBidi" w:cstheme="majorBidi"/>
          <w:sz w:val="24"/>
          <w:szCs w:val="24"/>
        </w:rPr>
        <w:lastRenderedPageBreak/>
        <w:t>1920x1080, 120Hz) and their EyeM were recorded and used for manipulation in real-time using an eye-tracker device (EyeLink II). Throughout each trial only the dominant eye of the participant was opened and tracked (at 100Hz sampling rate) – the other eye was blindfolded.  The participants sat 1 meter away from the screen and placed their chin on a chinrest to reduce head movements.</w:t>
      </w:r>
    </w:p>
    <w:p w:rsidR="00584F0B" w:rsidRPr="00353E86" w:rsidRDefault="00584F0B" w:rsidP="005447B5">
      <w:pPr>
        <w:spacing w:after="120" w:line="360" w:lineRule="auto"/>
        <w:jc w:val="both"/>
        <w:rPr>
          <w:rFonts w:asciiTheme="majorBidi" w:eastAsia="Calibri" w:hAnsiTheme="majorBidi" w:cstheme="majorBidi"/>
          <w:sz w:val="24"/>
          <w:szCs w:val="24"/>
        </w:rPr>
      </w:pPr>
      <w:r w:rsidRPr="00353E86">
        <w:rPr>
          <w:rFonts w:asciiTheme="majorBidi" w:hAnsiTheme="majorBidi" w:cstheme="majorBidi"/>
          <w:i/>
          <w:iCs/>
          <w:sz w:val="24"/>
          <w:szCs w:val="24"/>
        </w:rPr>
        <w:t>Stimuli and gaze windows</w:t>
      </w:r>
      <w:r w:rsidRPr="00353E86">
        <w:rPr>
          <w:rFonts w:asciiTheme="majorBidi" w:hAnsiTheme="majorBidi" w:cstheme="majorBidi"/>
          <w:sz w:val="24"/>
          <w:szCs w:val="24"/>
        </w:rPr>
        <w:t>. Two kinds of images were created: ‘</w:t>
      </w:r>
      <w:r w:rsidRPr="00353E86">
        <w:rPr>
          <w:rFonts w:asciiTheme="majorBidi" w:eastAsia="Calibri" w:hAnsiTheme="majorBidi" w:cstheme="majorBidi"/>
          <w:sz w:val="24"/>
          <w:szCs w:val="24"/>
        </w:rPr>
        <w:t>Large</w:t>
      </w:r>
      <w:r w:rsidRPr="00353E86">
        <w:rPr>
          <w:rFonts w:asciiTheme="majorBidi" w:hAnsiTheme="majorBidi" w:cstheme="majorBidi"/>
          <w:sz w:val="24"/>
          <w:szCs w:val="24"/>
        </w:rPr>
        <w:t xml:space="preserve">’ and ‘Small’, and each were associated with a specific gaze window – a horizontal rectangle centered on the participant’s gaze at each sample and through which the image was exposed. The Large shapes occupied 10.80±0.15x10.80±0.15 deg (720±10x720±10 pixels), and the large gaze window was 2.90±0.15x1.90±0.15 deg (190±10x130±10 pixels). The Small shapes occupied 0.90±0.03x0.90±0.03 deg (60±2x60±2 pixels) with a gaze window of 0.24±0.03x0.16±0.03 deg (13±2x9±2 pixels). The ratio between image and window size was the same in both conditions. </w:t>
      </w:r>
    </w:p>
    <w:p w:rsidR="00584F0B" w:rsidRPr="00353E86" w:rsidRDefault="00584F0B" w:rsidP="005447B5">
      <w:pPr>
        <w:spacing w:after="120" w:line="360" w:lineRule="auto"/>
        <w:jc w:val="both"/>
        <w:rPr>
          <w:rFonts w:asciiTheme="majorBidi" w:hAnsiTheme="majorBidi" w:cstheme="majorBidi"/>
          <w:i/>
          <w:iCs/>
          <w:color w:val="7030A0"/>
          <w:sz w:val="24"/>
          <w:szCs w:val="24"/>
        </w:rPr>
      </w:pPr>
      <w:r w:rsidRPr="00353E86">
        <w:rPr>
          <w:rFonts w:asciiTheme="majorBidi" w:hAnsiTheme="majorBidi" w:cstheme="majorBidi"/>
          <w:i/>
          <w:iCs/>
          <w:sz w:val="24"/>
          <w:szCs w:val="24"/>
        </w:rPr>
        <w:t>Experimental Design</w:t>
      </w:r>
      <w:r w:rsidRPr="00353E86">
        <w:rPr>
          <w:rFonts w:asciiTheme="majorBidi" w:hAnsiTheme="majorBidi" w:cstheme="majorBidi"/>
          <w:sz w:val="24"/>
          <w:szCs w:val="24"/>
        </w:rPr>
        <w:t xml:space="preserve">. We tested the performance of participants in a five forced choice shapes recognition tasks. Images of 5 basic shapes were used: Square, rectangle, circle, triangle and a parallelogram </w:t>
      </w:r>
      <w:r w:rsidRPr="00353E86">
        <w:rPr>
          <w:rFonts w:asciiTheme="majorBidi" w:hAnsiTheme="majorBidi" w:cstheme="majorBidi"/>
          <w:sz w:val="24"/>
          <w:szCs w:val="24"/>
          <w:highlight w:val="yellow"/>
        </w:rPr>
        <w:t>(fig2).</w:t>
      </w:r>
      <w:r w:rsidRPr="00353E86" w:rsidDel="003A49A7">
        <w:rPr>
          <w:rFonts w:asciiTheme="majorBidi" w:hAnsiTheme="majorBidi" w:cstheme="majorBidi"/>
          <w:sz w:val="24"/>
          <w:szCs w:val="24"/>
        </w:rPr>
        <w:t xml:space="preserve"> </w:t>
      </w:r>
      <w:r w:rsidRPr="00353E86">
        <w:rPr>
          <w:rFonts w:asciiTheme="majorBidi" w:hAnsiTheme="majorBidi" w:cstheme="majorBidi"/>
          <w:sz w:val="24"/>
          <w:szCs w:val="24"/>
        </w:rPr>
        <w:t xml:space="preserve">These images were presented in two forms, Large and Small, as described above. Participants were tested during five days. During days 1-3 they performed two tunneled vision sessions, the first one with </w:t>
      </w:r>
      <w:proofErr w:type="gramStart"/>
      <w:r w:rsidRPr="00353E86">
        <w:rPr>
          <w:rFonts w:asciiTheme="majorBidi" w:hAnsiTheme="majorBidi" w:cstheme="majorBidi"/>
          <w:sz w:val="24"/>
          <w:szCs w:val="24"/>
        </w:rPr>
        <w:t>Large</w:t>
      </w:r>
      <w:proofErr w:type="gramEnd"/>
      <w:r w:rsidRPr="00353E86">
        <w:rPr>
          <w:rFonts w:asciiTheme="majorBidi" w:hAnsiTheme="majorBidi" w:cstheme="majorBidi"/>
          <w:sz w:val="24"/>
          <w:szCs w:val="24"/>
        </w:rPr>
        <w:t xml:space="preserve"> images and the second one with Small images. On day 4 they performed two tunneled vision sessions, both with Small images. On day 5 they performed 4 sessions of natural viewing, 2 repetitions with each image size: Large, Small, Large, and Small. Each trial lasted up to 30 seconds, there were at least two repetitions of each shape in each session (10-12 trials per session, only the first two repetitions of each shape were used for analysis), and hence each session lasted up to 12 minutes. At the end of each trial participants reported which of the 5 shapes was presented, got a ‘correct/wrong’ feedback and a second chance if needed. In cases of 2 wrong answers, participants were presented with the right answer before starting the next trial (only correct trials were used for the analysis, success rates were 0.94±0.06 for the Large shapes and 0.60±0.02 for the Small shapes).</w:t>
      </w:r>
    </w:p>
    <w:p w:rsidR="00584F0B" w:rsidRPr="00353E86" w:rsidRDefault="00584F0B" w:rsidP="005447B5">
      <w:pPr>
        <w:spacing w:after="120" w:line="360" w:lineRule="auto"/>
        <w:jc w:val="both"/>
        <w:rPr>
          <w:rFonts w:asciiTheme="majorBidi" w:hAnsiTheme="majorBidi" w:cstheme="majorBidi"/>
          <w:sz w:val="24"/>
          <w:szCs w:val="24"/>
        </w:rPr>
      </w:pPr>
      <w:r w:rsidRPr="00353E86">
        <w:rPr>
          <w:rFonts w:asciiTheme="majorBidi" w:hAnsiTheme="majorBidi" w:cstheme="majorBidi"/>
          <w:sz w:val="24"/>
          <w:szCs w:val="24"/>
        </w:rPr>
        <w:t xml:space="preserve">In the Tunneled vision sessions, participants had to identify a shape that was “hidden” on the screen and exposed only through the gaze window (see above). In the Natural vision </w:t>
      </w:r>
      <w:r w:rsidRPr="00353E86">
        <w:rPr>
          <w:rFonts w:asciiTheme="majorBidi" w:hAnsiTheme="majorBidi" w:cstheme="majorBidi"/>
          <w:sz w:val="24"/>
          <w:szCs w:val="24"/>
        </w:rPr>
        <w:lastRenderedPageBreak/>
        <w:t xml:space="preserve">sessions, participants had to identify the same shapes, naturally viewing them with no constrains. </w:t>
      </w:r>
    </w:p>
    <w:p w:rsidR="00584F0B" w:rsidRPr="00353E86" w:rsidRDefault="00584F0B" w:rsidP="005447B5">
      <w:pPr>
        <w:spacing w:after="120" w:line="360" w:lineRule="auto"/>
        <w:jc w:val="both"/>
        <w:rPr>
          <w:rFonts w:asciiTheme="majorBidi" w:eastAsia="Calibri" w:hAnsiTheme="majorBidi" w:cstheme="majorBidi"/>
          <w:sz w:val="24"/>
          <w:szCs w:val="24"/>
        </w:rPr>
      </w:pPr>
      <w:r w:rsidRPr="00353E86">
        <w:rPr>
          <w:rFonts w:asciiTheme="majorBidi" w:hAnsiTheme="majorBidi" w:cstheme="majorBidi"/>
          <w:i/>
          <w:iCs/>
          <w:sz w:val="24"/>
          <w:szCs w:val="24"/>
        </w:rPr>
        <w:t>Eye movement processing</w:t>
      </w:r>
      <w:r w:rsidRPr="00353E86">
        <w:rPr>
          <w:rFonts w:asciiTheme="majorBidi" w:eastAsia="Calibri" w:hAnsiTheme="majorBidi" w:cstheme="majorBidi"/>
          <w:sz w:val="24"/>
          <w:szCs w:val="24"/>
        </w:rPr>
        <w:t>. A velocity based algorithm (modified from</w:t>
      </w:r>
      <w:r w:rsidRPr="00353E86">
        <w:rPr>
          <w:rFonts w:asciiTheme="majorBidi" w:eastAsia="Calibri" w:hAnsiTheme="majorBidi" w:cstheme="majorBidi"/>
          <w:color w:val="000000" w:themeColor="text1"/>
          <w:sz w:val="24"/>
          <w:szCs w:val="24"/>
        </w:rPr>
        <w:t xml:space="preserve"> Engbert and Kliegl, 2003 and Bonneh et al., 2010) was used fo</w:t>
      </w:r>
      <w:r w:rsidRPr="00353E86">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was visually examined to verify the quality of saccadic detection. Fixation periods between saccades were labeled drift only if they exceeded 3 samples, a 30 </w:t>
      </w:r>
      <w:proofErr w:type="spellStart"/>
      <w:r w:rsidRPr="00353E86">
        <w:rPr>
          <w:rFonts w:asciiTheme="majorBidi" w:eastAsia="Calibri" w:hAnsiTheme="majorBidi" w:cstheme="majorBidi"/>
          <w:sz w:val="24"/>
          <w:szCs w:val="24"/>
        </w:rPr>
        <w:t>ms</w:t>
      </w:r>
      <w:proofErr w:type="spellEnd"/>
      <w:r w:rsidRPr="00353E86">
        <w:rPr>
          <w:rFonts w:asciiTheme="majorBidi" w:eastAsia="Calibri" w:hAnsiTheme="majorBidi" w:cstheme="majorBidi"/>
          <w:sz w:val="24"/>
          <w:szCs w:val="24"/>
        </w:rPr>
        <w:t xml:space="preserve"> minimum duration. </w:t>
      </w:r>
    </w:p>
    <w:p w:rsidR="00584F0B" w:rsidRPr="00353E86" w:rsidRDefault="00584F0B" w:rsidP="005447B5">
      <w:pPr>
        <w:spacing w:after="120" w:line="360" w:lineRule="auto"/>
        <w:jc w:val="both"/>
        <w:rPr>
          <w:rFonts w:asciiTheme="majorBidi" w:hAnsiTheme="majorBidi" w:cstheme="majorBidi"/>
          <w:i/>
          <w:iCs/>
          <w:color w:val="1F497D" w:themeColor="text2"/>
          <w:sz w:val="24"/>
          <w:szCs w:val="24"/>
        </w:rPr>
      </w:pPr>
      <w:r w:rsidRPr="00353E86">
        <w:rPr>
          <w:rFonts w:asciiTheme="majorBidi" w:hAnsiTheme="majorBidi" w:cstheme="majorBidi"/>
          <w:i/>
          <w:iCs/>
          <w:color w:val="1F497D" w:themeColor="text2"/>
          <w:sz w:val="24"/>
          <w:szCs w:val="24"/>
        </w:rPr>
        <w:t>More detailed on the different analysis made for each figure:</w:t>
      </w:r>
    </w:p>
    <w:p w:rsidR="00584F0B" w:rsidRPr="00353E86" w:rsidRDefault="00584F0B" w:rsidP="005447B5">
      <w:pPr>
        <w:spacing w:after="120" w:line="360" w:lineRule="auto"/>
        <w:jc w:val="both"/>
        <w:rPr>
          <w:rFonts w:asciiTheme="majorBidi" w:eastAsia="Calibri" w:hAnsiTheme="majorBidi" w:cstheme="majorBidi"/>
          <w:color w:val="1F497D" w:themeColor="text2"/>
          <w:sz w:val="24"/>
          <w:szCs w:val="24"/>
        </w:rPr>
      </w:pPr>
      <w:r w:rsidRPr="00353E86">
        <w:rPr>
          <w:rFonts w:asciiTheme="majorBidi" w:hAnsiTheme="majorBidi" w:cstheme="majorBidi"/>
          <w:i/>
          <w:iCs/>
          <w:color w:val="1F497D" w:themeColor="text2"/>
          <w:sz w:val="24"/>
          <w:szCs w:val="24"/>
        </w:rPr>
        <w:t>*</w:t>
      </w:r>
      <w:r w:rsidRPr="00353E86">
        <w:rPr>
          <w:rFonts w:asciiTheme="majorBidi" w:eastAsia="Calibri" w:hAnsiTheme="majorBidi" w:cstheme="majorBidi"/>
          <w:color w:val="1F497D" w:themeColor="text2"/>
          <w:sz w:val="24"/>
          <w:szCs w:val="24"/>
        </w:rPr>
        <w:t xml:space="preserve"> SPECTRAL AND CORRELATION ANALYSIS</w:t>
      </w:r>
    </w:p>
    <w:p w:rsidR="00584F0B" w:rsidRPr="00353E86" w:rsidRDefault="00584F0B" w:rsidP="005447B5">
      <w:pPr>
        <w:jc w:val="both"/>
        <w:rPr>
          <w:rFonts w:asciiTheme="majorBidi" w:hAnsiTheme="majorBidi" w:cstheme="majorBidi"/>
          <w:color w:val="1F497D" w:themeColor="text2"/>
          <w:sz w:val="24"/>
          <w:szCs w:val="24"/>
        </w:rPr>
      </w:pPr>
    </w:p>
    <w:sectPr w:rsidR="00584F0B" w:rsidRPr="00353E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BD5"/>
    <w:rsid w:val="000D3932"/>
    <w:rsid w:val="001030A0"/>
    <w:rsid w:val="00126BF8"/>
    <w:rsid w:val="00192198"/>
    <w:rsid w:val="001A3D36"/>
    <w:rsid w:val="001B5D26"/>
    <w:rsid w:val="002501CF"/>
    <w:rsid w:val="00285DF6"/>
    <w:rsid w:val="002D7BE2"/>
    <w:rsid w:val="00353E86"/>
    <w:rsid w:val="003B06FD"/>
    <w:rsid w:val="003D0118"/>
    <w:rsid w:val="005447B5"/>
    <w:rsid w:val="00584F0B"/>
    <w:rsid w:val="005A70C7"/>
    <w:rsid w:val="00600DA2"/>
    <w:rsid w:val="006F516A"/>
    <w:rsid w:val="00715814"/>
    <w:rsid w:val="007F678B"/>
    <w:rsid w:val="008031B2"/>
    <w:rsid w:val="00866174"/>
    <w:rsid w:val="00874BD5"/>
    <w:rsid w:val="00883AFD"/>
    <w:rsid w:val="008E11E7"/>
    <w:rsid w:val="009C66CA"/>
    <w:rsid w:val="00B61F13"/>
    <w:rsid w:val="00BD3772"/>
    <w:rsid w:val="00DC1026"/>
    <w:rsid w:val="00DE07C3"/>
    <w:rsid w:val="00E111AB"/>
    <w:rsid w:val="00E77820"/>
    <w:rsid w:val="00E86046"/>
    <w:rsid w:val="00EC10E2"/>
    <w:rsid w:val="00EE1764"/>
    <w:rsid w:val="00F11E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8844</Words>
  <Characters>50416</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59142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2</cp:revision>
  <dcterms:created xsi:type="dcterms:W3CDTF">2018-01-14T08:36:00Z</dcterms:created>
  <dcterms:modified xsi:type="dcterms:W3CDTF">2018-01-14T08:36:00Z</dcterms:modified>
</cp:coreProperties>
</file>