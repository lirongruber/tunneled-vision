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12DC1C9E" w:rsidR="00696BB6" w:rsidRPr="00134750" w:rsidRDefault="00503A31"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proofErr w:type="gramStart"/>
      <w:r>
        <w:rPr>
          <w:rFonts w:asciiTheme="majorBidi" w:hAnsiTheme="majorBidi" w:cstheme="majorBidi"/>
          <w:b/>
          <w:bCs/>
          <w:color w:val="222222"/>
          <w:sz w:val="28"/>
          <w:szCs w:val="28"/>
        </w:rPr>
        <w:t>tunneled</w:t>
      </w:r>
      <w:proofErr w:type="gramEnd"/>
      <w:r w:rsidR="00696BB6" w:rsidRPr="00134750">
        <w:rPr>
          <w:rFonts w:asciiTheme="majorBidi" w:hAnsiTheme="majorBidi" w:cstheme="majorBidi"/>
          <w:b/>
          <w:bCs/>
          <w:color w:val="222222"/>
          <w:sz w:val="28"/>
          <w:szCs w:val="28"/>
        </w:rPr>
        <w:t xml:space="preserve"> vision reveals </w:t>
      </w:r>
      <w:r w:rsidR="0051326E" w:rsidRPr="00134750">
        <w:rPr>
          <w:rFonts w:asciiTheme="majorBidi" w:hAnsiTheme="majorBidi" w:cstheme="majorBidi"/>
          <w:b/>
          <w:bCs/>
          <w:color w:val="222222"/>
          <w:sz w:val="28"/>
          <w:szCs w:val="28"/>
        </w:rPr>
        <w:t xml:space="preserve">signatures of </w:t>
      </w:r>
      <w:r w:rsidR="00696BB6"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28D0B3AA" w:rsidR="008031B2" w:rsidRPr="00E66A2D" w:rsidRDefault="00874BD5" w:rsidP="00B80399">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w:t>
      </w:r>
      <w:r w:rsidR="00236A54">
        <w:rPr>
          <w:rFonts w:asciiTheme="majorBidi" w:eastAsiaTheme="minorHAnsi" w:hAnsiTheme="majorBidi" w:cstheme="majorBidi"/>
          <w:b/>
          <w:bCs/>
        </w:rPr>
        <w:t xml:space="preserve"> to be </w:t>
      </w:r>
      <w:r w:rsidR="00FD4781" w:rsidRPr="00E66A2D">
        <w:rPr>
          <w:rFonts w:asciiTheme="majorBidi" w:eastAsiaTheme="minorHAnsi" w:hAnsiTheme="majorBidi" w:cstheme="majorBidi"/>
          <w:b/>
          <w:bCs/>
        </w:rPr>
        <w:t xml:space="preserve">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927A01">
        <w:rPr>
          <w:rFonts w:asciiTheme="majorBidi" w:eastAsiaTheme="minorHAnsi" w:hAnsiTheme="majorBidi" w:cstheme="majorBidi"/>
          <w:b/>
          <w:bCs/>
        </w:rPr>
        <w:t xml:space="preserve"> in the kinematics of both saccades and drift</w:t>
      </w:r>
      <w:r w:rsidR="00715814" w:rsidRPr="00E66A2D">
        <w:rPr>
          <w:rFonts w:asciiTheme="majorBidi" w:eastAsiaTheme="minorHAnsi" w:hAnsiTheme="majorBidi" w:cstheme="majorBidi"/>
          <w:b/>
          <w:bCs/>
        </w:rPr>
        <w:t xml:space="preserve">. </w:t>
      </w:r>
      <w:r w:rsidR="009C6C81">
        <w:rPr>
          <w:rFonts w:asciiTheme="majorBidi" w:eastAsiaTheme="minorHAnsi" w:hAnsiTheme="majorBidi" w:cstheme="majorBidi"/>
          <w:b/>
          <w:bCs/>
        </w:rPr>
        <w:t>When challenged, the visual system modified its motor variables in one of two manners, maintaining either scanning speed or scanning distance per fixational pause</w:t>
      </w:r>
      <w:r w:rsidR="00F332DC">
        <w:rPr>
          <w:rFonts w:asciiTheme="majorBidi" w:eastAsiaTheme="minorHAnsi" w:hAnsiTheme="majorBidi" w:cstheme="majorBidi"/>
          <w:b/>
          <w:bCs/>
        </w:rPr>
        <w:t xml:space="preserve"> </w:t>
      </w:r>
      <w:r w:rsidR="00F332DC" w:rsidRPr="00E66A2D">
        <w:rPr>
          <w:rFonts w:asciiTheme="majorBidi" w:eastAsiaTheme="minorHAnsi" w:hAnsiTheme="majorBidi" w:cstheme="majorBidi"/>
          <w:b/>
          <w:bCs/>
        </w:rPr>
        <w:t>(henceforth “pause”)</w:t>
      </w:r>
      <w:r w:rsidR="009C6C81">
        <w:rPr>
          <w:rFonts w:asciiTheme="majorBidi" w:eastAsiaTheme="minorHAnsi" w:hAnsiTheme="majorBidi" w:cstheme="majorBidi"/>
          <w:b/>
          <w:bCs/>
        </w:rPr>
        <w:t>.</w:t>
      </w:r>
      <w:r w:rsidR="00F332DC">
        <w:rPr>
          <w:rFonts w:asciiTheme="majorBidi" w:eastAsiaTheme="minorHAnsi" w:hAnsiTheme="majorBidi" w:cstheme="majorBidi"/>
          <w:b/>
          <w:bCs/>
        </w:rPr>
        <w:t xml:space="preserve"> Importantly, </w:t>
      </w:r>
      <w:r w:rsidR="003C2163" w:rsidRPr="00E66A2D">
        <w:rPr>
          <w:rFonts w:asciiTheme="majorBidi" w:eastAsiaTheme="minorHAnsi" w:hAnsiTheme="majorBidi" w:cstheme="majorBidi"/>
          <w:b/>
          <w:bCs/>
        </w:rPr>
        <w:t xml:space="preserve">the system </w:t>
      </w:r>
      <w:r w:rsidR="00927A01">
        <w:rPr>
          <w:rFonts w:asciiTheme="majorBidi" w:eastAsiaTheme="minorHAnsi" w:hAnsiTheme="majorBidi" w:cstheme="majorBidi"/>
          <w:b/>
          <w:bCs/>
        </w:rPr>
        <w:t xml:space="preserve">dynamically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F332DC">
        <w:rPr>
          <w:rFonts w:asciiTheme="majorBidi" w:eastAsiaTheme="minorHAnsi" w:hAnsiTheme="majorBidi" w:cstheme="majorBidi"/>
          <w:b/>
          <w:bCs/>
        </w:rPr>
        <w:t>speed</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A625C" w:rsidRPr="00E66A2D">
        <w:rPr>
          <w:rFonts w:asciiTheme="majorBidi" w:eastAsiaTheme="minorHAnsi" w:hAnsiTheme="majorBidi" w:cstheme="majorBidi"/>
          <w:b/>
          <w:bCs/>
        </w:rPr>
        <w:t xml:space="preserve">, </w:t>
      </w:r>
      <w:r w:rsidR="00485CB9">
        <w:rPr>
          <w:rFonts w:asciiTheme="majorBidi" w:eastAsiaTheme="minorHAnsi" w:hAnsiTheme="majorBidi" w:cstheme="majorBidi"/>
          <w:b/>
          <w:bCs/>
        </w:rPr>
        <w:t>stabilizing at</w:t>
      </w:r>
      <w:r w:rsidR="003C2163" w:rsidRPr="00E66A2D">
        <w:rPr>
          <w:rFonts w:asciiTheme="majorBidi" w:eastAsiaTheme="minorHAnsi" w:hAnsiTheme="majorBidi" w:cstheme="majorBidi"/>
          <w:b/>
          <w:bCs/>
        </w:rPr>
        <w:t xml:space="preserve"> significantly different </w:t>
      </w:r>
      <w:r w:rsidR="00F332DC">
        <w:rPr>
          <w:rFonts w:asciiTheme="majorBidi" w:eastAsiaTheme="minorHAnsi" w:hAnsiTheme="majorBidi" w:cstheme="majorBidi"/>
          <w:b/>
          <w:bCs/>
        </w:rPr>
        <w:t>speeds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r w:rsidR="003C2163" w:rsidRPr="00E66A2D">
        <w:rPr>
          <w:rFonts w:asciiTheme="majorBidi" w:eastAsiaTheme="minorHAnsi" w:hAnsiTheme="majorBidi" w:cstheme="majorBidi"/>
          <w:b/>
          <w:bCs/>
        </w:rPr>
        <w:t xml:space="preserve">. </w:t>
      </w:r>
      <w:r w:rsidR="00B80399">
        <w:rPr>
          <w:rFonts w:asciiTheme="majorBidi" w:eastAsiaTheme="minorHAnsi" w:hAnsiTheme="majorBidi" w:cstheme="majorBidi"/>
          <w:b/>
          <w:bCs/>
        </w:rPr>
        <w:t>Furthermore</w:t>
      </w:r>
      <w:r w:rsidR="00927A01" w:rsidRPr="00E66A2D">
        <w:rPr>
          <w:rFonts w:asciiTheme="majorBidi" w:eastAsiaTheme="minorHAnsi" w:hAnsiTheme="majorBidi" w:cstheme="majorBidi"/>
          <w:b/>
          <w:bCs/>
        </w:rPr>
        <w:t>,</w:t>
      </w:r>
      <w:r w:rsidR="00B80399">
        <w:rPr>
          <w:rFonts w:asciiTheme="majorBidi" w:eastAsiaTheme="minorHAnsi" w:hAnsiTheme="majorBidi" w:cstheme="majorBidi"/>
          <w:b/>
          <w:bCs/>
        </w:rPr>
        <w:t xml:space="preserve"> saccade and drift trajectories </w:t>
      </w:r>
      <w:r w:rsidR="00927A01" w:rsidRPr="00E66A2D">
        <w:rPr>
          <w:rFonts w:asciiTheme="majorBidi" w:eastAsiaTheme="minorHAnsi" w:hAnsiTheme="majorBidi" w:cstheme="majorBidi"/>
          <w:b/>
          <w:bCs/>
        </w:rPr>
        <w:t xml:space="preserve">often </w:t>
      </w:r>
      <w:r w:rsidR="00B80399">
        <w:rPr>
          <w:rFonts w:asciiTheme="majorBidi" w:eastAsiaTheme="minorHAnsi" w:hAnsiTheme="majorBidi" w:cstheme="majorBidi"/>
          <w:b/>
          <w:bCs/>
        </w:rPr>
        <w:t xml:space="preserve">locked to the </w:t>
      </w:r>
      <w:r w:rsidR="00927A01" w:rsidRPr="00E66A2D">
        <w:rPr>
          <w:rFonts w:asciiTheme="majorBidi" w:eastAsiaTheme="minorHAnsi" w:hAnsiTheme="majorBidi" w:cstheme="majorBidi"/>
          <w:b/>
          <w:bCs/>
        </w:rPr>
        <w:t xml:space="preserve">borders of the </w:t>
      </w:r>
      <w:r w:rsidR="00B80399">
        <w:rPr>
          <w:rFonts w:asciiTheme="majorBidi" w:eastAsiaTheme="minorHAnsi" w:hAnsiTheme="majorBidi" w:cstheme="majorBidi"/>
          <w:b/>
          <w:bCs/>
        </w:rPr>
        <w:t>shapes</w:t>
      </w:r>
      <w:r w:rsidR="00927A01" w:rsidRPr="00E66A2D">
        <w:rPr>
          <w:rFonts w:asciiTheme="majorBidi" w:eastAsiaTheme="minorHAnsi" w:hAnsiTheme="majorBidi" w:cstheme="majorBidi"/>
          <w:b/>
          <w:bCs/>
        </w:rPr>
        <w:t>, in a manner that necessitated relying on concurrent sensory data</w:t>
      </w:r>
      <w:r w:rsidR="00B80399">
        <w:rPr>
          <w:rFonts w:asciiTheme="majorBidi" w:eastAsiaTheme="minorHAnsi" w:hAnsiTheme="majorBidi" w:cstheme="majorBidi"/>
          <w:b/>
          <w:bCs/>
        </w:rPr>
        <w:t>.</w:t>
      </w:r>
      <w:r w:rsidR="00927A01" w:rsidRPr="00E66A2D">
        <w:rPr>
          <w:rFonts w:asciiTheme="majorBidi" w:eastAsiaTheme="minorHAnsi" w:hAnsiTheme="majorBidi" w:cstheme="majorBidi"/>
          <w:b/>
          <w:bCs/>
        </w:rPr>
        <w:t xml:space="preserve"> </w:t>
      </w:r>
      <w:r w:rsidR="004414A7" w:rsidRPr="004414A7">
        <w:rPr>
          <w:rFonts w:asciiTheme="majorBidi" w:eastAsiaTheme="minorHAnsi" w:hAnsiTheme="majorBidi" w:cstheme="majorBidi"/>
          <w:b/>
          <w:bCs/>
          <w:highlight w:val="yellow"/>
        </w:rPr>
        <w:t>[[</w:t>
      </w:r>
      <w:proofErr w:type="gramStart"/>
      <w:r w:rsidR="004414A7" w:rsidRPr="004414A7">
        <w:rPr>
          <w:rFonts w:asciiTheme="majorBidi" w:eastAsiaTheme="minorHAnsi" w:hAnsiTheme="majorBidi" w:cstheme="majorBidi"/>
          <w:b/>
          <w:bCs/>
          <w:highlight w:val="yellow"/>
        </w:rPr>
        <w:t>?something</w:t>
      </w:r>
      <w:proofErr w:type="gramEnd"/>
      <w:r w:rsidR="004414A7" w:rsidRPr="004414A7">
        <w:rPr>
          <w:rFonts w:asciiTheme="majorBidi" w:eastAsiaTheme="minorHAnsi" w:hAnsiTheme="majorBidi" w:cstheme="majorBidi"/>
          <w:b/>
          <w:bCs/>
          <w:highlight w:val="yellow"/>
        </w:rPr>
        <w:t xml:space="preserve"> about the </w:t>
      </w:r>
      <w:proofErr w:type="spellStart"/>
      <w:r w:rsidR="004414A7" w:rsidRPr="004414A7">
        <w:rPr>
          <w:rFonts w:asciiTheme="majorBidi" w:eastAsiaTheme="minorHAnsi" w:hAnsiTheme="majorBidi" w:cstheme="majorBidi"/>
          <w:b/>
          <w:bCs/>
          <w:highlight w:val="yellow"/>
        </w:rPr>
        <w:t>Keplerian</w:t>
      </w:r>
      <w:proofErr w:type="spellEnd"/>
      <w:r w:rsidR="004414A7" w:rsidRPr="004414A7">
        <w:rPr>
          <w:rFonts w:asciiTheme="majorBidi" w:eastAsiaTheme="minorHAnsi" w:hAnsiTheme="majorBidi" w:cstheme="majorBidi"/>
          <w:b/>
          <w:bCs/>
          <w:highlight w:val="yellow"/>
        </w:rPr>
        <w:t xml:space="preserve"> assumption?]]</w:t>
      </w:r>
      <w:r w:rsidR="004414A7">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results reveal clear indications for vision being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22C35BA5"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gaze. Two image sizes were presented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w:t>
      </w:r>
      <w:r w:rsidR="00E2047B" w:rsidRPr="00E66A2D">
        <w:rPr>
          <w:rFonts w:asciiTheme="majorBidi" w:hAnsiTheme="majorBidi" w:cstheme="majorBidi"/>
          <w:sz w:val="24"/>
          <w:szCs w:val="24"/>
        </w:rPr>
        <w:lastRenderedPageBreak/>
        <w:t>10.80x10.80</w:t>
      </w:r>
      <w:r w:rsidR="004B7C17" w:rsidRPr="00E66A2D">
        <w:rPr>
          <w:rFonts w:asciiTheme="majorBidi" w:hAnsiTheme="majorBidi" w:cstheme="majorBidi"/>
          <w:sz w:val="24"/>
          <w:szCs w:val="24"/>
        </w:rPr>
        <w:t xml:space="preserve"> </w:t>
      </w:r>
      <w:proofErr w:type="spellStart"/>
      <w:r w:rsidR="004B7C17" w:rsidRPr="00E66A2D">
        <w:rPr>
          <w:rFonts w:asciiTheme="majorBidi" w:hAnsiTheme="majorBidi" w:cstheme="majorBidi"/>
          <w:sz w:val="24"/>
          <w:szCs w:val="24"/>
        </w:rPr>
        <w:t>deg</w:t>
      </w:r>
      <w:proofErr w:type="spellEnd"/>
      <w:r w:rsidR="00E2047B" w:rsidRPr="00E66A2D">
        <w:rPr>
          <w:rFonts w:asciiTheme="majorBidi" w:hAnsiTheme="majorBidi" w:cstheme="majorBidi"/>
          <w:sz w:val="24"/>
          <w:szCs w:val="24"/>
        </w:rPr>
        <w:t xml:space="preserv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w:t>
      </w:r>
      <w:r w:rsidR="004B7C17" w:rsidRPr="00E66A2D">
        <w:rPr>
          <w:rFonts w:asciiTheme="majorBidi" w:hAnsiTheme="majorBidi" w:cstheme="majorBidi"/>
          <w:sz w:val="24"/>
          <w:szCs w:val="24"/>
        </w:rPr>
        <w:t xml:space="preserve">0.90x0.90 </w:t>
      </w:r>
      <w:proofErr w:type="spellStart"/>
      <w:r w:rsidR="004B7C17"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 xml:space="preserve">2.90x1.90 </w:t>
      </w:r>
      <w:proofErr w:type="spellStart"/>
      <w:r w:rsidR="004B7C17"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w:t>
      </w:r>
      <w:r w:rsidR="004B7C17" w:rsidRPr="00E66A2D">
        <w:rPr>
          <w:rFonts w:asciiTheme="majorBidi" w:hAnsiTheme="majorBidi" w:cstheme="majorBidi"/>
          <w:sz w:val="24"/>
          <w:szCs w:val="24"/>
        </w:rPr>
        <w:t xml:space="preserve">0.24x0.16 </w:t>
      </w:r>
      <w:proofErr w:type="spellStart"/>
      <w:r w:rsidR="004B7C17" w:rsidRPr="00E66A2D">
        <w:rPr>
          <w:rFonts w:asciiTheme="majorBidi" w:hAnsiTheme="majorBidi" w:cstheme="majorBidi"/>
          <w:sz w:val="24"/>
          <w:szCs w:val="24"/>
        </w:rPr>
        <w:t>deg</w:t>
      </w:r>
      <w:proofErr w:type="spellEnd"/>
      <w:r w:rsidR="004B7C17"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w:t>
      </w:r>
      <w:proofErr w:type="gramStart"/>
      <w:r w:rsidR="005B3384" w:rsidRPr="00DF5BF9">
        <w:rPr>
          <w:rFonts w:asciiTheme="majorBidi" w:hAnsiTheme="majorBidi" w:cstheme="majorBidi"/>
          <w:sz w:val="24"/>
          <w:szCs w:val="24"/>
        </w:rPr>
        <w:t>6%</w:t>
      </w:r>
      <w:proofErr w:type="gramEnd"/>
      <w:r w:rsidR="005B3384" w:rsidRPr="00DF5BF9">
        <w:rPr>
          <w:rFonts w:asciiTheme="majorBidi" w:hAnsiTheme="majorBidi" w:cstheme="majorBidi"/>
          <w:sz w:val="24"/>
          <w:szCs w:val="24"/>
        </w:rPr>
        <w:t xml:space="preserve">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large</w:t>
      </w:r>
      <w:r w:rsidR="005B3384" w:rsidRPr="00DF5BF9">
        <w:rPr>
          <w:rFonts w:asciiTheme="majorBidi" w:hAnsiTheme="majorBidi" w:cstheme="majorBidi"/>
          <w:sz w:val="24"/>
          <w:szCs w:val="24"/>
        </w:rPr>
        <w:t xml:space="preserve"> shapes and 60±2%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small</w:t>
      </w:r>
      <w:r w:rsidR="005B3384" w:rsidRPr="00DF5BF9">
        <w:rPr>
          <w:rFonts w:asciiTheme="majorBidi" w:hAnsiTheme="majorBidi" w:cstheme="majorBidi"/>
          <w:sz w:val="24"/>
          <w:szCs w:val="24"/>
        </w:rPr>
        <w:t xml:space="preserve"> shapes. Only correct trials were used for the analysis reported here.</w:t>
      </w:r>
    </w:p>
    <w:p w14:paraId="6082B8D3" w14:textId="34E578DA" w:rsidR="004669A7" w:rsidRPr="00E66A2D" w:rsidRDefault="00383C93" w:rsidP="004414A7">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w:t>
      </w:r>
      <w:r w:rsidR="007A2A55" w:rsidRPr="00E66A2D">
        <w:rPr>
          <w:rFonts w:asciiTheme="majorBidi" w:hAnsiTheme="majorBidi" w:cstheme="majorBidi"/>
          <w:sz w:val="24"/>
          <w:szCs w:val="24"/>
        </w:rPr>
        <w:t xml:space="preserve">of </w:t>
      </w:r>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r w:rsidR="00584F0B" w:rsidRPr="00E66A2D">
        <w:rPr>
          <w:rFonts w:asciiTheme="majorBidi" w:hAnsiTheme="majorBidi" w:cstheme="majorBidi"/>
          <w:sz w:val="24"/>
          <w:szCs w:val="24"/>
        </w:rPr>
        <w:t>shap</w:t>
      </w:r>
      <w:r w:rsidR="00584F0B" w:rsidRPr="00E66A2D">
        <w:rPr>
          <w:rFonts w:asciiTheme="majorBidi" w:hAnsiTheme="majorBidi" w:cstheme="majorBidi"/>
          <w:sz w:val="24"/>
          <w:szCs w:val="24"/>
        </w:rPr>
        <w:t xml:space="preserve">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w:t>
      </w:r>
      <w:r w:rsidR="004414A7">
        <w:rPr>
          <w:rFonts w:asciiTheme="majorBidi" w:hAnsiTheme="majorBidi" w:cstheme="majorBidi"/>
          <w:sz w:val="24"/>
          <w:szCs w:val="24"/>
        </w:rPr>
        <w:t>, while</w:t>
      </w:r>
      <w:r w:rsidR="00584F0B" w:rsidRPr="00E66A2D">
        <w:rPr>
          <w:rFonts w:asciiTheme="majorBidi" w:hAnsiTheme="majorBidi" w:cstheme="majorBidi"/>
          <w:sz w:val="24"/>
          <w:szCs w:val="24"/>
        </w:rPr>
        <w:t xml:space="preserve"> during tunneled viewing of </w:t>
      </w:r>
      <w:r w:rsidR="00503A31">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w:t>
      </w:r>
      <w:r w:rsidR="003D28A9">
        <w:rPr>
          <w:rFonts w:asciiTheme="majorBidi" w:hAnsiTheme="majorBidi" w:cstheme="majorBidi"/>
          <w:sz w:val="24"/>
          <w:szCs w:val="24"/>
        </w:rPr>
        <w:t>image</w:t>
      </w:r>
      <w:r w:rsidR="00C235CF" w:rsidRPr="00E66A2D">
        <w:rPr>
          <w:rFonts w:asciiTheme="majorBidi" w:hAnsiTheme="majorBidi" w:cstheme="majorBidi"/>
          <w:sz w:val="24"/>
          <w:szCs w:val="24"/>
        </w:rPr>
        <w:t xml:space="preserve"> size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4414A7">
        <w:rPr>
          <w:rFonts w:asciiTheme="majorBidi" w:hAnsiTheme="majorBidi" w:cstheme="majorBidi"/>
          <w:sz w:val="24"/>
          <w:szCs w:val="24"/>
        </w:rPr>
        <w:t>) and t</w:t>
      </w:r>
      <w:r w:rsidR="00503A31">
        <w:rPr>
          <w:rFonts w:asciiTheme="majorBidi" w:hAnsiTheme="majorBidi" w:cstheme="majorBidi"/>
          <w:sz w:val="24"/>
          <w:szCs w:val="24"/>
        </w:rPr>
        <w:t>unneled</w:t>
      </w:r>
      <w:r w:rsidR="00C235CF" w:rsidRPr="00E66A2D">
        <w:rPr>
          <w:rFonts w:asciiTheme="majorBidi" w:hAnsiTheme="majorBidi" w:cstheme="majorBidi"/>
          <w:sz w:val="24"/>
          <w:szCs w:val="24"/>
        </w:rPr>
        <w:t xml:space="preserve"> viewing of </w:t>
      </w:r>
      <w:r w:rsidR="00503A31">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w:t>
      </w:r>
      <w:commentRangeStart w:id="0"/>
      <w:r w:rsidR="00C235CF" w:rsidRPr="00E66A2D">
        <w:rPr>
          <w:rFonts w:asciiTheme="majorBidi" w:hAnsiTheme="majorBidi" w:cstheme="majorBidi"/>
          <w:sz w:val="24"/>
          <w:szCs w:val="24"/>
        </w:rPr>
        <w:t>clearly preferring borders</w:t>
      </w:r>
      <w:commentRangeEnd w:id="0"/>
      <w:r w:rsidR="004414A7">
        <w:rPr>
          <w:rStyle w:val="CommentReference"/>
        </w:rPr>
        <w:commentReference w:id="0"/>
      </w:r>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503A31">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w:t>
      </w:r>
      <w:r w:rsidR="004669A7" w:rsidRPr="00E66A2D">
        <w:rPr>
          <w:rFonts w:asciiTheme="majorBidi" w:hAnsiTheme="majorBidi" w:cstheme="majorBidi"/>
          <w:sz w:val="24"/>
          <w:szCs w:val="24"/>
        </w:rPr>
        <w:t>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13604DDC" w:rsidR="00C85309" w:rsidRPr="00E66A2D" w:rsidRDefault="00846ABB" w:rsidP="00473873">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within a certain range that allows the current functioning of the system</w: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6-8</w:t>
      </w:r>
      <w:r w:rsidR="00547AAE">
        <w:rPr>
          <w:rFonts w:asciiTheme="majorBidi" w:hAnsiTheme="majorBidi" w:cstheme="majorBidi"/>
          <w:sz w:val="24"/>
          <w:szCs w:val="24"/>
        </w:rPr>
        <w:fldChar w:fldCharType="end"/>
      </w:r>
      <w:r w:rsidR="00E73460" w:rsidRPr="00E66A2D">
        <w:rPr>
          <w:rFonts w:asciiTheme="majorBidi" w:hAnsiTheme="majorBidi" w:cstheme="majorBidi"/>
          <w:sz w:val="24"/>
          <w:szCs w:val="24"/>
        </w:rPr>
        <w:t xml:space="preserve">. Open-loop systems do not have this </w:t>
      </w:r>
      <w:r w:rsidR="00473873">
        <w:rPr>
          <w:rFonts w:asciiTheme="majorBidi" w:hAnsiTheme="majorBidi" w:cstheme="majorBidi"/>
          <w:sz w:val="24"/>
          <w:szCs w:val="24"/>
        </w:rPr>
        <w:t xml:space="preserve">active </w:t>
      </w:r>
      <w:r w:rsidR="00E73460" w:rsidRPr="00E66A2D">
        <w:rPr>
          <w:rFonts w:asciiTheme="majorBidi" w:hAnsiTheme="majorBidi" w:cstheme="majorBidi"/>
          <w:sz w:val="24"/>
          <w:szCs w:val="24"/>
        </w:rPr>
        <w:t>capacity</w:t>
      </w:r>
      <w:r w:rsidR="00473873">
        <w:rPr>
          <w:rFonts w:asciiTheme="majorBidi" w:hAnsiTheme="majorBidi" w:cstheme="majorBidi"/>
          <w:sz w:val="24"/>
          <w:szCs w:val="24"/>
        </w:rPr>
        <w:t xml:space="preserve"> although their variables may remain unchanged if not disturbed</w:t>
      </w:r>
      <w:r w:rsidR="00E73460" w:rsidRPr="00E66A2D">
        <w:rPr>
          <w:rFonts w:asciiTheme="majorBidi" w:hAnsiTheme="majorBidi" w:cstheme="majorBidi"/>
          <w:sz w:val="24"/>
          <w:szCs w:val="24"/>
        </w:rPr>
        <w:t>.</w:t>
      </w:r>
    </w:p>
    <w:p w14:paraId="681DD2C9" w14:textId="172BB70E" w:rsidR="00FA6179" w:rsidRDefault="00366E81" w:rsidP="00505E96">
      <w:pPr>
        <w:widowControl w:val="0"/>
        <w:autoSpaceDE w:val="0"/>
        <w:autoSpaceDN w:val="0"/>
        <w:adjustRightInd w:val="0"/>
        <w:spacing w:line="360" w:lineRule="auto"/>
        <w:jc w:val="both"/>
        <w:rPr>
          <w:rFonts w:asciiTheme="majorBidi" w:hAnsiTheme="majorBidi" w:cstheme="majorBidi"/>
          <w:sz w:val="24"/>
          <w:szCs w:val="24"/>
        </w:rPr>
      </w:pPr>
      <w:r w:rsidRPr="00505E96">
        <w:rPr>
          <w:rFonts w:asciiTheme="majorBidi" w:hAnsiTheme="majorBidi" w:cstheme="majorBidi"/>
          <w:sz w:val="24"/>
          <w:szCs w:val="24"/>
          <w:highlight w:val="yellow"/>
        </w:rPr>
        <w:t>T</w:t>
      </w:r>
      <w:r w:rsidR="00A43E78" w:rsidRPr="00505E96">
        <w:rPr>
          <w:rFonts w:asciiTheme="majorBidi" w:hAnsiTheme="majorBidi" w:cstheme="majorBidi"/>
          <w:sz w:val="24"/>
          <w:szCs w:val="24"/>
          <w:highlight w:val="yellow"/>
        </w:rPr>
        <w:t xml:space="preserve">he mean rate of </w:t>
      </w:r>
      <w:r w:rsidRPr="00505E96">
        <w:rPr>
          <w:rFonts w:asciiTheme="majorBidi" w:hAnsiTheme="majorBidi" w:cstheme="majorBidi"/>
          <w:sz w:val="24"/>
          <w:szCs w:val="24"/>
          <w:highlight w:val="yellow"/>
        </w:rPr>
        <w:t xml:space="preserve">visual </w:t>
      </w:r>
      <w:r w:rsidR="00A43E78" w:rsidRPr="00505E96">
        <w:rPr>
          <w:rFonts w:asciiTheme="majorBidi" w:hAnsiTheme="majorBidi" w:cstheme="majorBidi"/>
          <w:sz w:val="24"/>
          <w:szCs w:val="24"/>
          <w:highlight w:val="yellow"/>
        </w:rPr>
        <w:t xml:space="preserve">acquisition </w:t>
      </w:r>
      <w:r w:rsidRPr="00505E96">
        <w:rPr>
          <w:rFonts w:asciiTheme="majorBidi" w:hAnsiTheme="majorBidi" w:cstheme="majorBidi"/>
          <w:sz w:val="24"/>
          <w:szCs w:val="24"/>
          <w:highlight w:val="yellow"/>
        </w:rPr>
        <w:t>during a pause sh</w:t>
      </w:r>
      <w:r w:rsidR="008F3915" w:rsidRPr="00505E96">
        <w:rPr>
          <w:rFonts w:asciiTheme="majorBidi" w:hAnsiTheme="majorBidi" w:cstheme="majorBidi"/>
          <w:sz w:val="24"/>
          <w:szCs w:val="24"/>
          <w:highlight w:val="yellow"/>
        </w:rPr>
        <w:t>ould be</w:t>
      </w:r>
      <w:r w:rsidR="00A43E78" w:rsidRPr="00505E96">
        <w:rPr>
          <w:rFonts w:asciiTheme="majorBidi" w:hAnsiTheme="majorBidi" w:cstheme="majorBidi"/>
          <w:sz w:val="24"/>
          <w:szCs w:val="24"/>
          <w:highlight w:val="yellow"/>
        </w:rPr>
        <w:t xml:space="preserve"> proportional to the me</w:t>
      </w:r>
      <w:r w:rsidRPr="00505E96">
        <w:rPr>
          <w:rFonts w:asciiTheme="majorBidi" w:hAnsiTheme="majorBidi" w:cstheme="majorBidi"/>
          <w:sz w:val="24"/>
          <w:szCs w:val="24"/>
          <w:highlight w:val="yellow"/>
        </w:rPr>
        <w:t>an speed of the drift during that</w:t>
      </w:r>
      <w:r w:rsidR="00A43E78" w:rsidRPr="00505E96">
        <w:rPr>
          <w:rFonts w:asciiTheme="majorBidi" w:hAnsiTheme="majorBidi" w:cstheme="majorBidi"/>
          <w:sz w:val="24"/>
          <w:szCs w:val="24"/>
          <w:highlight w:val="yellow"/>
        </w:rPr>
        <w:t xml:space="preserve"> pause (</w:t>
      </w:r>
      <w:proofErr w:type="spellStart"/>
      <w:r w:rsidR="00A43E78" w:rsidRPr="00505E96">
        <w:rPr>
          <w:rFonts w:asciiTheme="majorBidi" w:hAnsiTheme="majorBidi" w:cstheme="majorBidi"/>
          <w:i/>
          <w:iCs/>
          <w:sz w:val="24"/>
          <w:szCs w:val="24"/>
          <w:highlight w:val="yellow"/>
        </w:rPr>
        <w:t>Sp</w:t>
      </w:r>
      <w:proofErr w:type="spellEnd"/>
      <w:r w:rsidR="00A43E78" w:rsidRPr="00505E96">
        <w:rPr>
          <w:rFonts w:asciiTheme="majorBidi" w:hAnsiTheme="majorBidi" w:cstheme="majorBidi"/>
          <w:sz w:val="24"/>
          <w:szCs w:val="24"/>
          <w:highlight w:val="yellow"/>
        </w:rPr>
        <w:t>)</w:t>
      </w:r>
      <w:r w:rsidR="00547AAE" w:rsidRPr="00505E96">
        <w:rPr>
          <w:rFonts w:asciiTheme="majorBidi" w:hAnsiTheme="majorBidi" w:cstheme="majorBidi"/>
          <w:sz w:val="24"/>
          <w:szCs w:val="24"/>
          <w:highlight w:val="yellow"/>
        </w:rPr>
        <w:fldChar w:fldCharType="begin"/>
      </w:r>
      <w:r w:rsidR="00547AAE" w:rsidRPr="00505E96">
        <w:rPr>
          <w:rFonts w:asciiTheme="majorBidi" w:hAnsiTheme="majorBidi" w:cstheme="majorBidi"/>
          <w:sz w:val="24"/>
          <w:szCs w:val="24"/>
          <w:highlight w:val="yellow"/>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sidRPr="00505E96">
        <w:rPr>
          <w:rFonts w:asciiTheme="majorBidi" w:hAnsiTheme="majorBidi" w:cstheme="majorBidi"/>
          <w:sz w:val="24"/>
          <w:szCs w:val="24"/>
          <w:highlight w:val="yellow"/>
        </w:rPr>
        <w:fldChar w:fldCharType="separate"/>
      </w:r>
      <w:r w:rsidR="00547AAE" w:rsidRPr="00505E96">
        <w:rPr>
          <w:rFonts w:asciiTheme="majorBidi" w:hAnsiTheme="majorBidi" w:cstheme="majorBidi"/>
          <w:noProof/>
          <w:sz w:val="24"/>
          <w:szCs w:val="24"/>
          <w:highlight w:val="yellow"/>
          <w:vertAlign w:val="superscript"/>
        </w:rPr>
        <w:t>3,9</w:t>
      </w:r>
      <w:r w:rsidR="00547AAE" w:rsidRPr="00505E96">
        <w:rPr>
          <w:rFonts w:asciiTheme="majorBidi" w:hAnsiTheme="majorBidi" w:cstheme="majorBidi"/>
          <w:sz w:val="24"/>
          <w:szCs w:val="24"/>
          <w:highlight w:val="yellow"/>
        </w:rPr>
        <w:fldChar w:fldCharType="end"/>
      </w:r>
      <w:r w:rsidR="008F3915" w:rsidRPr="00505E96">
        <w:rPr>
          <w:rFonts w:asciiTheme="majorBidi" w:hAnsiTheme="majorBidi" w:cstheme="majorBidi"/>
          <w:sz w:val="24"/>
          <w:szCs w:val="24"/>
          <w:highlight w:val="yellow"/>
        </w:rPr>
        <w:t xml:space="preserve"> and t</w:t>
      </w:r>
      <w:r w:rsidR="00A43E78" w:rsidRPr="00505E96">
        <w:rPr>
          <w:rFonts w:asciiTheme="majorBidi" w:hAnsiTheme="majorBidi" w:cstheme="majorBidi"/>
          <w:sz w:val="24"/>
          <w:szCs w:val="24"/>
          <w:highlight w:val="yellow"/>
        </w:rPr>
        <w:t xml:space="preserve">he </w:t>
      </w:r>
      <w:r w:rsidRPr="00505E96">
        <w:rPr>
          <w:rFonts w:asciiTheme="majorBidi" w:hAnsiTheme="majorBidi" w:cstheme="majorBidi"/>
          <w:sz w:val="24"/>
          <w:szCs w:val="24"/>
          <w:highlight w:val="yellow"/>
        </w:rPr>
        <w:t>amount of visual</w:t>
      </w:r>
      <w:r w:rsidR="00A43E78" w:rsidRPr="00505E96">
        <w:rPr>
          <w:rFonts w:asciiTheme="majorBidi" w:hAnsiTheme="majorBidi" w:cstheme="majorBidi"/>
          <w:sz w:val="24"/>
          <w:szCs w:val="24"/>
          <w:highlight w:val="yellow"/>
        </w:rPr>
        <w:t xml:space="preserve"> information </w:t>
      </w:r>
      <w:r w:rsidRPr="00505E96">
        <w:rPr>
          <w:rFonts w:asciiTheme="majorBidi" w:hAnsiTheme="majorBidi" w:cstheme="majorBidi"/>
          <w:sz w:val="24"/>
          <w:szCs w:val="24"/>
          <w:highlight w:val="yellow"/>
        </w:rPr>
        <w:t>collected</w:t>
      </w:r>
      <w:r w:rsidR="00A43E78" w:rsidRPr="00505E96">
        <w:rPr>
          <w:rFonts w:asciiTheme="majorBidi" w:hAnsiTheme="majorBidi" w:cstheme="majorBidi"/>
          <w:sz w:val="24"/>
          <w:szCs w:val="24"/>
          <w:highlight w:val="yellow"/>
        </w:rPr>
        <w:t xml:space="preserve"> during </w:t>
      </w:r>
      <w:r w:rsidRPr="00505E96">
        <w:rPr>
          <w:rFonts w:asciiTheme="majorBidi" w:hAnsiTheme="majorBidi" w:cstheme="majorBidi"/>
          <w:sz w:val="24"/>
          <w:szCs w:val="24"/>
          <w:highlight w:val="yellow"/>
        </w:rPr>
        <w:t>that</w:t>
      </w:r>
      <w:r w:rsidR="00A43E78" w:rsidRPr="00505E96">
        <w:rPr>
          <w:rFonts w:asciiTheme="majorBidi" w:hAnsiTheme="majorBidi" w:cstheme="majorBidi"/>
          <w:sz w:val="24"/>
          <w:szCs w:val="24"/>
          <w:highlight w:val="yellow"/>
        </w:rPr>
        <w:t xml:space="preserve"> pause </w:t>
      </w:r>
      <w:r w:rsidRPr="00505E96">
        <w:rPr>
          <w:rFonts w:asciiTheme="majorBidi" w:hAnsiTheme="majorBidi" w:cstheme="majorBidi"/>
          <w:sz w:val="24"/>
          <w:szCs w:val="24"/>
          <w:highlight w:val="yellow"/>
        </w:rPr>
        <w:t>sh</w:t>
      </w:r>
      <w:r w:rsidR="008F3915" w:rsidRPr="00505E96">
        <w:rPr>
          <w:rFonts w:asciiTheme="majorBidi" w:hAnsiTheme="majorBidi" w:cstheme="majorBidi"/>
          <w:sz w:val="24"/>
          <w:szCs w:val="24"/>
          <w:highlight w:val="yellow"/>
        </w:rPr>
        <w:t>ould be</w:t>
      </w:r>
      <w:r w:rsidR="00A43E78" w:rsidRPr="00505E96">
        <w:rPr>
          <w:rFonts w:asciiTheme="majorBidi" w:hAnsiTheme="majorBidi" w:cstheme="majorBidi"/>
          <w:sz w:val="24"/>
          <w:szCs w:val="24"/>
          <w:highlight w:val="yellow"/>
        </w:rPr>
        <w:t xml:space="preserve"> proportional to the </w:t>
      </w:r>
      <w:r w:rsidRPr="00505E96">
        <w:rPr>
          <w:rFonts w:asciiTheme="majorBidi" w:hAnsiTheme="majorBidi" w:cstheme="majorBidi"/>
          <w:sz w:val="24"/>
          <w:szCs w:val="24"/>
          <w:highlight w:val="yellow"/>
        </w:rPr>
        <w:t>integrated</w:t>
      </w:r>
      <w:r w:rsidR="00A43E78" w:rsidRPr="00505E96">
        <w:rPr>
          <w:rFonts w:asciiTheme="majorBidi" w:hAnsiTheme="majorBidi" w:cstheme="majorBidi"/>
          <w:sz w:val="24"/>
          <w:szCs w:val="24"/>
          <w:highlight w:val="yellow"/>
        </w:rPr>
        <w:t xml:space="preserve"> distance </w:t>
      </w:r>
      <w:r w:rsidRPr="00505E96">
        <w:rPr>
          <w:rFonts w:asciiTheme="majorBidi" w:hAnsiTheme="majorBidi" w:cstheme="majorBidi"/>
          <w:sz w:val="24"/>
          <w:szCs w:val="24"/>
          <w:highlight w:val="yellow"/>
        </w:rPr>
        <w:t>scanned by the eye (the length of its trajectory) during the</w:t>
      </w:r>
      <w:r w:rsidR="008F3915" w:rsidRPr="00505E96">
        <w:rPr>
          <w:rFonts w:asciiTheme="majorBidi" w:hAnsiTheme="majorBidi" w:cstheme="majorBidi"/>
          <w:sz w:val="24"/>
          <w:szCs w:val="24"/>
          <w:highlight w:val="yellow"/>
        </w:rPr>
        <w:t xml:space="preserve"> pause (</w:t>
      </w:r>
      <w:proofErr w:type="spellStart"/>
      <w:r w:rsidR="008F3915" w:rsidRPr="00505E96">
        <w:rPr>
          <w:rFonts w:asciiTheme="majorBidi" w:hAnsiTheme="majorBidi" w:cstheme="majorBidi"/>
          <w:i/>
          <w:iCs/>
          <w:sz w:val="24"/>
          <w:szCs w:val="24"/>
          <w:highlight w:val="yellow"/>
        </w:rPr>
        <w:t>Xp</w:t>
      </w:r>
      <w:proofErr w:type="spellEnd"/>
      <w:r w:rsidR="008F3915" w:rsidRPr="00505E96">
        <w:rPr>
          <w:rFonts w:asciiTheme="majorBidi" w:hAnsiTheme="majorBidi" w:cstheme="majorBidi"/>
          <w:sz w:val="24"/>
          <w:szCs w:val="24"/>
          <w:highlight w:val="yellow"/>
        </w:rPr>
        <w:t>)</w:t>
      </w:r>
      <w:r w:rsidR="00A43E78" w:rsidRPr="00505E96">
        <w:rPr>
          <w:rFonts w:asciiTheme="majorBidi" w:hAnsiTheme="majorBidi" w:cstheme="majorBidi"/>
          <w:sz w:val="24"/>
          <w:szCs w:val="24"/>
          <w:highlight w:val="yellow"/>
        </w:rPr>
        <w:t xml:space="preserve">. </w:t>
      </w:r>
      <w:r w:rsidR="001A2DBC" w:rsidRPr="00505E96">
        <w:rPr>
          <w:rFonts w:asciiTheme="majorBidi" w:hAnsiTheme="majorBidi" w:cstheme="majorBidi"/>
          <w:sz w:val="24"/>
          <w:szCs w:val="24"/>
          <w:highlight w:val="yellow"/>
        </w:rPr>
        <w:t>Mean p</w:t>
      </w:r>
      <w:r w:rsidR="001E67D7" w:rsidRPr="00505E96">
        <w:rPr>
          <w:rFonts w:asciiTheme="majorBidi" w:hAnsiTheme="majorBidi" w:cstheme="majorBidi"/>
          <w:sz w:val="24"/>
          <w:szCs w:val="24"/>
          <w:highlight w:val="yellow"/>
        </w:rPr>
        <w:t>ause duration</w:t>
      </w:r>
      <w:r w:rsidR="008F3915" w:rsidRPr="00505E96">
        <w:rPr>
          <w:rFonts w:asciiTheme="majorBidi" w:hAnsiTheme="majorBidi" w:cstheme="majorBidi"/>
          <w:sz w:val="24"/>
          <w:szCs w:val="24"/>
          <w:highlight w:val="yellow"/>
        </w:rPr>
        <w:t xml:space="preserve"> is </w:t>
      </w:r>
      <w:r w:rsidR="001A2DBC" w:rsidRPr="00505E96">
        <w:rPr>
          <w:rFonts w:asciiTheme="majorBidi" w:hAnsiTheme="majorBidi" w:cstheme="majorBidi"/>
          <w:sz w:val="24"/>
          <w:szCs w:val="24"/>
          <w:highlight w:val="yellow"/>
        </w:rPr>
        <w:t>inversely proportional to</w:t>
      </w:r>
      <w:r w:rsidRPr="00505E96">
        <w:rPr>
          <w:rFonts w:asciiTheme="majorBidi" w:hAnsiTheme="majorBidi" w:cstheme="majorBidi"/>
          <w:sz w:val="24"/>
          <w:szCs w:val="24"/>
          <w:highlight w:val="yellow"/>
        </w:rPr>
        <w:t xml:space="preserve"> the mean saccadic</w:t>
      </w:r>
      <w:r w:rsidR="008F3915" w:rsidRPr="00505E96">
        <w:rPr>
          <w:rFonts w:asciiTheme="majorBidi" w:hAnsiTheme="majorBidi" w:cstheme="majorBidi"/>
          <w:sz w:val="24"/>
          <w:szCs w:val="24"/>
          <w:highlight w:val="yellow"/>
        </w:rPr>
        <w:t xml:space="preserve"> rate, which </w:t>
      </w:r>
      <w:r w:rsidR="001A2DBC" w:rsidRPr="00505E96">
        <w:rPr>
          <w:rFonts w:asciiTheme="majorBidi" w:hAnsiTheme="majorBidi" w:cstheme="majorBidi"/>
          <w:sz w:val="24"/>
          <w:szCs w:val="24"/>
          <w:highlight w:val="yellow"/>
        </w:rPr>
        <w:t>reflects</w:t>
      </w:r>
      <w:r w:rsidR="008F3915" w:rsidRPr="00505E96">
        <w:rPr>
          <w:rFonts w:asciiTheme="majorBidi" w:hAnsiTheme="majorBidi" w:cstheme="majorBidi"/>
          <w:sz w:val="24"/>
          <w:szCs w:val="24"/>
          <w:highlight w:val="yellow"/>
        </w:rPr>
        <w:t xml:space="preserve"> the number of ROIs sampled per time unit</w:t>
      </w:r>
      <w:r w:rsidR="00C85309" w:rsidRPr="00505E96">
        <w:rPr>
          <w:rFonts w:asciiTheme="majorBidi" w:hAnsiTheme="majorBidi" w:cstheme="majorBidi"/>
          <w:sz w:val="24"/>
          <w:szCs w:val="24"/>
          <w:highlight w:val="yellow"/>
        </w:rPr>
        <w:t xml:space="preserve">. </w:t>
      </w:r>
      <w:r w:rsidR="001A2DBC" w:rsidRPr="00505E96">
        <w:rPr>
          <w:rFonts w:asciiTheme="majorBidi" w:hAnsiTheme="majorBidi" w:cstheme="majorBidi"/>
          <w:sz w:val="24"/>
          <w:szCs w:val="24"/>
          <w:highlight w:val="yellow"/>
        </w:rPr>
        <w:t xml:space="preserve">The increased saccade rate observed here in tunneled conditions is consistent </w:t>
      </w:r>
      <w:r w:rsidR="001A2DBC" w:rsidRPr="00505E96">
        <w:rPr>
          <w:rFonts w:asciiTheme="majorBidi" w:hAnsiTheme="majorBidi" w:cstheme="majorBidi"/>
          <w:sz w:val="24"/>
          <w:szCs w:val="24"/>
          <w:highlight w:val="yellow"/>
        </w:rPr>
        <w:lastRenderedPageBreak/>
        <w:t xml:space="preserve">with its </w:t>
      </w:r>
      <w:r w:rsidR="00C85309" w:rsidRPr="00505E96">
        <w:rPr>
          <w:rFonts w:asciiTheme="majorBidi" w:hAnsiTheme="majorBidi" w:cstheme="majorBidi"/>
          <w:sz w:val="24"/>
          <w:szCs w:val="24"/>
          <w:highlight w:val="yellow"/>
        </w:rPr>
        <w:t>dependency on task difficulty</w:t>
      </w:r>
      <w:r w:rsidR="00547AAE" w:rsidRPr="00505E96">
        <w:rPr>
          <w:rFonts w:asciiTheme="majorBidi" w:hAnsiTheme="majorBidi" w:cstheme="majorBidi"/>
          <w:sz w:val="24"/>
          <w:szCs w:val="24"/>
          <w:highlight w:val="yellow"/>
        </w:rPr>
        <w:fldChar w:fldCharType="begin"/>
      </w:r>
      <w:r w:rsidR="00547AAE" w:rsidRPr="00505E96">
        <w:rPr>
          <w:rFonts w:asciiTheme="majorBidi" w:hAnsiTheme="majorBidi" w:cstheme="majorBidi"/>
          <w:sz w:val="24"/>
          <w:szCs w:val="24"/>
          <w:highlight w:val="yellow"/>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sidRPr="00505E96">
        <w:rPr>
          <w:rFonts w:asciiTheme="majorBidi" w:hAnsiTheme="majorBidi" w:cstheme="majorBidi"/>
          <w:sz w:val="24"/>
          <w:szCs w:val="24"/>
          <w:highlight w:val="yellow"/>
        </w:rPr>
        <w:fldChar w:fldCharType="separate"/>
      </w:r>
      <w:r w:rsidR="00547AAE" w:rsidRPr="00505E96">
        <w:rPr>
          <w:rFonts w:asciiTheme="majorBidi" w:hAnsiTheme="majorBidi" w:cstheme="majorBidi"/>
          <w:noProof/>
          <w:sz w:val="24"/>
          <w:szCs w:val="24"/>
          <w:highlight w:val="yellow"/>
          <w:vertAlign w:val="superscript"/>
        </w:rPr>
        <w:t>10</w:t>
      </w:r>
      <w:r w:rsidR="00547AAE" w:rsidRPr="00505E96">
        <w:rPr>
          <w:rFonts w:asciiTheme="majorBidi" w:hAnsiTheme="majorBidi" w:cstheme="majorBidi"/>
          <w:sz w:val="24"/>
          <w:szCs w:val="24"/>
          <w:highlight w:val="yellow"/>
        </w:rPr>
        <w:fldChar w:fldCharType="end"/>
      </w:r>
      <w:r w:rsidR="00C85309" w:rsidRPr="00505E96">
        <w:rPr>
          <w:rFonts w:asciiTheme="majorBidi" w:hAnsiTheme="majorBidi" w:cstheme="majorBidi"/>
          <w:sz w:val="24"/>
          <w:szCs w:val="24"/>
          <w:highlight w:val="yellow"/>
        </w:rPr>
        <w:t xml:space="preserve">. Importantly, however, </w:t>
      </w:r>
      <w:r w:rsidR="00B02449" w:rsidRPr="00505E96">
        <w:rPr>
          <w:rFonts w:asciiTheme="majorBidi" w:hAnsiTheme="majorBidi" w:cstheme="majorBidi"/>
          <w:sz w:val="24"/>
          <w:szCs w:val="24"/>
          <w:highlight w:val="yellow"/>
        </w:rPr>
        <w:t xml:space="preserve">the </w:t>
      </w:r>
      <w:r w:rsidR="00A94A09" w:rsidRPr="00505E96">
        <w:rPr>
          <w:rFonts w:asciiTheme="majorBidi" w:hAnsiTheme="majorBidi" w:cstheme="majorBidi"/>
          <w:sz w:val="24"/>
          <w:szCs w:val="24"/>
          <w:highlight w:val="yellow"/>
        </w:rPr>
        <w:t xml:space="preserve">tunneling-induced </w:t>
      </w:r>
      <w:r w:rsidR="00B02449" w:rsidRPr="00505E96">
        <w:rPr>
          <w:rFonts w:asciiTheme="majorBidi" w:hAnsiTheme="majorBidi" w:cstheme="majorBidi"/>
          <w:sz w:val="24"/>
          <w:szCs w:val="24"/>
          <w:highlight w:val="yellow"/>
        </w:rPr>
        <w:t xml:space="preserve">changes in </w:t>
      </w:r>
      <w:r w:rsidR="00C85309" w:rsidRPr="00505E96">
        <w:rPr>
          <w:rFonts w:asciiTheme="majorBidi" w:hAnsiTheme="majorBidi" w:cstheme="majorBidi"/>
          <w:sz w:val="24"/>
          <w:szCs w:val="24"/>
          <w:highlight w:val="yellow"/>
        </w:rPr>
        <w:t>saccade rate</w:t>
      </w:r>
      <w:r w:rsidR="00B02449" w:rsidRPr="00505E96">
        <w:rPr>
          <w:rFonts w:asciiTheme="majorBidi" w:hAnsiTheme="majorBidi" w:cstheme="majorBidi"/>
          <w:sz w:val="24"/>
          <w:szCs w:val="24"/>
          <w:highlight w:val="yellow"/>
        </w:rPr>
        <w:t xml:space="preserve"> and dri</w:t>
      </w:r>
      <w:r w:rsidR="001F729D" w:rsidRPr="00505E96">
        <w:rPr>
          <w:rFonts w:asciiTheme="majorBidi" w:hAnsiTheme="majorBidi" w:cstheme="majorBidi"/>
          <w:sz w:val="24"/>
          <w:szCs w:val="24"/>
          <w:highlight w:val="yellow"/>
        </w:rPr>
        <w:t xml:space="preserve">ft speed compensated each other, on average, keeping </w:t>
      </w:r>
      <w:proofErr w:type="spellStart"/>
      <w:r w:rsidR="00FA6179" w:rsidRPr="00505E96">
        <w:rPr>
          <w:rFonts w:asciiTheme="majorBidi" w:hAnsiTheme="majorBidi" w:cstheme="majorBidi"/>
          <w:i/>
          <w:iCs/>
          <w:sz w:val="24"/>
          <w:szCs w:val="24"/>
          <w:highlight w:val="yellow"/>
        </w:rPr>
        <w:t>Xp</w:t>
      </w:r>
      <w:proofErr w:type="spellEnd"/>
      <w:r w:rsidR="00B02449" w:rsidRPr="00505E96">
        <w:rPr>
          <w:rFonts w:asciiTheme="majorBidi" w:hAnsiTheme="majorBidi" w:cstheme="majorBidi"/>
          <w:sz w:val="24"/>
          <w:szCs w:val="24"/>
          <w:highlight w:val="yellow"/>
        </w:rPr>
        <w:t xml:space="preserve"> unchanged for each stimulus size</w:t>
      </w:r>
      <w:r w:rsidR="00473873" w:rsidRPr="00505E96">
        <w:rPr>
          <w:rFonts w:asciiTheme="majorBidi" w:hAnsiTheme="majorBidi" w:cstheme="majorBidi"/>
          <w:sz w:val="24"/>
          <w:szCs w:val="24"/>
          <w:highlight w:val="yellow"/>
        </w:rPr>
        <w:t xml:space="preserve"> (</w:t>
      </w:r>
      <w:r w:rsidR="00093C53" w:rsidRPr="00505E96">
        <w:rPr>
          <w:rFonts w:asciiTheme="majorBidi" w:hAnsiTheme="majorBidi" w:cstheme="majorBidi"/>
          <w:b/>
          <w:bCs/>
          <w:sz w:val="24"/>
          <w:szCs w:val="24"/>
          <w:highlight w:val="yellow"/>
        </w:rPr>
        <w:t>Fig. 2c</w:t>
      </w:r>
      <w:r w:rsidR="00473873" w:rsidRPr="00505E96">
        <w:rPr>
          <w:rFonts w:asciiTheme="majorBidi" w:hAnsiTheme="majorBidi" w:cstheme="majorBidi"/>
          <w:sz w:val="24"/>
          <w:szCs w:val="24"/>
          <w:highlight w:val="yellow"/>
        </w:rPr>
        <w:t>)</w:t>
      </w:r>
      <w:r w:rsidR="00B02449" w:rsidRPr="00505E96">
        <w:rPr>
          <w:rFonts w:asciiTheme="majorBidi" w:hAnsiTheme="majorBidi" w:cstheme="majorBidi"/>
          <w:sz w:val="24"/>
          <w:szCs w:val="24"/>
          <w:highlight w:val="yellow"/>
        </w:rPr>
        <w:t>.</w:t>
      </w:r>
      <w:r w:rsidR="00093C53" w:rsidRPr="00505E96">
        <w:rPr>
          <w:rFonts w:asciiTheme="majorBidi" w:hAnsiTheme="majorBidi" w:cstheme="majorBidi"/>
          <w:sz w:val="24"/>
          <w:szCs w:val="24"/>
          <w:highlight w:val="yellow"/>
        </w:rPr>
        <w:t xml:space="preserve"> As these changes cannot be attributed to changes in saccade rate</w:t>
      </w:r>
      <w:commentRangeStart w:id="1"/>
      <w:r w:rsidR="00093C53" w:rsidRPr="00505E96">
        <w:rPr>
          <w:rFonts w:asciiTheme="majorBidi" w:hAnsiTheme="majorBidi" w:cstheme="majorBidi"/>
          <w:sz w:val="24"/>
          <w:szCs w:val="24"/>
          <w:highlight w:val="yellow"/>
        </w:rPr>
        <w:t xml:space="preserve"> (</w:t>
      </w:r>
      <w:r w:rsidR="00093C53" w:rsidRPr="00505E96">
        <w:rPr>
          <w:rFonts w:asciiTheme="majorBidi" w:hAnsiTheme="majorBidi" w:cstheme="majorBidi"/>
          <w:b/>
          <w:bCs/>
          <w:sz w:val="24"/>
          <w:szCs w:val="24"/>
          <w:highlight w:val="yellow"/>
        </w:rPr>
        <w:t>Fig. 2c</w:t>
      </w:r>
      <w:r w:rsidR="00093C53" w:rsidRPr="00505E96">
        <w:rPr>
          <w:rFonts w:asciiTheme="majorBidi" w:hAnsiTheme="majorBidi" w:cstheme="majorBidi"/>
          <w:sz w:val="24"/>
          <w:szCs w:val="24"/>
          <w:highlight w:val="yellow"/>
        </w:rPr>
        <w:t xml:space="preserve">, </w:t>
      </w:r>
      <w:proofErr w:type="spellStart"/>
      <w:r w:rsidR="00093C53" w:rsidRPr="00505E96">
        <w:rPr>
          <w:rFonts w:asciiTheme="majorBidi" w:hAnsiTheme="majorBidi" w:cstheme="majorBidi"/>
          <w:i/>
          <w:iCs/>
          <w:sz w:val="24"/>
          <w:szCs w:val="24"/>
          <w:highlight w:val="yellow"/>
        </w:rPr>
        <w:t>Rs</w:t>
      </w:r>
      <w:proofErr w:type="spellEnd"/>
      <w:r w:rsidR="00093C53" w:rsidRPr="00505E96">
        <w:rPr>
          <w:rFonts w:asciiTheme="majorBidi" w:hAnsiTheme="majorBidi" w:cstheme="majorBidi"/>
          <w:sz w:val="24"/>
          <w:szCs w:val="24"/>
          <w:highlight w:val="yellow"/>
        </w:rPr>
        <w:t>)</w:t>
      </w:r>
      <w:commentRangeEnd w:id="1"/>
      <w:r w:rsidR="00F65B40" w:rsidRPr="00505E96">
        <w:rPr>
          <w:rStyle w:val="CommentReference"/>
          <w:highlight w:val="yellow"/>
        </w:rPr>
        <w:commentReference w:id="1"/>
      </w:r>
      <w:r w:rsidR="00093C53" w:rsidRPr="00505E96">
        <w:rPr>
          <w:rFonts w:asciiTheme="majorBidi" w:hAnsiTheme="majorBidi" w:cstheme="majorBidi"/>
          <w:sz w:val="24"/>
          <w:szCs w:val="24"/>
          <w:highlight w:val="yellow"/>
        </w:rPr>
        <w:t>, these results are consistent with a parallel control of saccades and drift.</w:t>
      </w:r>
      <w:r w:rsidR="00093C53" w:rsidRPr="00505E96">
        <w:rPr>
          <w:rFonts w:asciiTheme="majorBidi" w:hAnsiTheme="majorBidi" w:cstheme="majorBidi"/>
          <w:sz w:val="24"/>
          <w:szCs w:val="24"/>
          <w:highlight w:val="yellow"/>
        </w:rPr>
        <w:t xml:space="preserve"> </w:t>
      </w:r>
      <w:r w:rsidR="00093C53" w:rsidRPr="00505E96">
        <w:rPr>
          <w:rFonts w:asciiTheme="majorBidi" w:hAnsiTheme="majorBidi" w:cstheme="majorBidi"/>
          <w:sz w:val="24"/>
          <w:szCs w:val="24"/>
          <w:highlight w:val="yellow"/>
        </w:rPr>
        <w:t>Accordingly</w:t>
      </w:r>
      <w:r w:rsidR="00B02449" w:rsidRPr="00505E96">
        <w:rPr>
          <w:rFonts w:asciiTheme="majorBidi" w:hAnsiTheme="majorBidi" w:cstheme="majorBidi"/>
          <w:sz w:val="24"/>
          <w:szCs w:val="24"/>
          <w:highlight w:val="yellow"/>
        </w:rPr>
        <w:t>,</w:t>
      </w:r>
      <w:r w:rsidR="008F3915" w:rsidRPr="00505E96">
        <w:rPr>
          <w:rFonts w:asciiTheme="majorBidi" w:hAnsiTheme="majorBidi" w:cstheme="majorBidi"/>
          <w:sz w:val="24"/>
          <w:szCs w:val="24"/>
          <w:highlight w:val="yellow"/>
        </w:rPr>
        <w:t xml:space="preserve"> when tunneled, the visual system appears to increase </w:t>
      </w:r>
      <w:r w:rsidR="000A571C" w:rsidRPr="00505E96">
        <w:rPr>
          <w:rFonts w:asciiTheme="majorBidi" w:hAnsiTheme="majorBidi" w:cstheme="majorBidi"/>
          <w:sz w:val="24"/>
          <w:szCs w:val="24"/>
          <w:highlight w:val="yellow"/>
        </w:rPr>
        <w:t xml:space="preserve">the </w:t>
      </w:r>
      <w:r w:rsidR="008F3915" w:rsidRPr="00505E96">
        <w:rPr>
          <w:rFonts w:asciiTheme="majorBidi" w:hAnsiTheme="majorBidi" w:cstheme="majorBidi"/>
          <w:sz w:val="24"/>
          <w:szCs w:val="24"/>
          <w:highlight w:val="yellow"/>
        </w:rPr>
        <w:t xml:space="preserve">ROI sampling rate while maintaining </w:t>
      </w:r>
      <w:proofErr w:type="spellStart"/>
      <w:r w:rsidR="008F3915" w:rsidRPr="00505E96">
        <w:rPr>
          <w:rFonts w:asciiTheme="majorBidi" w:hAnsiTheme="majorBidi" w:cstheme="majorBidi"/>
          <w:i/>
          <w:iCs/>
          <w:sz w:val="24"/>
          <w:szCs w:val="24"/>
          <w:highlight w:val="yellow"/>
        </w:rPr>
        <w:t>Xp</w:t>
      </w:r>
      <w:proofErr w:type="spellEnd"/>
      <w:r w:rsidR="008F3915" w:rsidRPr="00505E96">
        <w:rPr>
          <w:rFonts w:asciiTheme="majorBidi" w:hAnsiTheme="majorBidi" w:cstheme="majorBidi"/>
          <w:sz w:val="24"/>
          <w:szCs w:val="24"/>
          <w:highlight w:val="yellow"/>
        </w:rPr>
        <w:t xml:space="preserve"> and compromising</w:t>
      </w:r>
      <w:r w:rsidR="00503A31" w:rsidRPr="00505E96">
        <w:rPr>
          <w:rFonts w:asciiTheme="majorBidi" w:hAnsiTheme="majorBidi" w:cstheme="majorBidi"/>
          <w:sz w:val="24"/>
          <w:szCs w:val="24"/>
          <w:highlight w:val="yellow"/>
        </w:rPr>
        <w:t xml:space="preserve"> the control of</w:t>
      </w:r>
      <w:r w:rsidR="008F3915" w:rsidRPr="00505E96">
        <w:rPr>
          <w:rFonts w:asciiTheme="majorBidi" w:hAnsiTheme="majorBidi" w:cstheme="majorBidi"/>
          <w:sz w:val="24"/>
          <w:szCs w:val="24"/>
          <w:highlight w:val="yellow"/>
        </w:rPr>
        <w:t xml:space="preserve"> </w:t>
      </w:r>
      <w:r w:rsidR="008F3915" w:rsidRPr="00505E96">
        <w:rPr>
          <w:rFonts w:asciiTheme="majorBidi" w:hAnsiTheme="majorBidi" w:cstheme="majorBidi"/>
          <w:i/>
          <w:iCs/>
          <w:sz w:val="24"/>
          <w:szCs w:val="24"/>
          <w:highlight w:val="yellow"/>
        </w:rPr>
        <w:t>Sp</w:t>
      </w:r>
      <w:r w:rsidR="008F3915" w:rsidRPr="00505E96">
        <w:rPr>
          <w:rFonts w:asciiTheme="majorBidi" w:hAnsiTheme="majorBidi" w:cstheme="majorBidi"/>
          <w:sz w:val="24"/>
          <w:szCs w:val="24"/>
          <w:highlight w:val="yellow"/>
        </w:rPr>
        <w:t>.</w:t>
      </w:r>
      <w:r w:rsidR="000A571C" w:rsidRPr="00505E96">
        <w:rPr>
          <w:rFonts w:asciiTheme="majorBidi" w:hAnsiTheme="majorBidi" w:cstheme="majorBidi"/>
          <w:sz w:val="24"/>
          <w:szCs w:val="24"/>
          <w:highlight w:val="yellow"/>
        </w:rPr>
        <w:t xml:space="preserve"> </w:t>
      </w:r>
      <w:r w:rsidR="00FA6179" w:rsidRPr="00505E96">
        <w:rPr>
          <w:rFonts w:asciiTheme="majorBidi" w:hAnsiTheme="majorBidi" w:cstheme="majorBidi"/>
          <w:sz w:val="24"/>
          <w:szCs w:val="24"/>
          <w:highlight w:val="yellow"/>
        </w:rPr>
        <w:t xml:space="preserve">Interestingly, a different strategy appeared with size changes. When viewing small sized images, the visual system decreased the ROI sampling rate while maintaining </w:t>
      </w:r>
      <w:proofErr w:type="spellStart"/>
      <w:proofErr w:type="gramStart"/>
      <w:r w:rsidR="00FA6179" w:rsidRPr="00505E96">
        <w:rPr>
          <w:rFonts w:asciiTheme="majorBidi" w:hAnsiTheme="majorBidi" w:cstheme="majorBidi"/>
          <w:i/>
          <w:iCs/>
          <w:sz w:val="24"/>
          <w:szCs w:val="24"/>
          <w:highlight w:val="yellow"/>
        </w:rPr>
        <w:t>Sp</w:t>
      </w:r>
      <w:proofErr w:type="spellEnd"/>
      <w:proofErr w:type="gramEnd"/>
      <w:r w:rsidR="008B532E" w:rsidRPr="00505E96">
        <w:rPr>
          <w:rFonts w:asciiTheme="majorBidi" w:hAnsiTheme="majorBidi" w:cstheme="majorBidi"/>
          <w:sz w:val="24"/>
          <w:szCs w:val="24"/>
          <w:highlight w:val="yellow"/>
        </w:rPr>
        <w:t xml:space="preserve"> </w:t>
      </w:r>
      <w:r w:rsidR="00FA6179" w:rsidRPr="00505E96">
        <w:rPr>
          <w:rFonts w:asciiTheme="majorBidi" w:hAnsiTheme="majorBidi" w:cstheme="majorBidi"/>
          <w:sz w:val="24"/>
          <w:szCs w:val="24"/>
          <w:highlight w:val="yellow"/>
        </w:rPr>
        <w:t>and compromising</w:t>
      </w:r>
      <w:r w:rsidR="00503A31" w:rsidRPr="00505E96">
        <w:rPr>
          <w:rFonts w:asciiTheme="majorBidi" w:hAnsiTheme="majorBidi" w:cstheme="majorBidi"/>
          <w:sz w:val="24"/>
          <w:szCs w:val="24"/>
          <w:highlight w:val="yellow"/>
        </w:rPr>
        <w:t xml:space="preserve"> the control of</w:t>
      </w:r>
      <w:r w:rsidR="00FA6179" w:rsidRPr="00505E96">
        <w:rPr>
          <w:rFonts w:asciiTheme="majorBidi" w:hAnsiTheme="majorBidi" w:cstheme="majorBidi"/>
          <w:sz w:val="24"/>
          <w:szCs w:val="24"/>
          <w:highlight w:val="yellow"/>
        </w:rPr>
        <w:t xml:space="preserve"> </w:t>
      </w:r>
      <w:proofErr w:type="spellStart"/>
      <w:r w:rsidR="00FA6179" w:rsidRPr="00505E96">
        <w:rPr>
          <w:rFonts w:asciiTheme="majorBidi" w:hAnsiTheme="majorBidi" w:cstheme="majorBidi"/>
          <w:i/>
          <w:iCs/>
          <w:sz w:val="24"/>
          <w:szCs w:val="24"/>
          <w:highlight w:val="yellow"/>
        </w:rPr>
        <w:t>Xp</w:t>
      </w:r>
      <w:proofErr w:type="spellEnd"/>
      <w:r w:rsidR="00742200" w:rsidRPr="00505E96">
        <w:rPr>
          <w:rFonts w:asciiTheme="majorBidi" w:hAnsiTheme="majorBidi" w:cstheme="majorBidi"/>
          <w:sz w:val="24"/>
          <w:szCs w:val="24"/>
          <w:highlight w:val="yellow"/>
        </w:rPr>
        <w:t xml:space="preserve"> (</w:t>
      </w:r>
      <w:r w:rsidR="00742200" w:rsidRPr="00505E96">
        <w:rPr>
          <w:rFonts w:asciiTheme="majorBidi" w:hAnsiTheme="majorBidi" w:cstheme="majorBidi"/>
          <w:b/>
          <w:bCs/>
          <w:sz w:val="24"/>
          <w:szCs w:val="24"/>
          <w:highlight w:val="yellow"/>
        </w:rPr>
        <w:t>Fig. 2a</w:t>
      </w:r>
      <w:r w:rsidR="00093C53" w:rsidRPr="00505E96">
        <w:rPr>
          <w:rFonts w:asciiTheme="majorBidi" w:hAnsiTheme="majorBidi" w:cstheme="majorBidi"/>
          <w:b/>
          <w:bCs/>
          <w:sz w:val="24"/>
          <w:szCs w:val="24"/>
          <w:highlight w:val="yellow"/>
        </w:rPr>
        <w:t>-c</w:t>
      </w:r>
      <w:r w:rsidR="00FA6179" w:rsidRPr="00505E96">
        <w:rPr>
          <w:rFonts w:asciiTheme="majorBidi" w:hAnsiTheme="majorBidi" w:cstheme="majorBidi"/>
          <w:sz w:val="24"/>
          <w:szCs w:val="24"/>
          <w:highlight w:val="yellow"/>
        </w:rPr>
        <w:t>)</w:t>
      </w:r>
      <w:r w:rsidR="00352872" w:rsidRPr="00505E96">
        <w:rPr>
          <w:rFonts w:asciiTheme="majorBidi" w:hAnsiTheme="majorBidi" w:cstheme="majorBidi"/>
          <w:sz w:val="24"/>
          <w:szCs w:val="24"/>
          <w:highlight w:val="yellow"/>
        </w:rPr>
        <w:t>.</w:t>
      </w:r>
      <w:r w:rsidR="00FA6179" w:rsidRPr="00505E96">
        <w:rPr>
          <w:rFonts w:asciiTheme="majorBidi" w:hAnsiTheme="majorBidi" w:cstheme="majorBidi"/>
          <w:sz w:val="24"/>
          <w:szCs w:val="24"/>
          <w:highlight w:val="yellow"/>
        </w:rPr>
        <w:t xml:space="preserve"> </w:t>
      </w:r>
      <w:r w:rsidR="00253EAC" w:rsidRPr="00505E96">
        <w:rPr>
          <w:rFonts w:asciiTheme="majorBidi" w:hAnsiTheme="majorBidi" w:cstheme="majorBidi"/>
          <w:sz w:val="24"/>
          <w:szCs w:val="24"/>
          <w:highlight w:val="yellow"/>
        </w:rPr>
        <w:t xml:space="preserve">These results are </w:t>
      </w:r>
      <w:r w:rsidR="00F65B40" w:rsidRPr="00505E96">
        <w:rPr>
          <w:rFonts w:asciiTheme="majorBidi" w:hAnsiTheme="majorBidi" w:cstheme="majorBidi"/>
          <w:sz w:val="24"/>
          <w:szCs w:val="24"/>
          <w:highlight w:val="yellow"/>
        </w:rPr>
        <w:t xml:space="preserve">also </w:t>
      </w:r>
      <w:r w:rsidR="00253EAC" w:rsidRPr="00505E96">
        <w:rPr>
          <w:rFonts w:asciiTheme="majorBidi" w:hAnsiTheme="majorBidi" w:cstheme="majorBidi"/>
          <w:sz w:val="24"/>
          <w:szCs w:val="24"/>
          <w:highlight w:val="yellow"/>
        </w:rPr>
        <w:t>not consistent with open-loop vision</w:t>
      </w:r>
      <w:r w:rsidR="00F65B40" w:rsidRPr="00505E96">
        <w:rPr>
          <w:rFonts w:asciiTheme="majorBidi" w:hAnsiTheme="majorBidi" w:cstheme="majorBidi"/>
          <w:sz w:val="24"/>
          <w:szCs w:val="24"/>
          <w:highlight w:val="yellow"/>
        </w:rPr>
        <w:t xml:space="preserve">. If the observed changes were affected </w:t>
      </w:r>
      <w:r w:rsidR="002620F9" w:rsidRPr="00505E96">
        <w:rPr>
          <w:rFonts w:asciiTheme="majorBidi" w:hAnsiTheme="majorBidi" w:cstheme="majorBidi"/>
          <w:sz w:val="24"/>
          <w:szCs w:val="24"/>
          <w:highlight w:val="yellow"/>
        </w:rPr>
        <w:t xml:space="preserve">by the visual stimuli </w:t>
      </w:r>
      <w:r w:rsidR="00F65B40" w:rsidRPr="00505E96">
        <w:rPr>
          <w:rFonts w:asciiTheme="majorBidi" w:hAnsiTheme="majorBidi" w:cstheme="majorBidi"/>
          <w:sz w:val="24"/>
          <w:szCs w:val="24"/>
          <w:highlight w:val="yellow"/>
        </w:rPr>
        <w:t xml:space="preserve">in a strict bottom-up manner, then consistent changes in system behavior would be expected for consistent changes in the visual stimuli. </w:t>
      </w:r>
      <w:r w:rsidR="002620F9" w:rsidRPr="00505E96">
        <w:rPr>
          <w:rFonts w:asciiTheme="majorBidi" w:hAnsiTheme="majorBidi" w:cstheme="majorBidi"/>
          <w:sz w:val="24"/>
          <w:szCs w:val="24"/>
          <w:highlight w:val="yellow"/>
        </w:rPr>
        <w:t>This was not the case (</w:t>
      </w:r>
      <w:r w:rsidR="002620F9" w:rsidRPr="00505E96">
        <w:rPr>
          <w:rFonts w:asciiTheme="majorBidi" w:hAnsiTheme="majorBidi" w:cstheme="majorBidi"/>
          <w:b/>
          <w:bCs/>
          <w:sz w:val="24"/>
          <w:szCs w:val="24"/>
          <w:highlight w:val="yellow"/>
        </w:rPr>
        <w:t>Fig. 2c</w:t>
      </w:r>
      <w:r w:rsidR="002620F9" w:rsidRPr="00505E96">
        <w:rPr>
          <w:rFonts w:asciiTheme="majorBidi" w:hAnsiTheme="majorBidi" w:cstheme="majorBidi"/>
          <w:sz w:val="24"/>
          <w:szCs w:val="24"/>
          <w:highlight w:val="yellow"/>
        </w:rPr>
        <w:t xml:space="preserve">). Thus, either a specific mapping between specific visual stimuli to specific values of system variables is </w:t>
      </w:r>
      <w:r w:rsidR="00505E96" w:rsidRPr="00505E96">
        <w:rPr>
          <w:rFonts w:asciiTheme="majorBidi" w:hAnsiTheme="majorBidi" w:cstheme="majorBidi"/>
          <w:sz w:val="24"/>
          <w:szCs w:val="24"/>
          <w:highlight w:val="yellow"/>
        </w:rPr>
        <w:t>implemented</w:t>
      </w:r>
      <w:r w:rsidR="002620F9" w:rsidRPr="00505E96">
        <w:rPr>
          <w:rFonts w:asciiTheme="majorBidi" w:hAnsiTheme="majorBidi" w:cstheme="majorBidi"/>
          <w:sz w:val="24"/>
          <w:szCs w:val="24"/>
          <w:highlight w:val="yellow"/>
        </w:rPr>
        <w:t xml:space="preserve"> in a</w:t>
      </w:r>
      <w:r w:rsidR="00505E96" w:rsidRPr="00505E96">
        <w:rPr>
          <w:rFonts w:asciiTheme="majorBidi" w:hAnsiTheme="majorBidi" w:cstheme="majorBidi"/>
          <w:sz w:val="24"/>
          <w:szCs w:val="24"/>
          <w:highlight w:val="yellow"/>
        </w:rPr>
        <w:t>n open-lo</w:t>
      </w:r>
      <w:r w:rsidR="002620F9" w:rsidRPr="00505E96">
        <w:rPr>
          <w:rFonts w:asciiTheme="majorBidi" w:hAnsiTheme="majorBidi" w:cstheme="majorBidi"/>
          <w:sz w:val="24"/>
          <w:szCs w:val="24"/>
          <w:highlight w:val="yellow"/>
        </w:rPr>
        <w:t>op manner, or a different organizational principle is underlying the observed changes. Closed-loop vision provi</w:t>
      </w:r>
      <w:r w:rsidR="00AC7F7E" w:rsidRPr="00505E96">
        <w:rPr>
          <w:rFonts w:asciiTheme="majorBidi" w:hAnsiTheme="majorBidi" w:cstheme="majorBidi"/>
          <w:sz w:val="24"/>
          <w:szCs w:val="24"/>
          <w:highlight w:val="yellow"/>
        </w:rPr>
        <w:t>des such a possible scheme. In one</w:t>
      </w:r>
      <w:r w:rsidR="00253EAC" w:rsidRPr="00505E96">
        <w:rPr>
          <w:rFonts w:asciiTheme="majorBidi" w:hAnsiTheme="majorBidi" w:cstheme="majorBidi"/>
          <w:sz w:val="24"/>
          <w:szCs w:val="24"/>
          <w:highlight w:val="yellow"/>
        </w:rPr>
        <w:t xml:space="preserve"> </w:t>
      </w:r>
      <w:r w:rsidR="00AC7F7E" w:rsidRPr="00505E96">
        <w:rPr>
          <w:rFonts w:asciiTheme="majorBidi" w:hAnsiTheme="majorBidi" w:cstheme="majorBidi"/>
          <w:sz w:val="24"/>
          <w:szCs w:val="24"/>
          <w:highlight w:val="yellow"/>
        </w:rPr>
        <w:t xml:space="preserve">plausible </w:t>
      </w:r>
      <w:r w:rsidR="00253EAC" w:rsidRPr="00505E96">
        <w:rPr>
          <w:rFonts w:asciiTheme="majorBidi" w:hAnsiTheme="majorBidi" w:cstheme="majorBidi"/>
          <w:sz w:val="24"/>
          <w:szCs w:val="24"/>
          <w:highlight w:val="yellow"/>
        </w:rPr>
        <w:t>closed-loop scheme</w:t>
      </w:r>
      <w:r w:rsidR="00AC7F7E" w:rsidRPr="00505E96">
        <w:rPr>
          <w:rFonts w:asciiTheme="majorBidi" w:hAnsiTheme="majorBidi" w:cstheme="majorBidi"/>
          <w:sz w:val="24"/>
          <w:szCs w:val="24"/>
          <w:highlight w:val="yellow"/>
        </w:rPr>
        <w:t>,</w:t>
      </w:r>
      <w:r w:rsidR="00253EAC" w:rsidRPr="00505E96">
        <w:rPr>
          <w:rFonts w:asciiTheme="majorBidi" w:hAnsiTheme="majorBidi" w:cstheme="majorBidi"/>
          <w:sz w:val="24"/>
          <w:szCs w:val="24"/>
          <w:highlight w:val="yellow"/>
        </w:rPr>
        <w:t xml:space="preserve"> </w:t>
      </w:r>
      <w:r w:rsidR="00505E96" w:rsidRPr="00505E96">
        <w:rPr>
          <w:rFonts w:asciiTheme="majorBidi" w:hAnsiTheme="majorBidi" w:cstheme="majorBidi"/>
          <w:sz w:val="24"/>
          <w:szCs w:val="24"/>
          <w:highlight w:val="yellow"/>
        </w:rPr>
        <w:t xml:space="preserve">which is consistent with these data, </w:t>
      </w:r>
      <w:r w:rsidR="00253EAC" w:rsidRPr="00505E96">
        <w:rPr>
          <w:rFonts w:asciiTheme="majorBidi" w:hAnsiTheme="majorBidi" w:cstheme="majorBidi"/>
          <w:sz w:val="24"/>
          <w:szCs w:val="24"/>
          <w:highlight w:val="yellow"/>
        </w:rPr>
        <w:t>the visual system maintain</w:t>
      </w:r>
      <w:r w:rsidR="00AC7F7E" w:rsidRPr="00505E96">
        <w:rPr>
          <w:rFonts w:asciiTheme="majorBidi" w:hAnsiTheme="majorBidi" w:cstheme="majorBidi"/>
          <w:sz w:val="24"/>
          <w:szCs w:val="24"/>
          <w:highlight w:val="yellow"/>
        </w:rPr>
        <w:t>ed</w:t>
      </w:r>
      <w:r w:rsidR="00253EAC" w:rsidRPr="00505E96">
        <w:rPr>
          <w:rFonts w:asciiTheme="majorBidi" w:hAnsiTheme="majorBidi" w:cstheme="majorBidi"/>
          <w:sz w:val="24"/>
          <w:szCs w:val="24"/>
          <w:highlight w:val="yellow"/>
        </w:rPr>
        <w:t xml:space="preserve"> optimal acquisition speed</w:t>
      </w:r>
      <w:r w:rsidR="00547AAE" w:rsidRPr="00505E96">
        <w:rPr>
          <w:rFonts w:asciiTheme="majorBidi" w:hAnsiTheme="majorBidi" w:cstheme="majorBidi"/>
          <w:sz w:val="24"/>
          <w:szCs w:val="24"/>
          <w:highlight w:val="yellow"/>
        </w:rPr>
        <w:fldChar w:fldCharType="begin"/>
      </w:r>
      <w:r w:rsidR="00547AAE" w:rsidRPr="00505E96">
        <w:rPr>
          <w:rFonts w:asciiTheme="majorBidi" w:hAnsiTheme="majorBidi" w:cstheme="majorBidi"/>
          <w:sz w:val="24"/>
          <w:szCs w:val="24"/>
          <w:highlight w:val="yellow"/>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sidRPr="00505E96">
        <w:rPr>
          <w:rFonts w:asciiTheme="majorBidi" w:hAnsiTheme="majorBidi" w:cstheme="majorBidi"/>
          <w:sz w:val="24"/>
          <w:szCs w:val="24"/>
          <w:highlight w:val="yellow"/>
        </w:rPr>
        <w:fldChar w:fldCharType="separate"/>
      </w:r>
      <w:r w:rsidR="00547AAE" w:rsidRPr="00505E96">
        <w:rPr>
          <w:rFonts w:asciiTheme="majorBidi" w:hAnsiTheme="majorBidi" w:cstheme="majorBidi"/>
          <w:noProof/>
          <w:sz w:val="24"/>
          <w:szCs w:val="24"/>
          <w:highlight w:val="yellow"/>
          <w:vertAlign w:val="superscript"/>
        </w:rPr>
        <w:t>11</w:t>
      </w:r>
      <w:r w:rsidR="00547AAE" w:rsidRPr="00505E96">
        <w:rPr>
          <w:rFonts w:asciiTheme="majorBidi" w:hAnsiTheme="majorBidi" w:cstheme="majorBidi"/>
          <w:sz w:val="24"/>
          <w:szCs w:val="24"/>
          <w:highlight w:val="yellow"/>
        </w:rPr>
        <w:fldChar w:fldCharType="end"/>
      </w:r>
      <w:r w:rsidR="00253EAC" w:rsidRPr="00505E96">
        <w:rPr>
          <w:rFonts w:asciiTheme="majorBidi" w:hAnsiTheme="majorBidi" w:cstheme="majorBidi"/>
          <w:sz w:val="24"/>
          <w:szCs w:val="24"/>
          <w:highlight w:val="yellow"/>
        </w:rPr>
        <w:t xml:space="preserve"> in na</w:t>
      </w:r>
      <w:r w:rsidR="00AC7F7E" w:rsidRPr="00505E96">
        <w:rPr>
          <w:rFonts w:asciiTheme="majorBidi" w:hAnsiTheme="majorBidi" w:cstheme="majorBidi"/>
          <w:sz w:val="24"/>
          <w:szCs w:val="24"/>
          <w:highlight w:val="yellow"/>
        </w:rPr>
        <w:t>tural conditions but compromised</w:t>
      </w:r>
      <w:r w:rsidR="00253EAC" w:rsidRPr="00505E96">
        <w:rPr>
          <w:rFonts w:asciiTheme="majorBidi" w:hAnsiTheme="majorBidi" w:cstheme="majorBidi"/>
          <w:sz w:val="24"/>
          <w:szCs w:val="24"/>
          <w:highlight w:val="yellow"/>
        </w:rPr>
        <w:t xml:space="preserve"> it</w:t>
      </w:r>
      <w:r w:rsidR="00503A31" w:rsidRPr="00505E96">
        <w:rPr>
          <w:rFonts w:asciiTheme="majorBidi" w:hAnsiTheme="majorBidi" w:cstheme="majorBidi"/>
          <w:sz w:val="24"/>
          <w:szCs w:val="24"/>
          <w:highlight w:val="yellow"/>
        </w:rPr>
        <w:t>s control</w:t>
      </w:r>
      <w:r w:rsidR="00253EAC" w:rsidRPr="00505E96">
        <w:rPr>
          <w:rFonts w:asciiTheme="majorBidi" w:hAnsiTheme="majorBidi" w:cstheme="majorBidi"/>
          <w:sz w:val="24"/>
          <w:szCs w:val="24"/>
          <w:highlight w:val="yellow"/>
        </w:rPr>
        <w:t xml:space="preserve"> for more information when tunnel</w:t>
      </w:r>
      <w:r w:rsidR="00253EAC" w:rsidRPr="00505E96">
        <w:rPr>
          <w:rFonts w:asciiTheme="majorBidi" w:hAnsiTheme="majorBidi" w:cstheme="majorBidi"/>
          <w:sz w:val="24"/>
          <w:szCs w:val="24"/>
          <w:highlight w:val="yellow"/>
        </w:rPr>
        <w:t>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p>
    <w:p w14:paraId="5CA12F07" w14:textId="07972244" w:rsidR="006910B0" w:rsidRPr="00E66A2D" w:rsidRDefault="004E6ED2" w:rsidP="00505E96">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w:t>
      </w:r>
      <w:r w:rsidR="00C15249" w:rsidRPr="00E66A2D">
        <w:rPr>
          <w:rFonts w:asciiTheme="majorBidi" w:hAnsiTheme="majorBidi" w:cstheme="majorBidi"/>
          <w:sz w:val="24"/>
          <w:szCs w:val="24"/>
        </w:rPr>
        <w:t>visual system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 xml:space="preserve">0 </w:t>
      </w:r>
      <w:proofErr w:type="spellStart"/>
      <w:r w:rsidR="003F5649" w:rsidRPr="00E66A2D">
        <w:rPr>
          <w:rFonts w:asciiTheme="majorBidi" w:hAnsiTheme="majorBidi" w:cstheme="majorBidi"/>
          <w:sz w:val="24"/>
          <w:szCs w:val="24"/>
        </w:rPr>
        <w:t>ms</w:t>
      </w:r>
      <w:proofErr w:type="spellEnd"/>
      <w:r w:rsidR="003F5649" w:rsidRPr="00E66A2D">
        <w:rPr>
          <w:rFonts w:asciiTheme="majorBidi" w:hAnsiTheme="majorBidi" w:cstheme="majorBidi"/>
          <w:sz w:val="24"/>
          <w:szCs w:val="24"/>
        </w:rPr>
        <w:t xml:space="preserve">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 xml:space="preserve">7 </w:t>
      </w:r>
      <w:proofErr w:type="spellStart"/>
      <w:r w:rsidR="003F5649" w:rsidRPr="00E66A2D">
        <w:rPr>
          <w:rFonts w:asciiTheme="majorBidi" w:hAnsiTheme="majorBidi" w:cstheme="majorBidi"/>
          <w:sz w:val="24"/>
          <w:szCs w:val="24"/>
        </w:rPr>
        <w:t>deg</w:t>
      </w:r>
      <w:proofErr w:type="spellEnd"/>
      <w:r w:rsidR="003F5649" w:rsidRPr="00E66A2D">
        <w:rPr>
          <w:rFonts w:asciiTheme="majorBidi" w:hAnsiTheme="majorBidi" w:cstheme="majorBidi"/>
          <w:sz w:val="24"/>
          <w:szCs w:val="24"/>
        </w:rPr>
        <w:t>/sec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w:t>
      </w:r>
      <w:proofErr w:type="spellStart"/>
      <w:r w:rsidR="003F5649" w:rsidRPr="00E66A2D">
        <w:rPr>
          <w:rFonts w:asciiTheme="majorBidi" w:hAnsiTheme="majorBidi" w:cstheme="majorBidi"/>
          <w:sz w:val="24"/>
          <w:szCs w:val="24"/>
        </w:rPr>
        <w:t>deg</w:t>
      </w:r>
      <w:proofErr w:type="spellEnd"/>
      <w:r w:rsidR="003F5649" w:rsidRPr="00E66A2D">
        <w:rPr>
          <w:rFonts w:asciiTheme="majorBidi" w:hAnsiTheme="majorBidi" w:cstheme="majorBidi"/>
          <w:sz w:val="24"/>
          <w:szCs w:val="24"/>
        </w:rPr>
        <w:t xml:space="preserve">/sec in natural viewing and to ~6 </w:t>
      </w:r>
      <w:proofErr w:type="spellStart"/>
      <w:r w:rsidR="003F5649" w:rsidRPr="00E66A2D">
        <w:rPr>
          <w:rFonts w:asciiTheme="majorBidi" w:hAnsiTheme="majorBidi" w:cstheme="majorBidi"/>
          <w:sz w:val="24"/>
          <w:szCs w:val="24"/>
        </w:rPr>
        <w:t>deg</w:t>
      </w:r>
      <w:proofErr w:type="spellEnd"/>
      <w:r w:rsidR="003F5649" w:rsidRPr="00E66A2D">
        <w:rPr>
          <w:rFonts w:asciiTheme="majorBidi" w:hAnsiTheme="majorBidi" w:cstheme="majorBidi"/>
          <w:sz w:val="24"/>
          <w:szCs w:val="24"/>
        </w:rPr>
        <w:t>/sec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w:t>
      </w:r>
      <w:r w:rsidRPr="00B74BD9">
        <w:rPr>
          <w:rFonts w:asciiTheme="majorBidi" w:hAnsiTheme="majorBidi" w:cstheme="majorBidi"/>
          <w:sz w:val="24"/>
          <w:szCs w:val="24"/>
        </w:rPr>
        <w:t>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w:t>
      </w:r>
      <w:r w:rsidR="00172466" w:rsidRPr="00B74BD9">
        <w:rPr>
          <w:rFonts w:asciiTheme="majorBidi" w:hAnsiTheme="majorBidi" w:cstheme="majorBidi"/>
          <w:sz w:val="24"/>
          <w:szCs w:val="24"/>
        </w:rPr>
        <w:t>ft record</w:t>
      </w:r>
      <w:r w:rsidR="00172466" w:rsidRPr="00B74BD9">
        <w:rPr>
          <w:rFonts w:asciiTheme="majorBidi" w:hAnsiTheme="majorBidi" w:cstheme="majorBidi"/>
          <w:sz w:val="24"/>
          <w:szCs w:val="24"/>
        </w:rPr>
        <w:t>s removes the fast within-pause changes but preserves the general convergence dynamics (</w:t>
      </w:r>
      <w:r w:rsidR="00354DDC">
        <w:rPr>
          <w:rFonts w:asciiTheme="majorBidi" w:hAnsiTheme="majorBidi" w:cstheme="majorBidi"/>
          <w:b/>
          <w:bCs/>
          <w:sz w:val="24"/>
          <w:szCs w:val="24"/>
        </w:rPr>
        <w:t>Extended Dat</w:t>
      </w:r>
      <w:r w:rsidR="00354DDC">
        <w:rPr>
          <w:rFonts w:asciiTheme="majorBidi" w:hAnsiTheme="majorBidi" w:cstheme="majorBidi"/>
          <w:b/>
          <w:bCs/>
          <w:sz w:val="24"/>
          <w:szCs w:val="24"/>
        </w:rPr>
        <w:t xml:space="preserve">a </w:t>
      </w:r>
      <w:r w:rsidR="00172466" w:rsidRPr="00B74BD9">
        <w:rPr>
          <w:rFonts w:asciiTheme="majorBidi" w:hAnsiTheme="majorBidi" w:cstheme="majorBidi"/>
          <w:b/>
          <w:bCs/>
          <w:sz w:val="24"/>
          <w:szCs w:val="24"/>
        </w:rPr>
        <w:t>Fig. 2e</w:t>
      </w:r>
      <w:r w:rsidR="00172466" w:rsidRPr="00B74BD9">
        <w:rPr>
          <w:rFonts w:asciiTheme="majorBidi" w:hAnsiTheme="majorBidi" w:cstheme="majorBidi"/>
          <w:sz w:val="24"/>
          <w:szCs w:val="24"/>
        </w:rPr>
        <w:t xml:space="preserve">). </w:t>
      </w:r>
      <w:proofErr w:type="gramStart"/>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&lt;EndNote&gt;&lt;Cite&gt;&lt;Author&gt;Fang&lt;/Author&gt;&lt;Year&gt;2018&lt;/Year&gt;&lt;RecNum&gt;3878&lt;/RecNum&gt;&lt;DisplayText&gt;&lt;style face="superscript"&gt;12&lt;/style&gt;&lt;/DisplayText&gt;&lt;record&gt;&lt;rec-number&gt;3878&lt;/rec-number&gt;&lt;foreign-keys&gt;&lt;key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505E96">
        <w:rPr>
          <w:rFonts w:asciiTheme="majorBidi" w:hAnsiTheme="majorBidi" w:cstheme="majorBidi"/>
          <w:sz w:val="24"/>
          <w:szCs w:val="24"/>
        </w:rPr>
        <w:t xml:space="preserve"> (r</w:t>
      </w:r>
      <w:r w:rsidR="00505E96" w:rsidRPr="00505E96">
        <w:rPr>
          <w:rFonts w:asciiTheme="majorBidi" w:hAnsiTheme="majorBidi" w:cstheme="majorBidi"/>
          <w:sz w:val="24"/>
          <w:szCs w:val="24"/>
          <w:vertAlign w:val="superscript"/>
        </w:rPr>
        <w:t>2</w:t>
      </w:r>
      <w:r w:rsidR="00505E96">
        <w:rPr>
          <w:rFonts w:asciiTheme="majorBidi" w:hAnsiTheme="majorBidi" w:cstheme="majorBidi"/>
          <w:sz w:val="24"/>
          <w:szCs w:val="24"/>
        </w:rPr>
        <w:t xml:space="preserve"> &lt; 0.01 for all cases)</w:t>
      </w:r>
      <w:r w:rsidR="0016538A">
        <w:rPr>
          <w:rFonts w:asciiTheme="majorBidi" w:hAnsiTheme="majorBidi" w:cstheme="majorBidi"/>
          <w:sz w:val="24"/>
          <w:szCs w:val="24"/>
        </w:rPr>
        <w:t xml:space="preserve">, and that these variables were not significantly </w:t>
      </w:r>
      <w:r w:rsidR="0016538A">
        <w:rPr>
          <w:rFonts w:asciiTheme="majorBidi" w:hAnsiTheme="majorBidi" w:cstheme="majorBidi"/>
          <w:sz w:val="24"/>
          <w:szCs w:val="24"/>
        </w:rPr>
        <w:lastRenderedPageBreak/>
        <w:t xml:space="preserve">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B74BD9">
        <w:rPr>
          <w:rFonts w:asciiTheme="majorBidi" w:hAnsiTheme="majorBidi" w:cstheme="majorBidi"/>
          <w:sz w:val="24"/>
          <w:szCs w:val="24"/>
        </w:rPr>
        <w:t>).</w:t>
      </w:r>
      <w:proofErr w:type="gramEnd"/>
      <w:r w:rsidR="00505E96">
        <w:rPr>
          <w:rFonts w:asciiTheme="majorBidi" w:hAnsiTheme="majorBidi" w:cstheme="majorBidi"/>
          <w:sz w:val="24"/>
          <w:szCs w:val="24"/>
        </w:rPr>
        <w:t xml:space="preserve"> </w:t>
      </w:r>
      <w:r w:rsidR="00505E96" w:rsidRPr="00505E96">
        <w:rPr>
          <w:rFonts w:asciiTheme="majorBidi" w:hAnsiTheme="majorBidi" w:cstheme="majorBidi"/>
          <w:sz w:val="24"/>
          <w:szCs w:val="24"/>
          <w:highlight w:val="yellow"/>
        </w:rPr>
        <w:t>Given these independencies, the fact that the drift speed stabilized on different values in different viewing conditions indicate that the stabilization dynamics do not stem from a passive adaptation process such as ocular muscle fatigue.</w:t>
      </w:r>
    </w:p>
    <w:p w14:paraId="55E391D8" w14:textId="5A65176D" w:rsidR="001C391C" w:rsidRPr="00E66A2D" w:rsidRDefault="001C391C" w:rsidP="00967B2D">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commentRangeStart w:id="2"/>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w:t>
      </w:r>
      <w:commentRangeEnd w:id="2"/>
      <w:r w:rsidR="004452C6">
        <w:rPr>
          <w:rStyle w:val="CommentReference"/>
        </w:rPr>
        <w:commentReference w:id="2"/>
      </w:r>
      <w:ins w:id="3" w:author="bnuri" w:date="2018-04-24T15:04:00Z">
        <w:r w:rsidR="005C4290">
          <w:rPr>
            <w:rFonts w:asciiTheme="majorBidi" w:hAnsiTheme="majorBidi" w:cstheme="majorBidi"/>
            <w:sz w:val="24"/>
            <w:szCs w:val="24"/>
          </w:rPr>
          <w:t xml:space="preserve">$ I think you defined </w:t>
        </w:r>
        <w:proofErr w:type="spellStart"/>
        <w:r w:rsidR="005C4290">
          <w:rPr>
            <w:rFonts w:asciiTheme="majorBidi" w:hAnsiTheme="majorBidi" w:cstheme="majorBidi"/>
            <w:sz w:val="24"/>
            <w:szCs w:val="24"/>
          </w:rPr>
          <w:t>Sp</w:t>
        </w:r>
        <w:proofErr w:type="spellEnd"/>
        <w:r w:rsidR="005C4290">
          <w:rPr>
            <w:rFonts w:asciiTheme="majorBidi" w:hAnsiTheme="majorBidi" w:cstheme="majorBidi"/>
            <w:sz w:val="24"/>
            <w:szCs w:val="24"/>
          </w:rPr>
          <w:t xml:space="preserve"> as drift speed</w:t>
        </w:r>
        <w:proofErr w:type="gramStart"/>
        <w:r w:rsidR="005C4290">
          <w:rPr>
            <w:rFonts w:asciiTheme="majorBidi" w:hAnsiTheme="majorBidi" w:cstheme="majorBidi"/>
            <w:sz w:val="24"/>
            <w:szCs w:val="24"/>
          </w:rPr>
          <w:t>?$</w:t>
        </w:r>
        <w:proofErr w:type="gramEnd"/>
        <w:r w:rsidR="005C4290">
          <w:rPr>
            <w:rFonts w:asciiTheme="majorBidi" w:hAnsiTheme="majorBidi" w:cstheme="majorBidi"/>
            <w:sz w:val="24"/>
            <w:szCs w:val="24"/>
          </w:rPr>
          <w:t xml:space="preserve"> </w:t>
        </w:r>
      </w:ins>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w:t>
      </w:r>
      <w:r w:rsidRPr="00505E96">
        <w:rPr>
          <w:rFonts w:asciiTheme="majorBidi" w:hAnsiTheme="majorBidi" w:cstheme="majorBidi"/>
          <w:sz w:val="24"/>
          <w:szCs w:val="24"/>
          <w:highlight w:val="yellow"/>
        </w:rPr>
        <w:t>compromises it</w:t>
      </w:r>
      <w:r w:rsidR="00503A31" w:rsidRPr="00505E96">
        <w:rPr>
          <w:rFonts w:asciiTheme="majorBidi" w:hAnsiTheme="majorBidi" w:cstheme="majorBidi"/>
          <w:sz w:val="24"/>
          <w:szCs w:val="24"/>
          <w:highlight w:val="yellow"/>
        </w:rPr>
        <w:t>s control</w:t>
      </w:r>
      <w:r w:rsidRPr="00E66A2D">
        <w:rPr>
          <w:rFonts w:asciiTheme="majorBidi" w:hAnsiTheme="majorBidi" w:cstheme="majorBidi"/>
          <w:sz w:val="24"/>
          <w:szCs w:val="24"/>
        </w:rPr>
        <w:t xml:space="preserve"> when challenged with tunneling</w:t>
      </w:r>
      <w:ins w:id="4" w:author="bnuri" w:date="2018-04-24T15:05:00Z">
        <w:r w:rsidR="005C4290">
          <w:rPr>
            <w:rFonts w:asciiTheme="majorBidi" w:hAnsiTheme="majorBidi" w:cstheme="majorBidi"/>
            <w:sz w:val="24"/>
            <w:szCs w:val="24"/>
          </w:rPr>
          <w:t xml:space="preserve"> $ not clear- what is compromised? The closed loop aspect</w:t>
        </w:r>
        <w:proofErr w:type="gramStart"/>
        <w:r w:rsidR="005C4290">
          <w:rPr>
            <w:rFonts w:asciiTheme="majorBidi" w:hAnsiTheme="majorBidi" w:cstheme="majorBidi"/>
            <w:sz w:val="24"/>
            <w:szCs w:val="24"/>
          </w:rPr>
          <w:t>?</w:t>
        </w:r>
      </w:ins>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then the trial-to-trial variability of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exhibited relatively </w:t>
      </w:r>
      <w:r w:rsidR="00967B2D">
        <w:rPr>
          <w:rFonts w:asciiTheme="majorBidi" w:hAnsiTheme="majorBidi" w:cstheme="majorBidi"/>
          <w:sz w:val="24"/>
          <w:szCs w:val="24"/>
        </w:rPr>
        <w:t>small</w:t>
      </w:r>
      <w:r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0.88 and 0.55 </w:t>
      </w:r>
      <w:r w:rsidR="00105E59" w:rsidRPr="00E66A2D">
        <w:rPr>
          <w:rFonts w:asciiTheme="majorBidi" w:hAnsiTheme="majorBidi" w:cstheme="majorBidi"/>
          <w:sz w:val="24"/>
          <w:szCs w:val="24"/>
        </w:rPr>
        <w:t xml:space="preserve">for </w:t>
      </w:r>
      <w:r w:rsidR="00503A31">
        <w:rPr>
          <w:rFonts w:asciiTheme="majorBidi" w:hAnsiTheme="majorBidi" w:cstheme="majorBidi"/>
          <w:sz w:val="24"/>
          <w:szCs w:val="24"/>
        </w:rPr>
        <w:t>large</w:t>
      </w:r>
      <w:r w:rsidR="00105E59"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105E59" w:rsidRPr="00E66A2D">
        <w:rPr>
          <w:rFonts w:asciiTheme="majorBidi" w:hAnsiTheme="majorBidi" w:cstheme="majorBidi"/>
          <w:sz w:val="24"/>
          <w:szCs w:val="24"/>
        </w:rPr>
        <w:t>,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 xml:space="preserve">1.22 and 1.05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 xml:space="preserve">r </w:t>
      </w:r>
      <w:r w:rsidR="00503A31">
        <w:rPr>
          <w:rFonts w:asciiTheme="majorBidi" w:hAnsiTheme="majorBidi" w:cstheme="majorBidi"/>
          <w:sz w:val="24"/>
          <w:szCs w:val="24"/>
        </w:rPr>
        <w:t>large</w:t>
      </w:r>
      <w:r w:rsidR="00F31F9D"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F31F9D" w:rsidRPr="00E66A2D">
        <w:rPr>
          <w:rFonts w:asciiTheme="majorBidi" w:hAnsiTheme="majorBidi" w:cstheme="majorBidi"/>
          <w:sz w:val="24"/>
          <w:szCs w:val="24"/>
        </w:rPr>
        <w:t>,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w:t>
      </w:r>
      <w:proofErr w:type="gramStart"/>
      <w:r w:rsidR="00E3259F">
        <w:rPr>
          <w:rFonts w:asciiTheme="majorBidi" w:hAnsiTheme="majorBidi" w:cstheme="majorBidi"/>
          <w:sz w:val="24"/>
          <w:szCs w:val="24"/>
        </w:rPr>
        <w:t>Inter</w:t>
      </w:r>
      <w:r w:rsidR="00E3259F">
        <w:rPr>
          <w:rFonts w:asciiTheme="majorBidi" w:hAnsiTheme="majorBidi" w:cstheme="majorBidi"/>
          <w:sz w:val="24"/>
          <w:szCs w:val="24"/>
        </w:rPr>
        <w:t xml:space="preserve">estingly, the kinematics of the saccadic jumps, which are often considered open-loop ballistic movements, also appeared to be under 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w:t>
      </w:r>
      <w:r w:rsidR="00C62EF6">
        <w:rPr>
          <w:rFonts w:asciiTheme="majorBidi" w:hAnsiTheme="majorBidi" w:cstheme="majorBidi"/>
          <w:sz w:val="24"/>
          <w:szCs w:val="24"/>
        </w:rPr>
        <w:t>saccade kinemati</w:t>
      </w:r>
      <w:r w:rsidR="00C62EF6">
        <w:rPr>
          <w:rFonts w:asciiTheme="majorBidi" w:hAnsiTheme="majorBidi" w:cstheme="majorBidi"/>
          <w:sz w:val="24"/>
          <w:szCs w:val="24"/>
        </w:rPr>
        <w:t>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t>
      </w:r>
    </w:p>
    <w:p w14:paraId="7A09EECA" w14:textId="27FDF100" w:rsidR="00416110" w:rsidRDefault="0043587C" w:rsidP="0004483B">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203008">
        <w:rPr>
          <w:rFonts w:asciiTheme="majorBidi" w:hAnsiTheme="majorBidi" w:cstheme="majorBidi"/>
          <w:i/>
          <w:iCs/>
          <w:sz w:val="24"/>
          <w:szCs w:val="24"/>
        </w:rPr>
        <w:t>Sp</w:t>
      </w:r>
      <w:proofErr w:type="spellEnd"/>
      <w:proofErr w:type="gramEnd"/>
      <w:r w:rsidRPr="00E66A2D">
        <w:rPr>
          <w:rFonts w:asciiTheme="majorBidi" w:hAnsiTheme="majorBidi" w:cstheme="majorBidi"/>
          <w:sz w:val="24"/>
          <w:szCs w:val="24"/>
        </w:rPr>
        <w:t xml:space="preserve"> and </w:t>
      </w:r>
      <w:proofErr w:type="spellStart"/>
      <w:r w:rsidRPr="00203008">
        <w:rPr>
          <w:rFonts w:asciiTheme="majorBidi" w:hAnsiTheme="majorBidi" w:cstheme="majorBidi"/>
          <w:i/>
          <w:iCs/>
          <w:sz w:val="24"/>
          <w:szCs w:val="24"/>
        </w:rPr>
        <w:t>Xp</w:t>
      </w:r>
      <w:proofErr w:type="spellEnd"/>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 xml:space="preserve">To analyze the relations between the </w:t>
      </w:r>
      <w:proofErr w:type="gramStart"/>
      <w:r w:rsidR="00CF477C" w:rsidRPr="00CF477C">
        <w:rPr>
          <w:rFonts w:asciiTheme="majorBidi" w:hAnsiTheme="majorBidi" w:cstheme="majorBidi"/>
          <w:sz w:val="24"/>
          <w:szCs w:val="24"/>
        </w:rPr>
        <w:t>concurrently-scanned</w:t>
      </w:r>
      <w:proofErr w:type="gramEnd"/>
      <w:r w:rsidR="00CF477C" w:rsidRPr="00CF477C">
        <w:rPr>
          <w:rFonts w:asciiTheme="majorBidi" w:hAnsiTheme="majorBidi" w:cstheme="majorBidi"/>
          <w:sz w:val="24"/>
          <w:szCs w:val="24"/>
        </w:rPr>
        <w:t xml:space="preserve">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proofErr w:type="gramStart"/>
      <w:r w:rsidR="00503A31">
        <w:rPr>
          <w:rFonts w:asciiTheme="majorBidi" w:hAnsiTheme="majorBidi" w:cstheme="majorBidi"/>
          <w:color w:val="000000" w:themeColor="text1"/>
          <w:sz w:val="24"/>
          <w:szCs w:val="24"/>
        </w:rPr>
        <w:t>tunneled</w:t>
      </w:r>
      <w:proofErr w:type="gramEnd"/>
      <w:r w:rsidR="00A94A09" w:rsidRPr="00CF477C">
        <w:rPr>
          <w:rFonts w:asciiTheme="majorBidi" w:hAnsiTheme="majorBidi" w:cstheme="majorBidi"/>
          <w:color w:val="000000" w:themeColor="text1"/>
          <w:sz w:val="24"/>
          <w:szCs w:val="24"/>
        </w:rPr>
        <w:t xml:space="preserve"> visio</w:t>
      </w:r>
      <w:r w:rsidR="00A94A09" w:rsidRPr="00E66A2D">
        <w:rPr>
          <w:rFonts w:asciiTheme="majorBidi" w:hAnsiTheme="majorBidi" w:cstheme="majorBidi"/>
          <w:color w:val="000000" w:themeColor="text1"/>
          <w:sz w:val="24"/>
          <w:szCs w:val="24"/>
        </w:rPr>
        <w:t xml:space="preserve">n of </w:t>
      </w:r>
      <w:r w:rsidR="00503A31">
        <w:rPr>
          <w:rFonts w:asciiTheme="majorBidi" w:hAnsiTheme="majorBidi" w:cstheme="majorBidi"/>
          <w:color w:val="000000" w:themeColor="text1"/>
          <w:sz w:val="24"/>
          <w:szCs w:val="24"/>
        </w:rPr>
        <w:t>large</w:t>
      </w:r>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w:t>
      </w:r>
      <w:r w:rsidR="00503A31">
        <w:rPr>
          <w:rFonts w:asciiTheme="majorBidi" w:hAnsiTheme="majorBidi" w:cstheme="majorBidi"/>
          <w:sz w:val="24"/>
          <w:szCs w:val="24"/>
        </w:rPr>
        <w:t>tunneled</w:t>
      </w:r>
      <w:r w:rsidR="003F414E">
        <w:rPr>
          <w:rFonts w:asciiTheme="majorBidi" w:hAnsiTheme="majorBidi" w:cstheme="majorBidi"/>
          <w:sz w:val="24"/>
          <w:szCs w:val="24"/>
        </w:rPr>
        <w:t>-</w:t>
      </w:r>
      <w:r w:rsidR="00503A31">
        <w:rPr>
          <w:rFonts w:asciiTheme="majorBidi" w:hAnsiTheme="majorBidi" w:cstheme="majorBidi"/>
          <w:sz w:val="24"/>
          <w:szCs w:val="24"/>
        </w:rPr>
        <w:t>large</w:t>
      </w:r>
      <w:r w:rsidR="00A94A09" w:rsidRPr="00E66A2D">
        <w:rPr>
          <w:rFonts w:asciiTheme="majorBidi" w:hAnsiTheme="majorBidi" w:cstheme="majorBidi"/>
          <w:sz w:val="24"/>
          <w:szCs w:val="24"/>
        </w:rPr>
        <w:t xml:space="preserve"> trials were border-following</w:t>
      </w:r>
      <w:r w:rsidR="00BA76E1">
        <w:rPr>
          <w:rFonts w:asciiTheme="majorBidi" w:hAnsiTheme="majorBidi" w:cstheme="majorBidi"/>
          <w:sz w:val="24"/>
          <w:szCs w:val="24"/>
        </w:rPr>
        <w:t xml:space="preserve"> </w:t>
      </w:r>
      <w:r w:rsidR="00BA76E1" w:rsidRPr="00E66A2D">
        <w:rPr>
          <w:rFonts w:asciiTheme="majorBidi" w:hAnsiTheme="majorBidi" w:cstheme="majorBidi"/>
          <w:sz w:val="24"/>
          <w:szCs w:val="24"/>
        </w:rPr>
        <w:t>(</w:t>
      </w:r>
      <w:r w:rsidR="00BA76E1" w:rsidRPr="00E66A2D">
        <w:rPr>
          <w:rFonts w:asciiTheme="majorBidi" w:hAnsiTheme="majorBidi" w:cstheme="majorBidi"/>
          <w:b/>
          <w:bCs/>
          <w:sz w:val="24"/>
          <w:szCs w:val="24"/>
        </w:rPr>
        <w:t>Fig. 3b</w:t>
      </w:r>
      <w:r w:rsidR="00BA76E1" w:rsidRPr="00E66A2D">
        <w:rPr>
          <w:rFonts w:asciiTheme="majorBidi" w:hAnsiTheme="majorBidi" w:cstheme="majorBidi"/>
          <w:sz w:val="24"/>
          <w:szCs w:val="24"/>
        </w:rPr>
        <w:t xml:space="preserve">; see </w:t>
      </w:r>
      <w:r w:rsidR="00BA76E1" w:rsidRPr="00E66A2D">
        <w:rPr>
          <w:rFonts w:asciiTheme="majorBidi" w:hAnsiTheme="majorBidi" w:cstheme="majorBidi"/>
          <w:b/>
          <w:bCs/>
          <w:sz w:val="24"/>
          <w:szCs w:val="24"/>
        </w:rPr>
        <w:t>Methods</w:t>
      </w:r>
      <w:r w:rsidR="00BA76E1" w:rsidRPr="00E66A2D">
        <w:rPr>
          <w:rFonts w:asciiTheme="majorBidi" w:hAnsiTheme="majorBidi" w:cstheme="majorBidi"/>
          <w:sz w:val="24"/>
          <w:szCs w:val="24"/>
        </w:rPr>
        <w:t>)</w:t>
      </w:r>
      <w:r w:rsidR="00BA76E1">
        <w:rPr>
          <w:rFonts w:asciiTheme="majorBidi" w:hAnsiTheme="majorBidi" w:cstheme="majorBidi"/>
          <w:sz w:val="24"/>
          <w:szCs w:val="24"/>
        </w:rPr>
        <w:t xml:space="preserve">. </w:t>
      </w:r>
      <w:r w:rsidR="0004483B">
        <w:rPr>
          <w:rFonts w:asciiTheme="majorBidi" w:hAnsiTheme="majorBidi" w:cstheme="majorBidi"/>
          <w:sz w:val="24"/>
          <w:szCs w:val="24"/>
        </w:rPr>
        <w:t>T</w:t>
      </w:r>
      <w:r w:rsidR="00BA76E1">
        <w:rPr>
          <w:rFonts w:asciiTheme="majorBidi" w:hAnsiTheme="majorBidi" w:cstheme="majorBidi"/>
          <w:sz w:val="24"/>
          <w:szCs w:val="24"/>
        </w:rPr>
        <w:t xml:space="preserve">his </w:t>
      </w:r>
      <w:r w:rsidR="0004483B">
        <w:rPr>
          <w:rFonts w:asciiTheme="majorBidi" w:hAnsiTheme="majorBidi" w:cstheme="majorBidi"/>
          <w:sz w:val="24"/>
          <w:szCs w:val="24"/>
        </w:rPr>
        <w:t xml:space="preserve">border-following </w:t>
      </w:r>
      <w:r w:rsidR="00BA76E1">
        <w:rPr>
          <w:rFonts w:asciiTheme="majorBidi" w:hAnsiTheme="majorBidi" w:cstheme="majorBidi"/>
          <w:sz w:val="24"/>
          <w:szCs w:val="24"/>
        </w:rPr>
        <w:t>behavior</w:t>
      </w:r>
      <w:r w:rsidR="0004483B">
        <w:rPr>
          <w:rFonts w:asciiTheme="majorBidi" w:hAnsiTheme="majorBidi" w:cstheme="majorBidi"/>
          <w:sz w:val="24"/>
          <w:szCs w:val="24"/>
        </w:rPr>
        <w:t>, observed here for the first time,</w:t>
      </w:r>
      <w:r w:rsidR="00BA76E1">
        <w:rPr>
          <w:rFonts w:asciiTheme="majorBidi" w:hAnsiTheme="majorBidi" w:cstheme="majorBidi"/>
          <w:sz w:val="24"/>
          <w:szCs w:val="24"/>
        </w:rPr>
        <w:t xml:space="preserve"> is</w:t>
      </w:r>
      <w:r w:rsidR="00A94A09" w:rsidRPr="00E66A2D">
        <w:rPr>
          <w:rFonts w:asciiTheme="majorBidi" w:hAnsiTheme="majorBidi" w:cstheme="majorBidi"/>
          <w:sz w:val="24"/>
          <w:szCs w:val="24"/>
        </w:rPr>
        <w:t xml:space="preserve"> </w:t>
      </w:r>
      <w:r w:rsidR="00416110">
        <w:rPr>
          <w:rFonts w:asciiTheme="majorBidi" w:hAnsiTheme="majorBidi" w:cstheme="majorBidi"/>
          <w:sz w:val="24"/>
          <w:szCs w:val="24"/>
        </w:rPr>
        <w:t xml:space="preserve">consistent with </w:t>
      </w:r>
      <w:r w:rsidR="0004483B">
        <w:rPr>
          <w:rFonts w:asciiTheme="majorBidi" w:hAnsiTheme="majorBidi" w:cstheme="majorBidi"/>
          <w:sz w:val="24"/>
          <w:szCs w:val="24"/>
        </w:rPr>
        <w:t xml:space="preserve">a closed loop control of </w:t>
      </w:r>
      <w:r w:rsidR="0004483B">
        <w:rPr>
          <w:rFonts w:asciiTheme="majorBidi" w:hAnsiTheme="majorBidi" w:cstheme="majorBidi"/>
          <w:sz w:val="24"/>
          <w:szCs w:val="24"/>
        </w:rPr>
        <w:t>saccadic target selection</w:t>
      </w:r>
      <w:r w:rsidR="0004483B">
        <w:rPr>
          <w:rFonts w:asciiTheme="majorBidi" w:hAnsiTheme="majorBidi" w:cstheme="majorBidi"/>
          <w:sz w:val="24"/>
          <w:szCs w:val="24"/>
        </w:rPr>
        <w:t xml:space="preserve"> (as saccadic target is determined by concurrent sensory data and its execution will modify the sensory data), and is not based on </w:t>
      </w:r>
      <w:commentRangeStart w:id="5"/>
      <w:r w:rsidR="0004483B">
        <w:rPr>
          <w:rFonts w:asciiTheme="majorBidi" w:hAnsiTheme="majorBidi" w:cstheme="majorBidi"/>
          <w:sz w:val="24"/>
          <w:szCs w:val="24"/>
        </w:rPr>
        <w:t>target-</w:t>
      </w:r>
      <w:r w:rsidR="00416110">
        <w:rPr>
          <w:rFonts w:asciiTheme="majorBidi" w:hAnsiTheme="majorBidi" w:cstheme="majorBidi"/>
          <w:sz w:val="24"/>
          <w:szCs w:val="24"/>
        </w:rPr>
        <w:t>saliency models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&lt;EndNote&gt;&lt;Cite&gt;&lt;Author&gt;Itti&lt;/Author&gt;&lt;Year&gt;2001&lt;/Year&gt;&lt;RecNum&gt;3590&lt;/RecNum&gt;&lt;DisplayText&gt;&lt;style face="superscript"&gt;5,13&lt;/style&gt;&lt;/DisplayText&gt;&lt;record&gt;&lt;rec-number&gt;3590&lt;/rec-number&gt;&lt;foreign-keys&gt;&lt;key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5,13</w:t>
      </w:r>
      <w:r w:rsidR="00547AAE">
        <w:rPr>
          <w:rFonts w:asciiTheme="majorBidi" w:hAnsiTheme="majorBidi" w:cstheme="majorBidi"/>
          <w:sz w:val="24"/>
          <w:szCs w:val="24"/>
        </w:rPr>
        <w:fldChar w:fldCharType="end"/>
      </w:r>
      <w:commentRangeEnd w:id="5"/>
      <w:r w:rsidR="0004483B">
        <w:rPr>
          <w:rStyle w:val="CommentReference"/>
        </w:rPr>
        <w:commentReference w:id="5"/>
      </w:r>
      <w:r w:rsidR="00BA76E1">
        <w:rPr>
          <w:rFonts w:asciiTheme="majorBidi" w:hAnsiTheme="majorBidi" w:cstheme="majorBidi"/>
          <w:sz w:val="24"/>
          <w:szCs w:val="24"/>
        </w:rPr>
        <w:t xml:space="preserve">, </w:t>
      </w:r>
      <w:r w:rsidR="0004483B">
        <w:rPr>
          <w:rFonts w:asciiTheme="majorBidi" w:hAnsiTheme="majorBidi" w:cstheme="majorBidi"/>
          <w:sz w:val="24"/>
          <w:szCs w:val="24"/>
        </w:rPr>
        <w:t xml:space="preserve">since the </w:t>
      </w:r>
      <w:commentRangeStart w:id="6"/>
      <w:r w:rsidR="0004483B">
        <w:rPr>
          <w:rFonts w:asciiTheme="majorBidi" w:hAnsiTheme="majorBidi" w:cstheme="majorBidi"/>
          <w:sz w:val="24"/>
          <w:szCs w:val="24"/>
        </w:rPr>
        <w:t>target is not visible in most cases of saccadic jumps under tunneled viewing</w:t>
      </w:r>
      <w:commentRangeEnd w:id="6"/>
      <w:r w:rsidR="0004483B">
        <w:rPr>
          <w:rStyle w:val="CommentReference"/>
        </w:rPr>
        <w:commentReference w:id="6"/>
      </w:r>
      <w:r w:rsidR="0004483B">
        <w:rPr>
          <w:rFonts w:asciiTheme="majorBidi" w:hAnsiTheme="majorBidi" w:cstheme="majorBidi"/>
          <w:sz w:val="24"/>
          <w:szCs w:val="24"/>
        </w:rPr>
        <w:t>.</w:t>
      </w:r>
    </w:p>
    <w:p w14:paraId="58E8C62E" w14:textId="2A736E75" w:rsidR="00076720" w:rsidRPr="00E66A2D" w:rsidRDefault="00B16A7D" w:rsidP="00F3257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 xml:space="preserve">close to </w:t>
      </w:r>
      <w:proofErr w:type="gramStart"/>
      <w:r w:rsidRPr="00E66A2D">
        <w:rPr>
          <w:rFonts w:asciiTheme="majorBidi" w:hAnsiTheme="majorBidi" w:cstheme="majorBidi"/>
          <w:sz w:val="24"/>
          <w:szCs w:val="24"/>
        </w:rPr>
        <w:t>borders</w:t>
      </w:r>
      <w:proofErr w:type="gramEnd"/>
      <w:r w:rsidRPr="00E66A2D">
        <w:rPr>
          <w:rFonts w:asciiTheme="majorBidi" w:hAnsiTheme="majorBidi" w:cstheme="majorBidi"/>
          <w:sz w:val="24"/>
          <w:szCs w:val="24"/>
        </w:rPr>
        <w:t xml:space="preserve">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w:t>
      </w:r>
      <w:r w:rsidR="00693944">
        <w:rPr>
          <w:rFonts w:asciiTheme="majorBidi" w:hAnsiTheme="majorBidi" w:cstheme="majorBidi"/>
          <w:sz w:val="24"/>
          <w:szCs w:val="24"/>
        </w:rPr>
        <w:t xml:space="preserve">the image </w:t>
      </w:r>
      <w:r w:rsidRPr="00E66A2D">
        <w:rPr>
          <w:rFonts w:asciiTheme="majorBidi" w:hAnsiTheme="majorBidi" w:cstheme="majorBidi"/>
          <w:sz w:val="24"/>
          <w:szCs w:val="24"/>
        </w:rPr>
        <w:t xml:space="preserve">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E10DD6">
        <w:rPr>
          <w:rFonts w:asciiTheme="majorBidi" w:hAnsiTheme="majorBidi" w:cstheme="majorBidi"/>
          <w:sz w:val="24"/>
          <w:szCs w:val="24"/>
        </w:rPr>
        <w:t xml:space="preserve">a </w:t>
      </w:r>
      <w:r w:rsidR="005D5F35" w:rsidRPr="00E66A2D">
        <w:rPr>
          <w:rFonts w:asciiTheme="majorBidi" w:hAnsiTheme="majorBidi" w:cstheme="majorBidi"/>
          <w:sz w:val="24"/>
          <w:szCs w:val="24"/>
        </w:rPr>
        <w:t>small</w:t>
      </w:r>
      <w:r w:rsidR="00E10DD6">
        <w:rPr>
          <w:rFonts w:asciiTheme="majorBidi" w:hAnsiTheme="majorBidi" w:cstheme="majorBidi"/>
          <w:sz w:val="24"/>
          <w:szCs w:val="24"/>
        </w:rPr>
        <w:t xml:space="preserve"> image size</w:t>
      </w:r>
      <w:r w:rsidRPr="00E66A2D">
        <w:rPr>
          <w:rFonts w:asciiTheme="majorBidi" w:hAnsiTheme="majorBidi" w:cstheme="majorBidi"/>
          <w:sz w:val="24"/>
          <w:szCs w:val="24"/>
        </w:rPr>
        <w:t xml:space="preserve">, the </w:t>
      </w:r>
      <w:r w:rsidRPr="00E66A2D">
        <w:rPr>
          <w:rFonts w:asciiTheme="majorBidi" w:hAnsiTheme="majorBidi" w:cstheme="majorBidi"/>
          <w:sz w:val="24"/>
          <w:szCs w:val="24"/>
        </w:rPr>
        <w:lastRenderedPageBreak/>
        <w:t xml:space="preserve">eye tended to drift in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14</w:t>
      </w:r>
      <w:r w:rsidR="00547AAE">
        <w:rPr>
          <w:rFonts w:asciiTheme="majorBidi" w:hAnsiTheme="majorBidi" w:cstheme="majorBidi"/>
          <w:sz w:val="24"/>
          <w:szCs w:val="24"/>
        </w:rPr>
        <w:fldChar w:fldCharType="end"/>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w:t>
      </w:r>
      <w:r w:rsidRPr="0027605B">
        <w:rPr>
          <w:rFonts w:asciiTheme="majorBidi" w:hAnsiTheme="majorBidi" w:cstheme="majorBidi"/>
          <w:sz w:val="24"/>
          <w:szCs w:val="24"/>
        </w:rPr>
        <w:t>location</w:t>
      </w:r>
      <w:r w:rsidR="00A94A09" w:rsidRPr="0027605B">
        <w:rPr>
          <w:rFonts w:asciiTheme="majorBidi" w:hAnsiTheme="majorBidi" w:cstheme="majorBidi"/>
          <w:sz w:val="24"/>
          <w:szCs w:val="24"/>
        </w:rPr>
        <w:t>.</w:t>
      </w:r>
      <w:r w:rsidR="00F13DBC" w:rsidRPr="0027605B">
        <w:rPr>
          <w:rFonts w:asciiTheme="majorBidi" w:hAnsiTheme="majorBidi" w:cstheme="majorBidi"/>
          <w:sz w:val="24"/>
          <w:szCs w:val="24"/>
        </w:rPr>
        <w:t xml:space="preserve"> The </w:t>
      </w:r>
      <w:r w:rsidR="00F878E9">
        <w:rPr>
          <w:rFonts w:asciiTheme="majorBidi" w:hAnsiTheme="majorBidi" w:cstheme="majorBidi"/>
          <w:sz w:val="24"/>
          <w:szCs w:val="24"/>
        </w:rPr>
        <w:t xml:space="preserve">distributions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503A31">
        <w:rPr>
          <w:rFonts w:asciiTheme="majorBidi" w:hAnsiTheme="majorBidi" w:cstheme="majorBidi"/>
          <w:sz w:val="24"/>
          <w:szCs w:val="24"/>
        </w:rPr>
        <w:t>natural</w:t>
      </w:r>
      <w:r w:rsidR="00E10DD6">
        <w:rPr>
          <w:rFonts w:asciiTheme="majorBidi" w:hAnsiTheme="majorBidi" w:cstheme="majorBidi"/>
          <w:sz w:val="24"/>
          <w:szCs w:val="24"/>
        </w:rPr>
        <w:t>-</w:t>
      </w:r>
      <w:r w:rsidR="00503A31">
        <w:rPr>
          <w:rFonts w:asciiTheme="majorBidi" w:hAnsiTheme="majorBidi" w:cstheme="majorBidi"/>
          <w:sz w:val="24"/>
          <w:szCs w:val="24"/>
        </w:rPr>
        <w:t>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proofErr w:type="gramStart"/>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proofErr w:type="gramEnd"/>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proofErr w:type="spellStart"/>
      <w:r w:rsidR="00BD217D" w:rsidRPr="00C96781">
        <w:rPr>
          <w:rFonts w:asciiTheme="majorBidi" w:hAnsiTheme="majorBidi" w:cstheme="majorBidi"/>
          <w:i/>
          <w:iCs/>
          <w:sz w:val="24"/>
          <w:szCs w:val="24"/>
        </w:rPr>
        <w:t>Sp</w:t>
      </w:r>
      <w:proofErr w:type="spellEnd"/>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 xml:space="preserve">0.07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 xml:space="preserve">0.07 </w:t>
      </w:r>
      <w:proofErr w:type="spellStart"/>
      <w:r w:rsidR="00D50C4E" w:rsidRPr="0027605B">
        <w:rPr>
          <w:rFonts w:asciiTheme="majorBidi" w:hAnsiTheme="majorBidi" w:cstheme="majorBidi"/>
          <w:sz w:val="24"/>
          <w:szCs w:val="24"/>
        </w:rPr>
        <w:t>deg</w:t>
      </w:r>
      <w:proofErr w:type="spellEnd"/>
      <w:r w:rsidR="00D50C4E" w:rsidRPr="0027605B">
        <w:rPr>
          <w:rFonts w:asciiTheme="majorBidi" w:hAnsiTheme="majorBidi" w:cstheme="majorBidi"/>
          <w:sz w:val="24"/>
          <w:szCs w:val="24"/>
        </w:rPr>
        <w:t>/sec</w:t>
      </w:r>
      <w:r w:rsidR="003876CD" w:rsidRPr="0027605B">
        <w:rPr>
          <w:rFonts w:asciiTheme="majorBidi" w:hAnsiTheme="majorBidi" w:cstheme="majorBidi"/>
          <w:sz w:val="24"/>
          <w:szCs w:val="24"/>
        </w:rPr>
        <w:t xml:space="preserve">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w:t>
      </w:r>
      <w:proofErr w:type="spellStart"/>
      <w:r w:rsidR="00D50C4E" w:rsidRPr="0027605B">
        <w:rPr>
          <w:rFonts w:asciiTheme="majorBidi" w:hAnsiTheme="majorBidi" w:cstheme="majorBidi"/>
          <w:sz w:val="24"/>
          <w:szCs w:val="24"/>
        </w:rPr>
        <w:t>deg</w:t>
      </w:r>
      <w:proofErr w:type="spellEnd"/>
      <w:r w:rsidR="00D50C4E" w:rsidRPr="0027605B">
        <w:rPr>
          <w:rFonts w:asciiTheme="majorBidi" w:hAnsiTheme="majorBidi" w:cstheme="majorBidi"/>
          <w:sz w:val="24"/>
          <w:szCs w:val="24"/>
        </w:rPr>
        <w:t xml:space="preserve">/sec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r w:rsidR="00F3257E">
        <w:rPr>
          <w:rFonts w:asciiTheme="majorBidi" w:hAnsiTheme="majorBidi" w:cstheme="majorBidi"/>
          <w:sz w:val="24"/>
          <w:szCs w:val="24"/>
        </w:rPr>
        <w:t xml:space="preserve"> These differences indicate that drift behavior, which selects the sensory data, is also affected by the sensory data.</w:t>
      </w:r>
    </w:p>
    <w:p w14:paraId="2A1E9412" w14:textId="3F107642" w:rsidR="009F6463" w:rsidRPr="00E66A2D" w:rsidRDefault="00874BD5" w:rsidP="002D418A">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w:t>
      </w:r>
      <w:proofErr w:type="gramStart"/>
      <w:r w:rsidRPr="00E66A2D">
        <w:rPr>
          <w:rFonts w:asciiTheme="majorBidi" w:hAnsiTheme="majorBidi" w:cstheme="majorBidi"/>
          <w:sz w:val="24"/>
          <w:szCs w:val="24"/>
        </w:rPr>
        <w:t>by</w:t>
      </w:r>
      <w:proofErr w:type="gramEnd"/>
      <w:r w:rsidRPr="00E66A2D">
        <w:rPr>
          <w:rFonts w:asciiTheme="majorBidi" w:hAnsiTheme="majorBidi" w:cstheme="majorBidi"/>
          <w:sz w:val="24"/>
          <w:szCs w:val="24"/>
        </w:rPr>
        <w:t xml:space="preserve">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2,15-19</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proofErr w:type="gramStart"/>
      <w:r w:rsidR="005C4E8D" w:rsidRPr="00E66A2D">
        <w:rPr>
          <w:rFonts w:asciiTheme="majorBidi" w:hAnsiTheme="majorBidi" w:cstheme="majorBidi"/>
          <w:sz w:val="24"/>
          <w:szCs w:val="24"/>
        </w:rPr>
        <w:t>concurrently-scanned</w:t>
      </w:r>
      <w:proofErr w:type="gramEnd"/>
      <w:r w:rsidR="005C4E8D" w:rsidRPr="00E66A2D">
        <w:rPr>
          <w:rFonts w:asciiTheme="majorBidi" w:hAnsiTheme="majorBidi" w:cstheme="majorBidi"/>
          <w:sz w:val="24"/>
          <w:szCs w:val="24"/>
        </w:rPr>
        <w:t xml:space="preserve"> ima</w:t>
      </w:r>
      <w:r w:rsidR="005C4E8D" w:rsidRPr="00E66A2D">
        <w:rPr>
          <w:rFonts w:asciiTheme="majorBidi" w:hAnsiTheme="majorBidi" w:cstheme="majorBidi"/>
          <w:sz w:val="24"/>
          <w:szCs w:val="24"/>
        </w:rPr>
        <w:t xml:space="preserve">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w:t>
      </w:r>
      <w:r w:rsidR="00513E08" w:rsidRPr="00E66A2D">
        <w:rPr>
          <w:rFonts w:asciiTheme="majorBidi" w:hAnsiTheme="majorBidi" w:cstheme="majorBidi"/>
          <w:sz w:val="24"/>
          <w:szCs w:val="24"/>
        </w:rPr>
        <w:t>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w:t>
      </w:r>
      <w:r w:rsidR="00F3257E">
        <w:rPr>
          <w:rFonts w:asciiTheme="majorBidi" w:hAnsiTheme="majorBidi" w:cstheme="majorBidi"/>
          <w:sz w:val="24"/>
          <w:szCs w:val="24"/>
        </w:rPr>
        <w:t xml:space="preserve">gradually </w:t>
      </w:r>
      <w:r w:rsidR="00513E08" w:rsidRPr="00E66A2D">
        <w:rPr>
          <w:rFonts w:asciiTheme="majorBidi" w:hAnsiTheme="majorBidi" w:cstheme="majorBidi"/>
          <w:sz w:val="24"/>
          <w:szCs w:val="24"/>
        </w:rPr>
        <w:t>converging to their target values, a reliable signature of closed-loop dyna</w:t>
      </w:r>
      <w:r w:rsidR="00513E08" w:rsidRPr="00E66A2D">
        <w:rPr>
          <w:rFonts w:asciiTheme="majorBidi" w:hAnsiTheme="majorBidi" w:cstheme="majorBidi"/>
          <w:sz w:val="24"/>
          <w:szCs w:val="24"/>
        </w:rPr>
        <w:t xml:space="preserve">mics. </w:t>
      </w:r>
      <w:r w:rsidR="00611276" w:rsidRPr="00E66A2D">
        <w:rPr>
          <w:rFonts w:asciiTheme="majorBidi" w:hAnsiTheme="majorBidi" w:cstheme="majorBidi"/>
          <w:sz w:val="24"/>
          <w:szCs w:val="24"/>
        </w:rPr>
        <w:t>Our data sugges</w:t>
      </w:r>
      <w:r w:rsidR="00611276" w:rsidRPr="00E66A2D">
        <w:rPr>
          <w:rFonts w:asciiTheme="majorBidi" w:hAnsiTheme="majorBidi" w:cstheme="majorBidi"/>
          <w:sz w:val="24"/>
          <w:szCs w:val="24"/>
        </w:rPr>
        <w:t>t that under normal conditions the visual system controls its drift speed such as to maintain it within a specif</w:t>
      </w:r>
      <w:r w:rsidR="00611276" w:rsidRPr="00E66A2D">
        <w:rPr>
          <w:rFonts w:asciiTheme="majorBidi" w:hAnsiTheme="majorBidi" w:cstheme="majorBidi"/>
          <w:sz w:val="24"/>
          <w:szCs w:val="24"/>
        </w:rPr>
        <w:t xml:space="preserve">ic range. One </w:t>
      </w:r>
      <w:r w:rsidR="00F3257E">
        <w:rPr>
          <w:rFonts w:asciiTheme="majorBidi" w:hAnsiTheme="majorBidi" w:cstheme="majorBidi"/>
          <w:sz w:val="24"/>
          <w:szCs w:val="24"/>
        </w:rPr>
        <w:t>plausib</w:t>
      </w:r>
      <w:r w:rsidR="00F3257E">
        <w:rPr>
          <w:rFonts w:asciiTheme="majorBidi" w:hAnsiTheme="majorBidi" w:cstheme="majorBidi"/>
          <w:sz w:val="24"/>
          <w:szCs w:val="24"/>
        </w:rPr>
        <w:t xml:space="preserve">le </w:t>
      </w:r>
      <w:r w:rsidR="00611276" w:rsidRPr="00E66A2D">
        <w:rPr>
          <w:rFonts w:asciiTheme="majorBidi" w:hAnsiTheme="majorBidi" w:cstheme="majorBidi"/>
          <w:sz w:val="24"/>
          <w:szCs w:val="24"/>
        </w:rPr>
        <w:t>reason for such a control is to maintain temporal coding relatively constant at a range suitable for neural pr</w:t>
      </w:r>
      <w:r w:rsidR="00611276" w:rsidRPr="00E66A2D">
        <w:rPr>
          <w:rFonts w:asciiTheme="majorBidi" w:hAnsiTheme="majorBidi" w:cstheme="majorBidi"/>
          <w:sz w:val="24"/>
          <w:szCs w:val="24"/>
        </w:rPr>
        <w:t>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16,20,21</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t>
      </w:r>
      <w:r w:rsidR="005D5F35" w:rsidRPr="00E66A2D">
        <w:rPr>
          <w:rFonts w:asciiTheme="majorBidi" w:hAnsiTheme="majorBidi" w:cstheme="majorBidi"/>
          <w:sz w:val="24"/>
          <w:szCs w:val="24"/>
        </w:rPr>
        <w:t>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w:t>
      </w:r>
      <w:r w:rsidR="00F3257E">
        <w:rPr>
          <w:rFonts w:asciiTheme="majorBidi" w:hAnsiTheme="majorBidi" w:cstheme="majorBidi"/>
          <w:sz w:val="24"/>
          <w:szCs w:val="24"/>
        </w:rPr>
        <w:t>, possibly for increasing the reliabili</w:t>
      </w:r>
      <w:r w:rsidR="00F3257E">
        <w:rPr>
          <w:rFonts w:asciiTheme="majorBidi" w:hAnsiTheme="majorBidi" w:cstheme="majorBidi"/>
          <w:sz w:val="24"/>
          <w:szCs w:val="24"/>
        </w:rPr>
        <w:t>ty of sensory data</w:t>
      </w:r>
      <w:r w:rsidR="00611276" w:rsidRPr="00E66A2D">
        <w:rPr>
          <w:rFonts w:asciiTheme="majorBidi" w:hAnsiTheme="majorBidi" w:cstheme="majorBidi"/>
          <w:sz w:val="24"/>
          <w:szCs w:val="24"/>
        </w:rPr>
        <w:t>. However, when challenged with tunneled viewing</w:t>
      </w:r>
      <w:r w:rsidR="00D2767C">
        <w:rPr>
          <w:rFonts w:asciiTheme="majorBidi" w:hAnsiTheme="majorBidi" w:cstheme="majorBidi"/>
          <w:sz w:val="24"/>
          <w:szCs w:val="24"/>
        </w:rPr>
        <w:t>, which</w:t>
      </w:r>
      <w:r w:rsidR="00D2767C">
        <w:rPr>
          <w:rFonts w:asciiTheme="majorBidi" w:hAnsiTheme="majorBidi" w:cstheme="majorBidi"/>
          <w:sz w:val="24"/>
          <w:szCs w:val="24"/>
        </w:rPr>
        <w:t xml:space="preserve"> decreases the amount of available spatial information,</w:t>
      </w:r>
      <w:r w:rsidR="00611276" w:rsidRPr="00E66A2D">
        <w:rPr>
          <w:rFonts w:asciiTheme="majorBidi" w:hAnsiTheme="majorBidi" w:cstheme="majorBidi"/>
          <w:sz w:val="24"/>
          <w:szCs w:val="24"/>
        </w:rPr>
        <w:t xml:space="preserve"> the system compromises</w:t>
      </w:r>
      <w:r w:rsidR="00503A31">
        <w:rPr>
          <w:rFonts w:asciiTheme="majorBidi" w:hAnsiTheme="majorBidi" w:cstheme="majorBidi"/>
          <w:sz w:val="24"/>
          <w:szCs w:val="24"/>
        </w:rPr>
        <w:t xml:space="preserve"> the control of</w:t>
      </w:r>
      <w:r w:rsidR="00611276" w:rsidRPr="00E66A2D">
        <w:rPr>
          <w:rFonts w:asciiTheme="majorBidi" w:hAnsiTheme="majorBidi" w:cstheme="majorBidi"/>
          <w:sz w:val="24"/>
          <w:szCs w:val="24"/>
        </w:rPr>
        <w:t xml:space="preserve"> drift speed</w:t>
      </w:r>
      <w:r w:rsidR="002D418A">
        <w:rPr>
          <w:rFonts w:asciiTheme="majorBidi" w:hAnsiTheme="majorBidi" w:cstheme="majorBidi"/>
          <w:sz w:val="24"/>
          <w:szCs w:val="24"/>
        </w:rPr>
        <w:t>,</w:t>
      </w:r>
      <w:r w:rsidR="00611276" w:rsidRPr="00E66A2D">
        <w:rPr>
          <w:rFonts w:asciiTheme="majorBidi" w:hAnsiTheme="majorBidi" w:cstheme="majorBidi"/>
          <w:sz w:val="24"/>
          <w:szCs w:val="24"/>
        </w:rPr>
        <w:t xml:space="preserve"> </w:t>
      </w:r>
      <w:r w:rsidR="00F3257E">
        <w:rPr>
          <w:rFonts w:asciiTheme="majorBidi" w:hAnsiTheme="majorBidi" w:cstheme="majorBidi"/>
          <w:sz w:val="24"/>
          <w:szCs w:val="24"/>
        </w:rPr>
        <w:t>allowing it</w:t>
      </w:r>
      <w:r w:rsidR="002D418A">
        <w:rPr>
          <w:rFonts w:asciiTheme="majorBidi" w:hAnsiTheme="majorBidi" w:cstheme="majorBidi"/>
          <w:sz w:val="24"/>
          <w:szCs w:val="24"/>
        </w:rPr>
        <w:t>s</w:t>
      </w:r>
      <w:r w:rsidR="00F3257E">
        <w:rPr>
          <w:rFonts w:asciiTheme="majorBidi" w:hAnsiTheme="majorBidi" w:cstheme="majorBidi"/>
          <w:sz w:val="24"/>
          <w:szCs w:val="24"/>
        </w:rPr>
        <w:t xml:space="preserve"> increase</w:t>
      </w:r>
      <w:r w:rsidR="002D418A">
        <w:rPr>
          <w:rFonts w:asciiTheme="majorBidi" w:hAnsiTheme="majorBidi" w:cstheme="majorBidi"/>
          <w:sz w:val="24"/>
          <w:szCs w:val="24"/>
        </w:rPr>
        <w:t>,</w:t>
      </w:r>
      <w:r w:rsidR="00F3257E">
        <w:rPr>
          <w:rFonts w:asciiTheme="majorBidi" w:hAnsiTheme="majorBidi" w:cstheme="majorBidi"/>
          <w:sz w:val="24"/>
          <w:szCs w:val="24"/>
        </w:rPr>
        <w:t xml:space="preserve"> </w:t>
      </w:r>
      <w:r w:rsidR="00611276" w:rsidRPr="00E66A2D">
        <w:rPr>
          <w:rFonts w:asciiTheme="majorBidi" w:hAnsiTheme="majorBidi" w:cstheme="majorBidi"/>
          <w:sz w:val="24"/>
          <w:szCs w:val="24"/>
        </w:rPr>
        <w:t>for maintaining constant scanning distances under an increased rate of ROI switching</w:t>
      </w:r>
      <w:r w:rsidR="00F3257E">
        <w:rPr>
          <w:rFonts w:asciiTheme="majorBidi" w:hAnsiTheme="majorBidi" w:cstheme="majorBidi"/>
          <w:sz w:val="24"/>
          <w:szCs w:val="24"/>
        </w:rPr>
        <w:t xml:space="preserve"> (shorter fixational p</w:t>
      </w:r>
      <w:r w:rsidR="00F3257E">
        <w:rPr>
          <w:rFonts w:asciiTheme="majorBidi" w:hAnsiTheme="majorBidi" w:cstheme="majorBidi"/>
          <w:sz w:val="24"/>
          <w:szCs w:val="24"/>
        </w:rPr>
        <w:t>auses)</w:t>
      </w:r>
      <w:r w:rsidR="00D2767C">
        <w:rPr>
          <w:rFonts w:asciiTheme="majorBidi" w:hAnsiTheme="majorBidi" w:cstheme="majorBidi"/>
          <w:sz w:val="24"/>
          <w:szCs w:val="24"/>
        </w:rPr>
        <w:t>, thus i</w:t>
      </w:r>
      <w:r w:rsidR="00D2767C">
        <w:rPr>
          <w:rFonts w:asciiTheme="majorBidi" w:hAnsiTheme="majorBidi" w:cstheme="majorBidi"/>
          <w:sz w:val="24"/>
          <w:szCs w:val="24"/>
        </w:rPr>
        <w:t>ncreasing total spatial information</w:t>
      </w:r>
      <w:r w:rsidR="00F3257E">
        <w:rPr>
          <w:rFonts w:asciiTheme="majorBidi" w:hAnsiTheme="majorBidi" w:cstheme="majorBidi"/>
          <w:sz w:val="24"/>
          <w:szCs w:val="24"/>
        </w:rPr>
        <w:t xml:space="preserve"> on the expense of its reliabi</w:t>
      </w:r>
      <w:r w:rsidR="00F3257E">
        <w:rPr>
          <w:rFonts w:asciiTheme="majorBidi" w:hAnsiTheme="majorBidi" w:cstheme="majorBidi"/>
          <w:sz w:val="24"/>
          <w:szCs w:val="24"/>
        </w:rPr>
        <w:t xml:space="preserve">lity. </w:t>
      </w:r>
      <w:r w:rsidR="00611276" w:rsidRPr="00E66A2D">
        <w:rPr>
          <w:rFonts w:asciiTheme="majorBidi" w:hAnsiTheme="majorBidi" w:cstheme="majorBidi"/>
          <w:sz w:val="24"/>
          <w:szCs w:val="24"/>
        </w:rPr>
        <w:t>In this scheme, ROI swit</w:t>
      </w:r>
      <w:r w:rsidR="00611276" w:rsidRPr="00E66A2D">
        <w:rPr>
          <w:rFonts w:asciiTheme="majorBidi" w:hAnsiTheme="majorBidi" w:cstheme="majorBidi"/>
          <w:sz w:val="24"/>
          <w:szCs w:val="24"/>
        </w:rPr>
        <w: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1,5,22-25</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 xml:space="preserve">and to influence </w:t>
      </w:r>
      <w:r w:rsidR="00F3257E">
        <w:rPr>
          <w:rFonts w:asciiTheme="majorBidi" w:hAnsiTheme="majorBidi" w:cstheme="majorBidi"/>
          <w:sz w:val="24"/>
          <w:szCs w:val="24"/>
        </w:rPr>
        <w:t xml:space="preserve">(in an open- or closed-loop manner) </w:t>
      </w:r>
      <w:r w:rsidR="00005047" w:rsidRPr="00E66A2D">
        <w:rPr>
          <w:rFonts w:asciiTheme="majorBidi" w:hAnsiTheme="majorBidi" w:cstheme="majorBidi"/>
          <w:sz w:val="24"/>
          <w:szCs w:val="24"/>
        </w:rPr>
        <w:t>the f</w:t>
      </w:r>
      <w:r w:rsidR="00005047" w:rsidRPr="000413BF">
        <w:rPr>
          <w:rFonts w:asciiTheme="majorBidi" w:hAnsiTheme="majorBidi" w:cstheme="majorBidi"/>
          <w:sz w:val="24"/>
          <w:szCs w:val="24"/>
        </w:rPr>
        <w:t>unctioning of the drift control loo</w:t>
      </w:r>
      <w:r w:rsidR="00005047" w:rsidRPr="000413BF">
        <w:rPr>
          <w:rFonts w:asciiTheme="majorBidi" w:hAnsiTheme="majorBidi" w:cstheme="majorBidi"/>
          <w:sz w:val="24"/>
          <w:szCs w:val="24"/>
        </w:rPr>
        <w:t>p(s)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&lt;EndNote&gt;&lt;Cite&gt;&lt;Author&gt;Ahissar&lt;/Author&gt;&lt;Year&gt;2014&lt;/Year&gt;&lt;RecNum&gt;3699&lt;/RecNum&gt;&lt;DisplayText&gt;&lt;style face="superscript"&gt;16&lt;/style&gt;&lt;/DisplayText&gt;&lt;record&gt;&lt;rec-number&gt;3699&lt;/rec-number&gt;&lt;foreign-keys&gt;&lt;key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Ove</w:t>
      </w:r>
      <w:r w:rsidR="009F6463" w:rsidRPr="000413BF">
        <w:rPr>
          <w:rFonts w:asciiTheme="majorBidi" w:hAnsiTheme="majorBidi" w:cstheme="majorBidi"/>
          <w:sz w:val="24"/>
          <w:szCs w:val="24"/>
        </w:rPr>
        <w:t xml:space="preser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F3257E">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r w:rsidR="00F3257E">
        <w:rPr>
          <w:rFonts w:asciiTheme="majorBidi" w:hAnsiTheme="majorBidi" w:cstheme="majorBidi"/>
          <w:sz w:val="24"/>
          <w:szCs w:val="24"/>
        </w:rPr>
        <w:t xml:space="preserve"> during the p</w:t>
      </w:r>
      <w:r w:rsidR="00F3257E">
        <w:rPr>
          <w:rFonts w:asciiTheme="majorBidi" w:hAnsiTheme="majorBidi" w:cstheme="majorBidi"/>
          <w:sz w:val="24"/>
          <w:szCs w:val="24"/>
        </w:rPr>
        <w:t>ause</w:t>
      </w:r>
      <w:r w:rsidR="009F6463" w:rsidRPr="000413BF">
        <w:rPr>
          <w:rFonts w:asciiTheme="majorBidi" w:hAnsiTheme="majorBidi" w:cstheme="majorBidi"/>
          <w:sz w:val="24"/>
          <w:szCs w:val="24"/>
        </w:rPr>
        <w:t>. The seco</w:t>
      </w:r>
      <w:r w:rsidR="009F6463" w:rsidRPr="000413BF">
        <w:rPr>
          <w:rFonts w:asciiTheme="majorBidi" w:hAnsiTheme="majorBidi" w:cstheme="majorBidi"/>
          <w:sz w:val="24"/>
          <w:szCs w:val="24"/>
        </w:rPr>
        <w:t>nd is that vision is based</w:t>
      </w:r>
      <w:r w:rsidR="00AE3B9D">
        <w:rPr>
          <w:rFonts w:asciiTheme="majorBidi" w:hAnsiTheme="majorBidi" w:cstheme="majorBidi"/>
          <w:sz w:val="24"/>
          <w:szCs w:val="24"/>
        </w:rPr>
        <w:t xml:space="preserve"> on, </w:t>
      </w:r>
      <w:r w:rsidR="00AE3B9D" w:rsidRPr="002D418A">
        <w:rPr>
          <w:rFonts w:asciiTheme="majorBidi" w:hAnsiTheme="majorBidi" w:cstheme="majorBidi"/>
          <w:sz w:val="24"/>
          <w:szCs w:val="24"/>
          <w:highlight w:val="yellow"/>
        </w:rPr>
        <w:t>although not completely dependent on</w:t>
      </w:r>
      <w:bookmarkStart w:id="7" w:name="_GoBack"/>
      <w:bookmarkEnd w:id="7"/>
      <w:r w:rsidR="00AE3B9D">
        <w:rPr>
          <w:rFonts w:asciiTheme="majorBidi" w:hAnsiTheme="majorBidi" w:cstheme="majorBidi"/>
          <w:sz w:val="24"/>
          <w:szCs w:val="24"/>
        </w:rPr>
        <w:t>, brain-</w:t>
      </w:r>
      <w:r w:rsidR="000B32AB" w:rsidRPr="000413BF">
        <w:rPr>
          <w:rFonts w:asciiTheme="majorBidi" w:hAnsiTheme="majorBidi" w:cstheme="majorBidi"/>
          <w:sz w:val="24"/>
          <w:szCs w:val="24"/>
        </w:rPr>
        <w:t xml:space="preserve">environment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lastRenderedPageBreak/>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proofErr w:type="gramStart"/>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t>
      </w:r>
      <w:proofErr w:type="gramStart"/>
      <w:r w:rsidRPr="00E66A2D">
        <w:rPr>
          <w:rFonts w:asciiTheme="majorBidi" w:eastAsia="Calibri" w:hAnsiTheme="majorBidi" w:cstheme="majorBidi"/>
          <w:sz w:val="24"/>
          <w:szCs w:val="24"/>
        </w:rPr>
        <w:t>5</w:t>
      </w:r>
      <w:proofErr w:type="gramEnd"/>
      <w:r w:rsidRPr="00E66A2D">
        <w:rPr>
          <w:rFonts w:asciiTheme="majorBidi" w:eastAsia="Calibri" w:hAnsiTheme="majorBidi" w:cstheme="majorBidi"/>
          <w:sz w:val="24"/>
          <w:szCs w:val="24"/>
        </w:rPr>
        <w:t xml:space="preserve">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proofErr w:type="gramStart"/>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w:t>
      </w:r>
      <w:proofErr w:type="spellStart"/>
      <w:r w:rsidRPr="00E66A2D">
        <w:rPr>
          <w:rFonts w:asciiTheme="majorBidi" w:hAnsiTheme="majorBidi" w:cstheme="majorBidi"/>
          <w:sz w:val="24"/>
          <w:szCs w:val="24"/>
        </w:rPr>
        <w:t>VPixx</w:t>
      </w:r>
      <w:proofErr w:type="spellEnd"/>
      <w:r w:rsidRPr="00E66A2D">
        <w:rPr>
          <w:rFonts w:asciiTheme="majorBidi" w:hAnsiTheme="majorBidi" w:cstheme="majorBidi"/>
          <w:sz w:val="24"/>
          <w:szCs w:val="24"/>
        </w:rPr>
        <w:t>,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w:t>
      </w:r>
      <w:proofErr w:type="spellStart"/>
      <w:r w:rsidRPr="00E66A2D">
        <w:rPr>
          <w:rFonts w:asciiTheme="majorBidi" w:hAnsiTheme="majorBidi" w:cstheme="majorBidi"/>
          <w:sz w:val="24"/>
          <w:szCs w:val="24"/>
        </w:rPr>
        <w:t>EyeLink</w:t>
      </w:r>
      <w:proofErr w:type="spellEnd"/>
      <w:r w:rsidRPr="00E66A2D">
        <w:rPr>
          <w:rFonts w:asciiTheme="majorBidi" w:hAnsiTheme="majorBidi" w:cstheme="majorBidi"/>
          <w:sz w:val="24"/>
          <w:szCs w:val="24"/>
        </w:rPr>
        <w:t xml:space="preserve">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20698467"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00503A31">
        <w:rPr>
          <w:rFonts w:asciiTheme="majorBidi" w:eastAsia="Calibri" w:hAnsiTheme="majorBidi" w:cstheme="majorBidi"/>
          <w:sz w:val="24"/>
          <w:szCs w:val="24"/>
        </w:rPr>
        <w:t>large</w:t>
      </w:r>
      <w:r w:rsidRPr="00E66A2D">
        <w:rPr>
          <w:rFonts w:asciiTheme="majorBidi" w:hAnsiTheme="majorBidi" w:cstheme="majorBidi"/>
          <w:sz w:val="24"/>
          <w:szCs w:val="24"/>
        </w:rPr>
        <w:t>’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shapes occupied 10.80±0.15x10.80±0.15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(720±10x720±10 pixels), and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(190±10x130±10 pixels). The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shapes occupied 0.90±0.03x0.90±0.03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(60±2x60±2 pixels) with a gaze window of 0.24±0.03x0.16±0.03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2D2C3FD" w:rsidR="00584F0B" w:rsidRPr="00805277" w:rsidRDefault="00584F0B" w:rsidP="009109C2">
      <w:pPr>
        <w:spacing w:line="360" w:lineRule="auto"/>
        <w:jc w:val="both"/>
        <w:rPr>
          <w:rFonts w:asciiTheme="majorBidi" w:hAnsiTheme="majorBidi" w:cstheme="majorBidi"/>
          <w:sz w:val="24"/>
          <w:szCs w:val="24"/>
        </w:rPr>
      </w:pPr>
      <w:proofErr w:type="gramStart"/>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w:t>
      </w:r>
      <w:proofErr w:type="gramStart"/>
      <w:r w:rsidRPr="00E66A2D">
        <w:rPr>
          <w:rFonts w:asciiTheme="majorBidi" w:hAnsiTheme="majorBidi" w:cstheme="majorBidi"/>
          <w:sz w:val="24"/>
          <w:szCs w:val="24"/>
        </w:rPr>
        <w:t>1-3</w:t>
      </w:r>
      <w:proofErr w:type="gramEnd"/>
      <w:r w:rsidRPr="00E66A2D">
        <w:rPr>
          <w:rFonts w:asciiTheme="majorBidi" w:hAnsiTheme="majorBidi" w:cstheme="majorBidi"/>
          <w:sz w:val="24"/>
          <w:szCs w:val="24"/>
        </w:rPr>
        <w:t xml:space="preserve">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the second one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w:t>
      </w:r>
      <w:proofErr w:type="gramStart"/>
      <w:r w:rsidRPr="00E66A2D">
        <w:rPr>
          <w:rFonts w:asciiTheme="majorBidi" w:hAnsiTheme="majorBidi" w:cstheme="majorBidi"/>
          <w:sz w:val="24"/>
          <w:szCs w:val="24"/>
        </w:rPr>
        <w:t>4</w:t>
      </w:r>
      <w:proofErr w:type="gramEnd"/>
      <w:r w:rsidRPr="00E66A2D">
        <w:rPr>
          <w:rFonts w:asciiTheme="majorBidi" w:hAnsiTheme="majorBidi" w:cstheme="majorBidi"/>
          <w:sz w:val="24"/>
          <w:szCs w:val="24"/>
        </w:rPr>
        <w:t xml:space="preserve"> they performed two tunneled vision sessions, both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they performed 4 </w:t>
      </w:r>
      <w:r w:rsidRPr="00805277">
        <w:rPr>
          <w:rFonts w:asciiTheme="majorBidi" w:hAnsiTheme="majorBidi" w:cstheme="majorBidi"/>
          <w:sz w:val="24"/>
          <w:szCs w:val="24"/>
        </w:rPr>
        <w:t xml:space="preserve">sessions of natural viewing, 2 repetitions with each image size: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and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Each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w:t>
      </w:r>
      <w:r w:rsidR="009109C2" w:rsidRPr="00805277">
        <w:rPr>
          <w:rFonts w:asciiTheme="majorBidi" w:hAnsiTheme="majorBidi" w:cstheme="majorBidi"/>
          <w:sz w:val="24"/>
          <w:szCs w:val="24"/>
        </w:rPr>
        <w:lastRenderedPageBreak/>
        <w:t xml:space="preserve">tunneled </w:t>
      </w:r>
      <w:r w:rsidR="00503A31">
        <w:rPr>
          <w:rFonts w:asciiTheme="majorBidi" w:hAnsiTheme="majorBidi" w:cstheme="majorBidi"/>
          <w:sz w:val="24"/>
          <w:szCs w:val="24"/>
        </w:rPr>
        <w:t>large</w:t>
      </w:r>
      <w:r w:rsidR="009109C2" w:rsidRPr="00805277">
        <w:rPr>
          <w:rFonts w:asciiTheme="majorBidi" w:hAnsiTheme="majorBidi" w:cstheme="majorBidi"/>
          <w:sz w:val="24"/>
          <w:szCs w:val="24"/>
        </w:rPr>
        <w:t xml:space="preserve"> was 9+2 s and for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009109C2" w:rsidRPr="00805277">
        <w:rPr>
          <w:rFonts w:asciiTheme="majorBidi" w:hAnsiTheme="majorBidi" w:cstheme="majorBidi"/>
          <w:sz w:val="24"/>
          <w:szCs w:val="24"/>
        </w:rPr>
        <w:t xml:space="preserve">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proofErr w:type="gramStart"/>
      <w:r w:rsidR="00FB64E9" w:rsidRPr="00805277">
        <w:rPr>
          <w:rFonts w:asciiTheme="majorBidi" w:hAnsiTheme="majorBidi" w:cstheme="majorBidi"/>
          <w:sz w:val="24"/>
          <w:szCs w:val="24"/>
        </w:rPr>
        <w:t>2</w:t>
      </w:r>
      <w:proofErr w:type="gramEnd"/>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F9FEB6F" w:rsidR="00584F0B" w:rsidRPr="00805277" w:rsidRDefault="00584F0B" w:rsidP="00547AAE">
      <w:pPr>
        <w:spacing w:line="360" w:lineRule="auto"/>
        <w:jc w:val="both"/>
        <w:rPr>
          <w:rFonts w:asciiTheme="majorBidi" w:hAnsiTheme="majorBidi" w:cstheme="majorBidi"/>
          <w:noProof/>
          <w:sz w:val="24"/>
          <w:szCs w:val="24"/>
        </w:rPr>
      </w:pPr>
      <w:proofErr w:type="gramStart"/>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547AAE">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face="superscript"&gt;26&lt;/style&gt;&lt;/DisplayText&gt;&lt;record&gt;&lt;rec-number&gt;3523&lt;/rec-number&gt;&lt;foreign-keys&gt;&lt;key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547AAE" w:rsidRPr="00547AAE">
        <w:rPr>
          <w:rFonts w:asciiTheme="majorBidi" w:hAnsiTheme="majorBidi" w:cstheme="majorBidi"/>
          <w:noProof/>
          <w:sz w:val="24"/>
          <w:szCs w:val="24"/>
          <w:vertAlign w:val="superscript"/>
        </w:rPr>
        <w:t>26</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xml:space="preserve">) </w:t>
      </w:r>
      <w:proofErr w:type="gramStart"/>
      <w:r w:rsidRPr="00805277">
        <w:rPr>
          <w:rFonts w:asciiTheme="majorBidi" w:eastAsia="Calibri" w:hAnsiTheme="majorBidi" w:cstheme="majorBidi"/>
          <w:color w:val="000000" w:themeColor="text1"/>
          <w:sz w:val="24"/>
          <w:szCs w:val="24"/>
        </w:rPr>
        <w:t>was</w:t>
      </w:r>
      <w:proofErr w:type="gramEnd"/>
      <w:r w:rsidRPr="00805277">
        <w:rPr>
          <w:rFonts w:asciiTheme="majorBidi" w:eastAsia="Calibri" w:hAnsiTheme="majorBidi" w:cstheme="majorBidi"/>
          <w:color w:val="000000" w:themeColor="text1"/>
          <w:sz w:val="24"/>
          <w:szCs w:val="24"/>
        </w:rPr>
        <w:t xml:space="preserve"> used fo</w:t>
      </w:r>
      <w:r w:rsidRPr="00805277">
        <w:rPr>
          <w:rFonts w:asciiTheme="majorBidi" w:eastAsia="Calibri" w:hAnsiTheme="majorBidi" w:cstheme="majorBidi"/>
          <w:sz w:val="24"/>
          <w:szCs w:val="24"/>
        </w:rPr>
        <w:t xml:space="preserve">r detecting all saccades and drift. We used the following threshold parameters for saccades detection: 16 </w:t>
      </w:r>
      <w:proofErr w:type="spellStart"/>
      <w:r w:rsidRPr="00805277">
        <w:rPr>
          <w:rFonts w:asciiTheme="majorBidi" w:eastAsia="Calibri" w:hAnsiTheme="majorBidi" w:cstheme="majorBidi"/>
          <w:sz w:val="24"/>
          <w:szCs w:val="24"/>
        </w:rPr>
        <w:t>deg</w:t>
      </w:r>
      <w:proofErr w:type="spellEnd"/>
      <w:r w:rsidRPr="00805277">
        <w:rPr>
          <w:rFonts w:asciiTheme="majorBidi" w:eastAsia="Calibri" w:hAnsiTheme="majorBidi" w:cstheme="majorBidi"/>
          <w:sz w:val="24"/>
          <w:szCs w:val="24"/>
        </w:rPr>
        <w:t xml:space="preserve">/sec minimal peak velocity and 0.3 </w:t>
      </w:r>
      <w:proofErr w:type="spellStart"/>
      <w:r w:rsidRPr="00805277">
        <w:rPr>
          <w:rFonts w:asciiTheme="majorBidi" w:eastAsia="Calibri" w:hAnsiTheme="majorBidi" w:cstheme="majorBidi"/>
          <w:sz w:val="24"/>
          <w:szCs w:val="24"/>
        </w:rPr>
        <w:t>deg</w:t>
      </w:r>
      <w:proofErr w:type="spellEnd"/>
      <w:r w:rsidRPr="00805277">
        <w:rPr>
          <w:rFonts w:asciiTheme="majorBidi" w:eastAsia="Calibri" w:hAnsiTheme="majorBidi" w:cstheme="majorBidi"/>
          <w:sz w:val="24"/>
          <w:szCs w:val="24"/>
        </w:rPr>
        <w:t xml:space="preserve"> minimal amplitude. Each detected saccade was visually examined to verify the quality of saccadic detection. Fixation periods between saccades were labeled drift only if they exceeded </w:t>
      </w:r>
      <w:proofErr w:type="gramStart"/>
      <w:r w:rsidRPr="00805277">
        <w:rPr>
          <w:rFonts w:asciiTheme="majorBidi" w:eastAsia="Calibri" w:hAnsiTheme="majorBidi" w:cstheme="majorBidi"/>
          <w:sz w:val="24"/>
          <w:szCs w:val="24"/>
        </w:rPr>
        <w:t>3</w:t>
      </w:r>
      <w:proofErr w:type="gramEnd"/>
      <w:r w:rsidRPr="00805277">
        <w:rPr>
          <w:rFonts w:asciiTheme="majorBidi" w:eastAsia="Calibri" w:hAnsiTheme="majorBidi" w:cstheme="majorBidi"/>
          <w:sz w:val="24"/>
          <w:szCs w:val="24"/>
        </w:rPr>
        <w:t xml:space="preserve"> samples, a 30 </w:t>
      </w:r>
      <w:proofErr w:type="spellStart"/>
      <w:r w:rsidRPr="00805277">
        <w:rPr>
          <w:rFonts w:asciiTheme="majorBidi" w:eastAsia="Calibri" w:hAnsiTheme="majorBidi" w:cstheme="majorBidi"/>
          <w:sz w:val="24"/>
          <w:szCs w:val="24"/>
        </w:rPr>
        <w:t>ms</w:t>
      </w:r>
      <w:proofErr w:type="spellEnd"/>
      <w:r w:rsidRPr="00805277">
        <w:rPr>
          <w:rFonts w:asciiTheme="majorBidi" w:eastAsia="Calibri" w:hAnsiTheme="majorBidi" w:cstheme="majorBidi"/>
          <w:sz w:val="24"/>
          <w:szCs w:val="24"/>
        </w:rPr>
        <w:t xml:space="preserve"> minimum duration. </w:t>
      </w:r>
    </w:p>
    <w:p w14:paraId="0F04434F" w14:textId="0BFBE38D" w:rsidR="00D42870" w:rsidRPr="00E66A2D" w:rsidRDefault="00BE2015" w:rsidP="00B44D79">
      <w:pPr>
        <w:spacing w:line="360" w:lineRule="auto"/>
        <w:jc w:val="both"/>
        <w:rPr>
          <w:rFonts w:asciiTheme="majorBidi" w:eastAsia="Calibri" w:hAnsiTheme="majorBidi" w:cstheme="majorBidi"/>
          <w:sz w:val="24"/>
          <w:szCs w:val="24"/>
        </w:rPr>
      </w:pPr>
      <w:proofErr w:type="gramStart"/>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w:t>
      </w:r>
      <w:r w:rsidR="00503A31">
        <w:rPr>
          <w:rFonts w:asciiTheme="majorBidi" w:hAnsiTheme="majorBidi" w:cstheme="majorBidi"/>
          <w:color w:val="000000" w:themeColor="text1"/>
          <w:sz w:val="24"/>
          <w:szCs w:val="24"/>
        </w:rPr>
        <w:t>tunneled</w:t>
      </w:r>
      <w:r w:rsidR="005B0ECF" w:rsidRPr="00805277">
        <w:rPr>
          <w:rFonts w:asciiTheme="majorBidi" w:hAnsiTheme="majorBidi" w:cstheme="majorBidi"/>
          <w:color w:val="000000" w:themeColor="text1"/>
          <w:sz w:val="24"/>
          <w:szCs w:val="24"/>
        </w:rPr>
        <w:t xml:space="preserve">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w:t>
      </w:r>
      <w:proofErr w:type="spellStart"/>
      <w:r w:rsidR="00BA576E" w:rsidRPr="00E66A2D">
        <w:rPr>
          <w:rFonts w:asciiTheme="majorBidi" w:eastAsia="Calibri" w:hAnsiTheme="majorBidi" w:cstheme="majorBidi"/>
          <w:sz w:val="24"/>
          <w:szCs w:val="24"/>
        </w:rPr>
        <w:t>deg</w:t>
      </w:r>
      <w:proofErr w:type="spellEnd"/>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w:t>
      </w:r>
      <w:proofErr w:type="spellStart"/>
      <w:r w:rsidR="00BA576E" w:rsidRPr="00E66A2D">
        <w:rPr>
          <w:rFonts w:asciiTheme="majorBidi" w:eastAsia="Calibri" w:hAnsiTheme="majorBidi" w:cstheme="majorBidi"/>
          <w:sz w:val="24"/>
          <w:szCs w:val="24"/>
        </w:rPr>
        <w:t>deg</w:t>
      </w:r>
      <w:proofErr w:type="spellEnd"/>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small</w:t>
      </w:r>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r w:rsidR="00503A31">
        <w:rPr>
          <w:rFonts w:asciiTheme="majorBidi" w:hAnsiTheme="majorBidi" w:cstheme="majorBidi"/>
          <w:color w:val="000000" w:themeColor="text1"/>
          <w:sz w:val="24"/>
          <w:szCs w:val="24"/>
        </w:rPr>
        <w:t>natural</w:t>
      </w:r>
      <w:r w:rsidR="005B0ECF" w:rsidRPr="0045681F">
        <w:rPr>
          <w:rFonts w:asciiTheme="majorBidi" w:hAnsiTheme="majorBidi" w:cstheme="majorBidi"/>
          <w:color w:val="000000" w:themeColor="text1"/>
          <w:sz w:val="24"/>
          <w:szCs w:val="24"/>
        </w:rPr>
        <w:t xml:space="preserve"> viewing </w:t>
      </w:r>
      <w:proofErr w:type="gramStart"/>
      <w:r w:rsidR="005B0ECF" w:rsidRPr="0045681F">
        <w:rPr>
          <w:rFonts w:asciiTheme="majorBidi" w:hAnsiTheme="majorBidi" w:cstheme="majorBidi"/>
          <w:color w:val="000000" w:themeColor="text1"/>
          <w:sz w:val="24"/>
          <w:szCs w:val="24"/>
        </w:rPr>
        <w:t>border-</w:t>
      </w:r>
      <w:r w:rsidR="005B0ECF">
        <w:rPr>
          <w:rFonts w:asciiTheme="majorBidi" w:hAnsiTheme="majorBidi" w:cstheme="majorBidi"/>
          <w:color w:val="000000" w:themeColor="text1"/>
          <w:sz w:val="24"/>
          <w:szCs w:val="24"/>
        </w:rPr>
        <w:t>following</w:t>
      </w:r>
      <w:proofErr w:type="gramEnd"/>
      <w:r w:rsidR="005B0ECF">
        <w:rPr>
          <w:rFonts w:asciiTheme="majorBidi" w:hAnsiTheme="majorBidi" w:cstheme="majorBidi"/>
          <w:color w:val="000000" w:themeColor="text1"/>
          <w:sz w:val="24"/>
          <w:szCs w:val="24"/>
        </w:rPr>
        <w:t xml:space="preserve">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6035C715" w14:textId="77777777" w:rsidR="00CF3761" w:rsidRPr="00E66A2D" w:rsidRDefault="00CF3761" w:rsidP="00CF3761">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We defined an index for drift curvature,</w:t>
      </w:r>
      <w:bookmarkStart w:id="8" w:name="OLE_LINK1"/>
      <w:r>
        <w:rPr>
          <w:rFonts w:asciiTheme="majorBidi" w:eastAsia="Calibri" w:hAnsiTheme="majorBidi" w:cstheme="majorBidi"/>
          <w:sz w:val="24"/>
          <w:szCs w:val="24"/>
        </w:rPr>
        <w:t xml:space="preserve"> </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i/>
                <w:iCs/>
                <w:sz w:val="24"/>
                <w:szCs w:val="24"/>
              </w:rPr>
            </m:ctrlPr>
          </m:fPr>
          <m:num>
            <m:r>
              <w:rPr>
                <w:rFonts w:ascii="Cambria Math" w:eastAsia="Calibri" w:hAnsi="Cambria Math" w:cstheme="majorBidi"/>
                <w:sz w:val="24"/>
                <w:szCs w:val="24"/>
              </w:rPr>
              <m:t>Xp-Dp</m:t>
            </m:r>
          </m:num>
          <m:den>
            <m:r>
              <w:rPr>
                <w:rFonts w:ascii="Cambria Math" w:eastAsia="Calibri" w:hAnsi="Cambria Math" w:cstheme="majorBidi"/>
                <w:sz w:val="24"/>
                <w:szCs w:val="24"/>
              </w:rPr>
              <m:t>Xp+Dp</m:t>
            </m:r>
          </m:den>
        </m:f>
      </m:oMath>
      <w:bookmarkEnd w:id="8"/>
      <w:r w:rsidRPr="00E66A2D">
        <w:rPr>
          <w:rFonts w:asciiTheme="majorBidi" w:eastAsia="Calibri" w:hAnsiTheme="majorBidi" w:cstheme="majorBidi"/>
          <w:sz w:val="24"/>
          <w:szCs w:val="24"/>
        </w:rPr>
        <w:t xml:space="preserve"> where </w:t>
      </w:r>
      <w:proofErr w:type="spellStart"/>
      <w:r w:rsidRPr="006E70CC">
        <w:rPr>
          <w:rFonts w:asciiTheme="majorBidi" w:eastAsia="Calibri" w:hAnsiTheme="majorBidi" w:cstheme="majorBidi"/>
          <w:i/>
          <w:iCs/>
          <w:sz w:val="24"/>
          <w:szCs w:val="24"/>
        </w:rPr>
        <w:t>Xp</w:t>
      </w:r>
      <w:proofErr w:type="spellEnd"/>
      <w:r w:rsidRPr="00E66A2D">
        <w:rPr>
          <w:rFonts w:asciiTheme="majorBidi" w:eastAsia="Calibri" w:hAnsiTheme="majorBidi" w:cstheme="majorBidi"/>
          <w:sz w:val="24"/>
          <w:szCs w:val="24"/>
        </w:rPr>
        <w:t xml:space="preserve"> equals the</w:t>
      </w:r>
      <w:r>
        <w:rPr>
          <w:rFonts w:asciiTheme="majorBidi" w:eastAsia="Calibri" w:hAnsiTheme="majorBidi" w:cstheme="majorBidi"/>
          <w:sz w:val="24"/>
          <w:szCs w:val="24"/>
        </w:rPr>
        <w:t xml:space="preserve"> length of the drift trajectory</w:t>
      </w:r>
      <w:r w:rsidRPr="00E66A2D">
        <w:rPr>
          <w:rFonts w:asciiTheme="majorBidi" w:eastAsia="Calibri" w:hAnsiTheme="majorBidi" w:cstheme="majorBidi"/>
          <w:sz w:val="24"/>
          <w:szCs w:val="24"/>
        </w:rPr>
        <w:t xml:space="preserve"> and </w:t>
      </w:r>
      <w:proofErr w:type="spellStart"/>
      <w:proofErr w:type="gramStart"/>
      <w:r w:rsidRPr="006E70CC">
        <w:rPr>
          <w:rFonts w:asciiTheme="majorBidi" w:eastAsia="Calibri" w:hAnsiTheme="majorBidi" w:cstheme="majorBidi"/>
          <w:i/>
          <w:iCs/>
          <w:sz w:val="24"/>
          <w:szCs w:val="24"/>
        </w:rPr>
        <w:t>Dp</w:t>
      </w:r>
      <w:proofErr w:type="spellEnd"/>
      <w:proofErr w:type="gramEnd"/>
      <w:r w:rsidRPr="00E66A2D">
        <w:rPr>
          <w:rFonts w:asciiTheme="majorBidi" w:eastAsia="Calibri" w:hAnsiTheme="majorBidi" w:cstheme="majorBidi"/>
          <w:sz w:val="24"/>
          <w:szCs w:val="24"/>
        </w:rPr>
        <w:t xml:space="preserve"> equals the linear distance between its starting and ending points. Hence,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w:t>
      </w:r>
      <w:proofErr w:type="gramStart"/>
      <w:r w:rsidRPr="00E66A2D">
        <w:rPr>
          <w:rFonts w:asciiTheme="majorBidi" w:eastAsia="Calibri" w:hAnsiTheme="majorBidi" w:cstheme="majorBidi"/>
          <w:sz w:val="24"/>
          <w:szCs w:val="24"/>
        </w:rPr>
        <w:t>0</w:t>
      </w:r>
      <w:proofErr w:type="gramEnd"/>
      <w:r w:rsidRPr="00E66A2D">
        <w:rPr>
          <w:rFonts w:asciiTheme="majorBidi" w:eastAsia="Calibri" w:hAnsiTheme="majorBidi" w:cstheme="majorBidi"/>
          <w:sz w:val="24"/>
          <w:szCs w:val="24"/>
        </w:rPr>
        <w:t xml:space="preserve"> represents a straight line and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=1 represents a closed curve. </w:t>
      </w:r>
    </w:p>
    <w:p w14:paraId="0A236093" w14:textId="77777777" w:rsidR="00CF3761" w:rsidRDefault="00CF3761" w:rsidP="00CF3761">
      <w:pPr>
        <w:spacing w:line="360" w:lineRule="auto"/>
        <w:jc w:val="both"/>
        <w:rPr>
          <w:rFonts w:asciiTheme="majorBidi" w:hAnsiTheme="majorBidi" w:cstheme="majorBidi"/>
          <w:sz w:val="24"/>
          <w:szCs w:val="24"/>
        </w:rPr>
      </w:pPr>
      <w:proofErr w:type="gramStart"/>
      <w:r>
        <w:rPr>
          <w:rFonts w:asciiTheme="majorBidi" w:hAnsiTheme="majorBidi" w:cstheme="majorBidi"/>
          <w:i/>
          <w:iCs/>
          <w:sz w:val="24"/>
          <w:szCs w:val="24"/>
        </w:rPr>
        <w:t>S</w:t>
      </w:r>
      <w:r w:rsidRPr="00F54576">
        <w:rPr>
          <w:rFonts w:asciiTheme="majorBidi" w:hAnsiTheme="majorBidi" w:cstheme="majorBidi"/>
          <w:i/>
          <w:iCs/>
          <w:sz w:val="24"/>
          <w:szCs w:val="24"/>
        </w:rPr>
        <w:t>tatistical analyses</w:t>
      </w:r>
      <w:r>
        <w:rPr>
          <w:rFonts w:asciiTheme="majorBidi" w:hAnsiTheme="majorBidi" w:cstheme="majorBidi"/>
          <w:i/>
          <w:iCs/>
          <w:sz w:val="24"/>
          <w:szCs w:val="24"/>
        </w:rPr>
        <w:t>.</w:t>
      </w:r>
      <w:proofErr w:type="gramEnd"/>
      <w:r>
        <w:rPr>
          <w:rFonts w:asciiTheme="majorBidi" w:hAnsiTheme="majorBidi" w:cstheme="majorBidi"/>
          <w:sz w:val="24"/>
          <w:szCs w:val="24"/>
        </w:rPr>
        <w:t xml:space="preserve"> T</w:t>
      </w:r>
      <w:r w:rsidRPr="006E70CC">
        <w:rPr>
          <w:rFonts w:asciiTheme="majorBidi" w:hAnsiTheme="majorBidi" w:cstheme="majorBidi"/>
          <w:sz w:val="24"/>
          <w:szCs w:val="24"/>
        </w:rPr>
        <w:t>wo-tailed t-tests were used to evaluate the significance of differences</w:t>
      </w:r>
      <w:r>
        <w:rPr>
          <w:rFonts w:asciiTheme="majorBidi" w:hAnsiTheme="majorBidi" w:cstheme="majorBidi"/>
          <w:sz w:val="24"/>
          <w:szCs w:val="24"/>
        </w:rPr>
        <w:t xml:space="preserve"> in the mean values of motor variables (</w:t>
      </w:r>
      <w:proofErr w:type="spellStart"/>
      <w:proofErr w:type="gramStart"/>
      <w:r>
        <w:rPr>
          <w:rFonts w:asciiTheme="majorBidi" w:hAnsiTheme="majorBidi" w:cstheme="majorBidi"/>
          <w:sz w:val="24"/>
          <w:szCs w:val="24"/>
        </w:rPr>
        <w:t>Sp</w:t>
      </w:r>
      <w:proofErr w:type="spellEnd"/>
      <w:r>
        <w:rPr>
          <w:rFonts w:asciiTheme="majorBidi" w:hAnsiTheme="majorBidi" w:cstheme="majorBidi"/>
          <w:sz w:val="24"/>
          <w:szCs w:val="24"/>
        </w:rPr>
        <w:t>, …</w:t>
      </w:r>
      <w:proofErr w:type="gramEnd"/>
      <w:r>
        <w:rPr>
          <w:rFonts w:asciiTheme="majorBidi" w:hAnsiTheme="majorBidi" w:cstheme="majorBidi"/>
          <w:sz w:val="24"/>
          <w:szCs w:val="24"/>
        </w:rPr>
        <w:t xml:space="preserve"> [[LIST ALL]]) [[JUSTIFY WHY WE ASSUME NORMAL DISTRIBUTION]]. N</w:t>
      </w:r>
      <w:r w:rsidRPr="006E70CC">
        <w:rPr>
          <w:rFonts w:asciiTheme="majorBidi" w:hAnsiTheme="majorBidi" w:cstheme="majorBidi"/>
          <w:sz w:val="24"/>
          <w:szCs w:val="24"/>
        </w:rPr>
        <w:t>on-parametric Wilcoxon rank sum test</w:t>
      </w:r>
      <w:r>
        <w:rPr>
          <w:rFonts w:asciiTheme="majorBidi" w:hAnsiTheme="majorBidi" w:cstheme="majorBidi"/>
          <w:sz w:val="24"/>
          <w:szCs w:val="24"/>
        </w:rPr>
        <w:t>s were used to evaluate the significance of differences in s</w:t>
      </w:r>
      <w:r w:rsidRPr="006E70CC">
        <w:rPr>
          <w:rFonts w:asciiTheme="majorBidi" w:hAnsiTheme="majorBidi" w:cstheme="majorBidi"/>
          <w:sz w:val="24"/>
          <w:szCs w:val="24"/>
        </w:rPr>
        <w:t>acca</w:t>
      </w:r>
      <w:r>
        <w:rPr>
          <w:rFonts w:asciiTheme="majorBidi" w:hAnsiTheme="majorBidi" w:cstheme="majorBidi"/>
          <w:sz w:val="24"/>
          <w:szCs w:val="24"/>
        </w:rPr>
        <w:t>de</w:t>
      </w:r>
      <w:r w:rsidRPr="006E70CC">
        <w:rPr>
          <w:rFonts w:asciiTheme="majorBidi" w:hAnsiTheme="majorBidi" w:cstheme="majorBidi"/>
          <w:sz w:val="24"/>
          <w:szCs w:val="24"/>
        </w:rPr>
        <w:t xml:space="preserve"> rates and drift </w:t>
      </w:r>
      <w:r w:rsidRPr="006E70CC">
        <w:rPr>
          <w:rFonts w:asciiTheme="majorBidi" w:hAnsiTheme="majorBidi" w:cstheme="majorBidi"/>
          <w:sz w:val="24"/>
          <w:szCs w:val="24"/>
        </w:rPr>
        <w:lastRenderedPageBreak/>
        <w:t xml:space="preserve">speeds for </w:t>
      </w:r>
      <w:r>
        <w:rPr>
          <w:rFonts w:asciiTheme="majorBidi" w:hAnsiTheme="majorBidi" w:cstheme="majorBidi"/>
          <w:sz w:val="24"/>
          <w:szCs w:val="24"/>
        </w:rPr>
        <w:t>individual</w:t>
      </w:r>
      <w:r w:rsidRPr="006E70CC">
        <w:rPr>
          <w:rFonts w:asciiTheme="majorBidi" w:hAnsiTheme="majorBidi" w:cstheme="majorBidi"/>
          <w:sz w:val="24"/>
          <w:szCs w:val="24"/>
        </w:rPr>
        <w:t xml:space="preserve"> participant</w:t>
      </w:r>
      <w:r>
        <w:rPr>
          <w:rFonts w:asciiTheme="majorBidi" w:hAnsiTheme="majorBidi" w:cstheme="majorBidi"/>
          <w:sz w:val="24"/>
          <w:szCs w:val="24"/>
        </w:rPr>
        <w:t>s [[ONLY THOSE?]], where normal distributions could not be assumed. V</w:t>
      </w:r>
      <w:r w:rsidRPr="006E70CC">
        <w:rPr>
          <w:rFonts w:asciiTheme="majorBidi" w:hAnsiTheme="majorBidi" w:cstheme="majorBidi"/>
          <w:sz w:val="24"/>
          <w:szCs w:val="24"/>
        </w:rPr>
        <w:t>ariances we</w:t>
      </w:r>
      <w:r>
        <w:rPr>
          <w:rFonts w:asciiTheme="majorBidi" w:hAnsiTheme="majorBidi" w:cstheme="majorBidi"/>
          <w:sz w:val="24"/>
          <w:szCs w:val="24"/>
        </w:rPr>
        <w:t>re</w:t>
      </w:r>
      <w:r w:rsidRPr="006E70CC">
        <w:rPr>
          <w:rFonts w:asciiTheme="majorBidi" w:hAnsiTheme="majorBidi" w:cstheme="majorBidi"/>
          <w:sz w:val="24"/>
          <w:szCs w:val="24"/>
        </w:rPr>
        <w:t xml:space="preserve"> compared </w:t>
      </w:r>
      <w:r>
        <w:rPr>
          <w:rFonts w:asciiTheme="majorBidi" w:hAnsiTheme="majorBidi" w:cstheme="majorBidi"/>
          <w:sz w:val="24"/>
          <w:szCs w:val="24"/>
        </w:rPr>
        <w:t xml:space="preserve">via the corresponding </w:t>
      </w:r>
      <w:r w:rsidRPr="006E70CC">
        <w:rPr>
          <w:rFonts w:asciiTheme="majorBidi" w:hAnsiTheme="majorBidi" w:cstheme="majorBidi"/>
          <w:sz w:val="24"/>
          <w:szCs w:val="24"/>
        </w:rPr>
        <w:t>coefficient</w:t>
      </w:r>
      <w:r>
        <w:rPr>
          <w:rFonts w:asciiTheme="majorBidi" w:hAnsiTheme="majorBidi" w:cstheme="majorBidi"/>
          <w:sz w:val="24"/>
          <w:szCs w:val="24"/>
        </w:rPr>
        <w:t>s</w:t>
      </w:r>
      <w:r w:rsidRPr="006E70CC">
        <w:rPr>
          <w:rFonts w:asciiTheme="majorBidi" w:hAnsiTheme="majorBidi" w:cstheme="majorBidi"/>
          <w:sz w:val="24"/>
          <w:szCs w:val="24"/>
        </w:rPr>
        <w:t xml:space="preserve"> of variation</w:t>
      </w:r>
      <w:r>
        <w:rPr>
          <w:rFonts w:asciiTheme="majorBidi" w:hAnsiTheme="majorBidi" w:cstheme="majorBidi"/>
          <w:sz w:val="24"/>
          <w:szCs w:val="24"/>
        </w:rPr>
        <w:t xml:space="preserve"> </w:t>
      </w:r>
      <w:r w:rsidRPr="00470E83">
        <w:rPr>
          <w:rFonts w:asciiTheme="majorBidi" w:hAnsiTheme="majorBidi" w:cstheme="majorBidi"/>
          <w:sz w:val="24"/>
          <w:szCs w:val="24"/>
          <w:highlight w:val="yellow"/>
        </w:rPr>
        <w:t xml:space="preserve">(CV = </w:t>
      </w:r>
      <w:proofErr w:type="spellStart"/>
      <w:r w:rsidRPr="00470E83">
        <w:rPr>
          <w:rFonts w:asciiTheme="majorBidi" w:hAnsiTheme="majorBidi" w:cstheme="majorBidi"/>
          <w:sz w:val="24"/>
          <w:szCs w:val="24"/>
          <w:highlight w:val="yellow"/>
        </w:rPr>
        <w:t>var</w:t>
      </w:r>
      <w:proofErr w:type="spellEnd"/>
      <w:r w:rsidRPr="00470E83">
        <w:rPr>
          <w:rFonts w:asciiTheme="majorBidi" w:hAnsiTheme="majorBidi" w:cstheme="majorBidi"/>
          <w:sz w:val="24"/>
          <w:szCs w:val="24"/>
          <w:highlight w:val="yellow"/>
        </w:rPr>
        <w:t>/mean)</w:t>
      </w:r>
      <w:r>
        <w:rPr>
          <w:rFonts w:asciiTheme="majorBidi" w:hAnsiTheme="majorBidi" w:cstheme="majorBidi"/>
          <w:sz w:val="24"/>
          <w:szCs w:val="24"/>
        </w:rPr>
        <w:t xml:space="preserve">. </w:t>
      </w:r>
      <w:r w:rsidRPr="006E70CC">
        <w:rPr>
          <w:rFonts w:asciiTheme="majorBidi" w:hAnsiTheme="majorBidi" w:cstheme="majorBidi"/>
          <w:sz w:val="24"/>
          <w:szCs w:val="24"/>
        </w:rPr>
        <w:t xml:space="preserve">Data are expressed as mean ± </w:t>
      </w:r>
      <w:proofErr w:type="spellStart"/>
      <w:r w:rsidRPr="006E70CC">
        <w:rPr>
          <w:rFonts w:asciiTheme="majorBidi" w:hAnsiTheme="majorBidi" w:cstheme="majorBidi"/>
          <w:sz w:val="24"/>
          <w:szCs w:val="24"/>
        </w:rPr>
        <w:t>s.e.m</w:t>
      </w:r>
      <w:proofErr w:type="spellEnd"/>
      <w:r>
        <w:rPr>
          <w:rFonts w:asciiTheme="majorBidi" w:hAnsiTheme="majorBidi" w:cstheme="majorBidi"/>
          <w:sz w:val="24"/>
          <w:szCs w:val="24"/>
        </w:rPr>
        <w:t xml:space="preserve"> [[ARE THERE OTHER CASES?]]</w:t>
      </w:r>
      <w:r w:rsidRPr="006E70CC">
        <w:rPr>
          <w:rFonts w:asciiTheme="majorBidi" w:hAnsiTheme="majorBidi" w:cstheme="majorBidi"/>
          <w:sz w:val="24"/>
          <w:szCs w:val="24"/>
        </w:rPr>
        <w:t>.</w:t>
      </w:r>
      <w:r w:rsidRPr="00470E83">
        <w:rPr>
          <w:rFonts w:asciiTheme="majorBidi" w:hAnsiTheme="majorBidi" w:cstheme="majorBidi"/>
          <w:sz w:val="24"/>
          <w:szCs w:val="24"/>
        </w:rPr>
        <w:t xml:space="preserve"> </w:t>
      </w:r>
      <w:r w:rsidRPr="00470E83">
        <w:rPr>
          <w:rFonts w:asciiTheme="majorBidi" w:hAnsiTheme="majorBidi" w:cstheme="majorBidi"/>
          <w:sz w:val="24"/>
          <w:szCs w:val="24"/>
          <w:highlight w:val="yellow"/>
        </w:rPr>
        <w:t>Shape presentation was randomized using a uniform distribution.</w:t>
      </w:r>
      <w:r w:rsidRPr="006E70CC">
        <w:rPr>
          <w:rFonts w:asciiTheme="majorBidi" w:hAnsiTheme="majorBidi" w:cstheme="majorBidi"/>
          <w:sz w:val="24"/>
          <w:szCs w:val="24"/>
        </w:rPr>
        <w:t xml:space="preserve"> No blinding was done during analysis and none of the data points was excluded.</w:t>
      </w:r>
    </w:p>
    <w:p w14:paraId="13E8849C" w14:textId="77777777" w:rsidR="001266C6" w:rsidRDefault="001266C6"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9" w:name="OLE_LINK10"/>
    <w:bookmarkStart w:id="10" w:name="OLE_LINK11"/>
    <w:bookmarkStart w:id="11" w:name="OLE_LINK9"/>
    <w:p w14:paraId="0C5BD259" w14:textId="77777777" w:rsidR="00547AAE" w:rsidRPr="00547AAE" w:rsidRDefault="00547AAE" w:rsidP="00610702">
      <w:pPr>
        <w:pStyle w:val="EndNoteBibliography"/>
        <w:spacing w:after="0" w:line="276" w:lineRule="auto"/>
        <w:ind w:left="720" w:hanging="720"/>
        <w:rPr>
          <w:sz w:val="24"/>
          <w:szCs w:val="24"/>
        </w:rPr>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Pr="00547AAE">
        <w:rPr>
          <w:sz w:val="24"/>
          <w:szCs w:val="24"/>
        </w:rPr>
        <w:t>1</w:t>
      </w:r>
      <w:r w:rsidRPr="00547AAE">
        <w:rPr>
          <w:sz w:val="24"/>
          <w:szCs w:val="24"/>
        </w:rPr>
        <w:tab/>
        <w:t xml:space="preserve">Noton, D. &amp; Stark, L. Scanpaths in eye movements during pattern perception. </w:t>
      </w:r>
      <w:r w:rsidRPr="00547AAE">
        <w:rPr>
          <w:i/>
          <w:sz w:val="24"/>
          <w:szCs w:val="24"/>
        </w:rPr>
        <w:t>Science</w:t>
      </w:r>
      <w:r w:rsidRPr="00547AAE">
        <w:rPr>
          <w:sz w:val="24"/>
          <w:szCs w:val="24"/>
        </w:rPr>
        <w:t xml:space="preserve"> </w:t>
      </w:r>
      <w:r w:rsidRPr="00547AAE">
        <w:rPr>
          <w:b/>
          <w:sz w:val="24"/>
          <w:szCs w:val="24"/>
        </w:rPr>
        <w:t>171</w:t>
      </w:r>
      <w:r w:rsidRPr="00547AAE">
        <w:rPr>
          <w:sz w:val="24"/>
          <w:szCs w:val="24"/>
        </w:rPr>
        <w:t>, 308-311. (1971).</w:t>
      </w:r>
    </w:p>
    <w:p w14:paraId="39A158D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w:t>
      </w:r>
      <w:r w:rsidRPr="00547AAE">
        <w:rPr>
          <w:sz w:val="24"/>
          <w:szCs w:val="24"/>
        </w:rPr>
        <w:tab/>
        <w:t xml:space="preserve">Steinman, R. M. &amp; Levinson, J. Z. in </w:t>
      </w:r>
      <w:r w:rsidRPr="00547AAE">
        <w:rPr>
          <w:i/>
          <w:sz w:val="24"/>
          <w:szCs w:val="24"/>
        </w:rPr>
        <w:t>Eye Movements and Their Role in Visual and Cognitive Processes</w:t>
      </w:r>
      <w:r w:rsidRPr="00547AAE">
        <w:rPr>
          <w:sz w:val="24"/>
          <w:szCs w:val="24"/>
        </w:rPr>
        <w:t xml:space="preserve">   (ed E. Kowler)  115-212 (Elsevier, 1990).</w:t>
      </w:r>
    </w:p>
    <w:p w14:paraId="7DD9953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3</w:t>
      </w:r>
      <w:r w:rsidRPr="00547AAE">
        <w:rPr>
          <w:sz w:val="24"/>
          <w:szCs w:val="24"/>
        </w:rPr>
        <w:tab/>
        <w:t xml:space="preserve">Rucci, M. &amp; Victor, J. D. The unsteady eye: an information-processing stage, not a bug. </w:t>
      </w:r>
      <w:r w:rsidRPr="00547AAE">
        <w:rPr>
          <w:i/>
          <w:sz w:val="24"/>
          <w:szCs w:val="24"/>
        </w:rPr>
        <w:t>Trends in Neurosciences</w:t>
      </w:r>
      <w:r w:rsidRPr="00547AAE">
        <w:rPr>
          <w:sz w:val="24"/>
          <w:szCs w:val="24"/>
        </w:rPr>
        <w:t xml:space="preserve"> </w:t>
      </w:r>
      <w:r w:rsidRPr="00547AAE">
        <w:rPr>
          <w:b/>
          <w:sz w:val="24"/>
          <w:szCs w:val="24"/>
        </w:rPr>
        <w:t>38</w:t>
      </w:r>
      <w:r w:rsidRPr="00547AAE">
        <w:rPr>
          <w:sz w:val="24"/>
          <w:szCs w:val="24"/>
        </w:rPr>
        <w:t>, 195-206 (2015).</w:t>
      </w:r>
    </w:p>
    <w:p w14:paraId="1F3DE41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4</w:t>
      </w:r>
      <w:r w:rsidRPr="00547AAE">
        <w:rPr>
          <w:sz w:val="24"/>
          <w:szCs w:val="24"/>
        </w:rPr>
        <w:tab/>
        <w:t xml:space="preserve">Pitkow, X., Sompolinsky, H. &amp; Meister, M. A neural computation for visual acuity in the presence of eye movements. </w:t>
      </w:r>
      <w:r w:rsidRPr="00547AAE">
        <w:rPr>
          <w:i/>
          <w:sz w:val="24"/>
          <w:szCs w:val="24"/>
        </w:rPr>
        <w:t>PLoS Biol</w:t>
      </w:r>
      <w:r w:rsidRPr="00547AAE">
        <w:rPr>
          <w:sz w:val="24"/>
          <w:szCs w:val="24"/>
        </w:rPr>
        <w:t xml:space="preserve"> </w:t>
      </w:r>
      <w:r w:rsidRPr="00547AAE">
        <w:rPr>
          <w:b/>
          <w:sz w:val="24"/>
          <w:szCs w:val="24"/>
        </w:rPr>
        <w:t>5</w:t>
      </w:r>
      <w:r w:rsidRPr="00547AAE">
        <w:rPr>
          <w:sz w:val="24"/>
          <w:szCs w:val="24"/>
        </w:rPr>
        <w:t>, e331 (2007).</w:t>
      </w:r>
    </w:p>
    <w:p w14:paraId="2463943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5</w:t>
      </w:r>
      <w:r w:rsidRPr="00547AAE">
        <w:rPr>
          <w:sz w:val="24"/>
          <w:szCs w:val="24"/>
        </w:rPr>
        <w:tab/>
        <w:t xml:space="preserve">Schütz, A. C., Braun, D. I. &amp; Gegenfurtner, K. R. Eye movements and perception: A selective review. </w:t>
      </w:r>
      <w:r w:rsidRPr="00547AAE">
        <w:rPr>
          <w:i/>
          <w:sz w:val="24"/>
          <w:szCs w:val="24"/>
        </w:rPr>
        <w:t>Journal of vision</w:t>
      </w:r>
      <w:r w:rsidRPr="00547AAE">
        <w:rPr>
          <w:sz w:val="24"/>
          <w:szCs w:val="24"/>
        </w:rPr>
        <w:t xml:space="preserve"> </w:t>
      </w:r>
      <w:r w:rsidRPr="00547AAE">
        <w:rPr>
          <w:b/>
          <w:sz w:val="24"/>
          <w:szCs w:val="24"/>
        </w:rPr>
        <w:t>11</w:t>
      </w:r>
      <w:r w:rsidRPr="00547AAE">
        <w:rPr>
          <w:sz w:val="24"/>
          <w:szCs w:val="24"/>
        </w:rPr>
        <w:t>, 9-9 (2011).</w:t>
      </w:r>
    </w:p>
    <w:p w14:paraId="1B3A616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6</w:t>
      </w:r>
      <w:r w:rsidRPr="00547AAE">
        <w:rPr>
          <w:sz w:val="24"/>
          <w:szCs w:val="24"/>
        </w:rPr>
        <w:tab/>
        <w:t xml:space="preserve">Marken, R. S. You say you had a revolution: Methodological foundations of closed-loop psychology. </w:t>
      </w:r>
      <w:r w:rsidRPr="00547AAE">
        <w:rPr>
          <w:i/>
          <w:sz w:val="24"/>
          <w:szCs w:val="24"/>
        </w:rPr>
        <w:t>Review of General Psychology</w:t>
      </w:r>
      <w:r w:rsidRPr="00547AAE">
        <w:rPr>
          <w:sz w:val="24"/>
          <w:szCs w:val="24"/>
        </w:rPr>
        <w:t xml:space="preserve"> </w:t>
      </w:r>
      <w:r w:rsidRPr="00547AAE">
        <w:rPr>
          <w:b/>
          <w:sz w:val="24"/>
          <w:szCs w:val="24"/>
        </w:rPr>
        <w:t>13</w:t>
      </w:r>
      <w:r w:rsidRPr="00547AAE">
        <w:rPr>
          <w:sz w:val="24"/>
          <w:szCs w:val="24"/>
        </w:rPr>
        <w:t>, 137 (2009).</w:t>
      </w:r>
    </w:p>
    <w:p w14:paraId="29B8126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7</w:t>
      </w:r>
      <w:r w:rsidRPr="00547AAE">
        <w:rPr>
          <w:sz w:val="24"/>
          <w:szCs w:val="24"/>
        </w:rPr>
        <w:tab/>
        <w:t xml:space="preserve">Ahissar, E. &amp; Assa, E. Perception as a closed-loop convergence process. </w:t>
      </w:r>
      <w:r w:rsidRPr="00547AAE">
        <w:rPr>
          <w:i/>
          <w:sz w:val="24"/>
          <w:szCs w:val="24"/>
        </w:rPr>
        <w:t>eLife</w:t>
      </w:r>
      <w:r w:rsidRPr="00547AAE">
        <w:rPr>
          <w:sz w:val="24"/>
          <w:szCs w:val="24"/>
        </w:rPr>
        <w:t xml:space="preserve"> </w:t>
      </w:r>
      <w:r w:rsidRPr="00547AAE">
        <w:rPr>
          <w:b/>
          <w:sz w:val="24"/>
          <w:szCs w:val="24"/>
        </w:rPr>
        <w:t>5</w:t>
      </w:r>
      <w:r w:rsidRPr="00547AAE">
        <w:rPr>
          <w:sz w:val="24"/>
          <w:szCs w:val="24"/>
        </w:rPr>
        <w:t>, e12830 (2016).</w:t>
      </w:r>
    </w:p>
    <w:p w14:paraId="15A5B1D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8</w:t>
      </w:r>
      <w:r w:rsidRPr="00547AAE">
        <w:rPr>
          <w:sz w:val="24"/>
          <w:szCs w:val="24"/>
        </w:rPr>
        <w:tab/>
        <w:t xml:space="preserve">Buckley, C. L. &amp; Toyoizumi, T. A theory of how active behavior stabilises neural activity: Neural gain modulation by closed-loop environmental feedback. </w:t>
      </w:r>
      <w:r w:rsidRPr="00547AAE">
        <w:rPr>
          <w:i/>
          <w:sz w:val="24"/>
          <w:szCs w:val="24"/>
        </w:rPr>
        <w:t>PLoS computational biology</w:t>
      </w:r>
      <w:r w:rsidRPr="00547AAE">
        <w:rPr>
          <w:sz w:val="24"/>
          <w:szCs w:val="24"/>
        </w:rPr>
        <w:t xml:space="preserve"> </w:t>
      </w:r>
      <w:r w:rsidRPr="00547AAE">
        <w:rPr>
          <w:b/>
          <w:sz w:val="24"/>
          <w:szCs w:val="24"/>
        </w:rPr>
        <w:t>14</w:t>
      </w:r>
      <w:r w:rsidRPr="00547AAE">
        <w:rPr>
          <w:sz w:val="24"/>
          <w:szCs w:val="24"/>
        </w:rPr>
        <w:t>, e1005926 (2018).</w:t>
      </w:r>
    </w:p>
    <w:p w14:paraId="10A3303D"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9</w:t>
      </w:r>
      <w:r w:rsidRPr="00547AAE">
        <w:rPr>
          <w:sz w:val="24"/>
          <w:szCs w:val="24"/>
        </w:rPr>
        <w:tab/>
        <w:t xml:space="preserve">Ahissar, E. &amp; Arieli, A. Figuring space by time. </w:t>
      </w:r>
      <w:r w:rsidRPr="00547AAE">
        <w:rPr>
          <w:i/>
          <w:sz w:val="24"/>
          <w:szCs w:val="24"/>
        </w:rPr>
        <w:t>Neuron</w:t>
      </w:r>
      <w:r w:rsidRPr="00547AAE">
        <w:rPr>
          <w:sz w:val="24"/>
          <w:szCs w:val="24"/>
        </w:rPr>
        <w:t xml:space="preserve"> </w:t>
      </w:r>
      <w:r w:rsidRPr="00547AAE">
        <w:rPr>
          <w:b/>
          <w:sz w:val="24"/>
          <w:szCs w:val="24"/>
        </w:rPr>
        <w:t>32</w:t>
      </w:r>
      <w:r w:rsidRPr="00547AAE">
        <w:rPr>
          <w:sz w:val="24"/>
          <w:szCs w:val="24"/>
        </w:rPr>
        <w:t>, 185-201 (2001).</w:t>
      </w:r>
    </w:p>
    <w:p w14:paraId="5F7E461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10</w:t>
      </w:r>
      <w:r w:rsidRPr="00547AAE">
        <w:rPr>
          <w:sz w:val="24"/>
          <w:szCs w:val="24"/>
        </w:rPr>
        <w:tab/>
        <w:t xml:space="preserve">Gao, X., Yan, H. &amp; Sun, H.-j. Modulation of microsaccade rate by task difficulty revealed through between-and within-trial comparisons. </w:t>
      </w:r>
      <w:r w:rsidRPr="00547AAE">
        <w:rPr>
          <w:i/>
          <w:sz w:val="24"/>
          <w:szCs w:val="24"/>
        </w:rPr>
        <w:t>Journal of vision</w:t>
      </w:r>
      <w:r w:rsidRPr="00547AAE">
        <w:rPr>
          <w:sz w:val="24"/>
          <w:szCs w:val="24"/>
        </w:rPr>
        <w:t xml:space="preserve"> </w:t>
      </w:r>
      <w:r w:rsidRPr="00547AAE">
        <w:rPr>
          <w:b/>
          <w:sz w:val="24"/>
          <w:szCs w:val="24"/>
        </w:rPr>
        <w:t>15</w:t>
      </w:r>
      <w:r w:rsidRPr="00547AAE">
        <w:rPr>
          <w:sz w:val="24"/>
          <w:szCs w:val="24"/>
        </w:rPr>
        <w:t>, 3-3 (2015).</w:t>
      </w:r>
    </w:p>
    <w:p w14:paraId="0A52AC9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11</w:t>
      </w:r>
      <w:r w:rsidRPr="00547AAE">
        <w:rPr>
          <w:sz w:val="24"/>
          <w:szCs w:val="24"/>
        </w:rPr>
        <w:tab/>
        <w:t xml:space="preserve">Ahissar, E., Ozana, S. &amp; Arieli, A. 1-D Vision: Encoding of Eye Movements by Simple Receptive Fields. </w:t>
      </w:r>
      <w:r w:rsidRPr="00547AAE">
        <w:rPr>
          <w:i/>
          <w:sz w:val="24"/>
          <w:szCs w:val="24"/>
        </w:rPr>
        <w:t>Perception</w:t>
      </w:r>
      <w:r w:rsidRPr="00547AAE">
        <w:rPr>
          <w:sz w:val="24"/>
          <w:szCs w:val="24"/>
        </w:rPr>
        <w:t xml:space="preserve"> </w:t>
      </w:r>
      <w:r w:rsidRPr="00547AAE">
        <w:rPr>
          <w:b/>
          <w:sz w:val="24"/>
          <w:szCs w:val="24"/>
        </w:rPr>
        <w:t>44</w:t>
      </w:r>
      <w:r w:rsidRPr="00547AAE">
        <w:rPr>
          <w:sz w:val="24"/>
          <w:szCs w:val="24"/>
        </w:rPr>
        <w:t>, 986-994 (2015).</w:t>
      </w:r>
    </w:p>
    <w:p w14:paraId="20B47327"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12</w:t>
      </w:r>
      <w:r w:rsidRPr="00547AAE">
        <w:rPr>
          <w:sz w:val="24"/>
          <w:szCs w:val="24"/>
        </w:rPr>
        <w:tab/>
        <w:t xml:space="preserve">Fang, Y., Gill, C., Poletti, M. &amp; Rucci, M. Monocular microsaccades: Do they really occur? </w:t>
      </w:r>
      <w:r w:rsidRPr="00547AAE">
        <w:rPr>
          <w:i/>
          <w:sz w:val="24"/>
          <w:szCs w:val="24"/>
        </w:rPr>
        <w:t>Journal of vision</w:t>
      </w:r>
      <w:r w:rsidRPr="00547AAE">
        <w:rPr>
          <w:sz w:val="24"/>
          <w:szCs w:val="24"/>
        </w:rPr>
        <w:t xml:space="preserve"> </w:t>
      </w:r>
      <w:r w:rsidRPr="00547AAE">
        <w:rPr>
          <w:b/>
          <w:sz w:val="24"/>
          <w:szCs w:val="24"/>
        </w:rPr>
        <w:t>18</w:t>
      </w:r>
      <w:r w:rsidRPr="00547AAE">
        <w:rPr>
          <w:sz w:val="24"/>
          <w:szCs w:val="24"/>
        </w:rPr>
        <w:t>, 1-14 (2018).</w:t>
      </w:r>
    </w:p>
    <w:p w14:paraId="45B26587"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13</w:t>
      </w:r>
      <w:r w:rsidRPr="00547AAE">
        <w:rPr>
          <w:sz w:val="24"/>
          <w:szCs w:val="24"/>
        </w:rPr>
        <w:tab/>
        <w:t xml:space="preserve">Itti, L. &amp; Koch, C. Computational modelling of visual attention. </w:t>
      </w:r>
      <w:r w:rsidRPr="00547AAE">
        <w:rPr>
          <w:i/>
          <w:sz w:val="24"/>
          <w:szCs w:val="24"/>
        </w:rPr>
        <w:t>Nature reviews neuroscience</w:t>
      </w:r>
      <w:r w:rsidRPr="00547AAE">
        <w:rPr>
          <w:sz w:val="24"/>
          <w:szCs w:val="24"/>
        </w:rPr>
        <w:t xml:space="preserve"> </w:t>
      </w:r>
      <w:r w:rsidRPr="00547AAE">
        <w:rPr>
          <w:b/>
          <w:sz w:val="24"/>
          <w:szCs w:val="24"/>
        </w:rPr>
        <w:t>2</w:t>
      </w:r>
      <w:r w:rsidRPr="00547AAE">
        <w:rPr>
          <w:sz w:val="24"/>
          <w:szCs w:val="24"/>
        </w:rPr>
        <w:t>, 194-203 (2001).</w:t>
      </w:r>
    </w:p>
    <w:p w14:paraId="67EDB505"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lastRenderedPageBreak/>
        <w:t>14</w:t>
      </w:r>
      <w:r w:rsidRPr="00547AAE">
        <w:rPr>
          <w:sz w:val="24"/>
          <w:szCs w:val="24"/>
        </w:rPr>
        <w:tab/>
        <w:t xml:space="preserve">Cherici, C., Kuang, X., Poletti, M. &amp; Rucci, M. Precision of sustained fixation in trained and untrained observers. </w:t>
      </w:r>
      <w:r w:rsidRPr="00547AAE">
        <w:rPr>
          <w:i/>
          <w:sz w:val="24"/>
          <w:szCs w:val="24"/>
        </w:rPr>
        <w:t>Journal of vision</w:t>
      </w:r>
      <w:r w:rsidRPr="00547AAE">
        <w:rPr>
          <w:sz w:val="24"/>
          <w:szCs w:val="24"/>
        </w:rPr>
        <w:t xml:space="preserve"> </w:t>
      </w:r>
      <w:r w:rsidRPr="00547AAE">
        <w:rPr>
          <w:b/>
          <w:sz w:val="24"/>
          <w:szCs w:val="24"/>
        </w:rPr>
        <w:t>12</w:t>
      </w:r>
      <w:r w:rsidRPr="00547AAE">
        <w:rPr>
          <w:sz w:val="24"/>
          <w:szCs w:val="24"/>
        </w:rPr>
        <w:t>, 31 (2012).</w:t>
      </w:r>
    </w:p>
    <w:p w14:paraId="25467DE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15</w:t>
      </w:r>
      <w:r w:rsidRPr="00547AAE">
        <w:rPr>
          <w:sz w:val="24"/>
          <w:szCs w:val="24"/>
        </w:rPr>
        <w:tab/>
        <w:t xml:space="preserve">Martinez-Conde, S., Macknik, S. L. &amp; Hubel, D. H. The role of fixational eye movements in visual perception. </w:t>
      </w:r>
      <w:r w:rsidRPr="00547AAE">
        <w:rPr>
          <w:i/>
          <w:sz w:val="24"/>
          <w:szCs w:val="24"/>
        </w:rPr>
        <w:t>nature reviews neuroscience</w:t>
      </w:r>
      <w:r w:rsidRPr="00547AAE">
        <w:rPr>
          <w:sz w:val="24"/>
          <w:szCs w:val="24"/>
        </w:rPr>
        <w:t xml:space="preserve"> </w:t>
      </w:r>
      <w:r w:rsidRPr="00547AAE">
        <w:rPr>
          <w:b/>
          <w:sz w:val="24"/>
          <w:szCs w:val="24"/>
        </w:rPr>
        <w:t>5</w:t>
      </w:r>
      <w:r w:rsidRPr="00547AAE">
        <w:rPr>
          <w:sz w:val="24"/>
          <w:szCs w:val="24"/>
        </w:rPr>
        <w:t>, 229-240 (2004).</w:t>
      </w:r>
    </w:p>
    <w:p w14:paraId="1C57B3EC"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16</w:t>
      </w:r>
      <w:r w:rsidRPr="00547AAE">
        <w:rPr>
          <w:sz w:val="24"/>
          <w:szCs w:val="24"/>
        </w:rPr>
        <w:tab/>
        <w:t xml:space="preserve">Ahissar, E., Arieli, A., Fried, M. &amp; Bonneh, Y. On the possible roles of microsaccades and drifts in visual perception. </w:t>
      </w:r>
      <w:r w:rsidRPr="00547AAE">
        <w:rPr>
          <w:i/>
          <w:sz w:val="24"/>
          <w:szCs w:val="24"/>
        </w:rPr>
        <w:t>Vision research</w:t>
      </w:r>
      <w:r w:rsidRPr="00547AAE">
        <w:rPr>
          <w:sz w:val="24"/>
          <w:szCs w:val="24"/>
        </w:rPr>
        <w:t xml:space="preserve"> </w:t>
      </w:r>
      <w:r w:rsidRPr="00547AAE">
        <w:rPr>
          <w:b/>
          <w:sz w:val="24"/>
          <w:szCs w:val="24"/>
        </w:rPr>
        <w:t>118</w:t>
      </w:r>
      <w:r w:rsidRPr="00547AAE">
        <w:rPr>
          <w:sz w:val="24"/>
          <w:szCs w:val="24"/>
        </w:rPr>
        <w:t>, 25-30 (2014).</w:t>
      </w:r>
    </w:p>
    <w:p w14:paraId="6B9E2B6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17</w:t>
      </w:r>
      <w:r w:rsidRPr="00547AAE">
        <w:rPr>
          <w:sz w:val="24"/>
          <w:szCs w:val="24"/>
        </w:rPr>
        <w:tab/>
        <w:t xml:space="preserve">Herrmann, C. J., Metzler, R. &amp; Engbert, R. A self-avoiding walk with neural delays as a model of fixational eye movements. </w:t>
      </w:r>
      <w:r w:rsidRPr="00547AAE">
        <w:rPr>
          <w:i/>
          <w:sz w:val="24"/>
          <w:szCs w:val="24"/>
        </w:rPr>
        <w:t>Scientific Reports</w:t>
      </w:r>
      <w:r w:rsidRPr="00547AAE">
        <w:rPr>
          <w:sz w:val="24"/>
          <w:szCs w:val="24"/>
        </w:rPr>
        <w:t xml:space="preserve"> </w:t>
      </w:r>
      <w:r w:rsidRPr="00547AAE">
        <w:rPr>
          <w:b/>
          <w:sz w:val="24"/>
          <w:szCs w:val="24"/>
        </w:rPr>
        <w:t>7</w:t>
      </w:r>
      <w:r w:rsidRPr="00547AAE">
        <w:rPr>
          <w:sz w:val="24"/>
          <w:szCs w:val="24"/>
        </w:rPr>
        <w:t>, 12958 (2017).</w:t>
      </w:r>
    </w:p>
    <w:p w14:paraId="2DF3802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18</w:t>
      </w:r>
      <w:r w:rsidRPr="00547AAE">
        <w:rPr>
          <w:sz w:val="24"/>
          <w:szCs w:val="24"/>
        </w:rPr>
        <w:tab/>
        <w:t xml:space="preserve">Kagan, I. Active vision: fixational eye movements help seeing space in time.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R186-188 (2012).</w:t>
      </w:r>
    </w:p>
    <w:p w14:paraId="71895148"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19</w:t>
      </w:r>
      <w:r w:rsidRPr="00547AAE">
        <w:rPr>
          <w:sz w:val="24"/>
          <w:szCs w:val="24"/>
        </w:rPr>
        <w:tab/>
        <w:t xml:space="preserve">Kuang, X., Poletti, M., Victor, J. D. &amp; Rucci, M. Temporal encoding of spatial information during active visual fixation.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510-514 (2012).</w:t>
      </w:r>
    </w:p>
    <w:p w14:paraId="3C00189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20</w:t>
      </w:r>
      <w:r w:rsidRPr="00547AAE">
        <w:rPr>
          <w:sz w:val="24"/>
          <w:szCs w:val="24"/>
        </w:rPr>
        <w:tab/>
        <w:t xml:space="preserve">Ahissar, E. Temporal-code to rate-code conversion by neuronal phase-locked loops. </w:t>
      </w:r>
      <w:r w:rsidRPr="00547AAE">
        <w:rPr>
          <w:i/>
          <w:sz w:val="24"/>
          <w:szCs w:val="24"/>
        </w:rPr>
        <w:t>Neural Comput.</w:t>
      </w:r>
      <w:r w:rsidRPr="00547AAE">
        <w:rPr>
          <w:sz w:val="24"/>
          <w:szCs w:val="24"/>
        </w:rPr>
        <w:t xml:space="preserve"> </w:t>
      </w:r>
      <w:r w:rsidRPr="00547AAE">
        <w:rPr>
          <w:b/>
          <w:sz w:val="24"/>
          <w:szCs w:val="24"/>
        </w:rPr>
        <w:t>10</w:t>
      </w:r>
      <w:r w:rsidRPr="00547AAE">
        <w:rPr>
          <w:sz w:val="24"/>
          <w:szCs w:val="24"/>
        </w:rPr>
        <w:t>, 597-650 (1998).</w:t>
      </w:r>
    </w:p>
    <w:p w14:paraId="6ABB2B3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21</w:t>
      </w:r>
      <w:r w:rsidRPr="00547AAE">
        <w:rPr>
          <w:sz w:val="24"/>
          <w:szCs w:val="24"/>
        </w:rPr>
        <w:tab/>
        <w:t xml:space="preserve">Ahissar, E. &amp; Arieli, A. Seeing via miniature eye movements: A dynamic hypothesis for vision. </w:t>
      </w:r>
      <w:r w:rsidRPr="00547AAE">
        <w:rPr>
          <w:i/>
          <w:sz w:val="24"/>
          <w:szCs w:val="24"/>
        </w:rPr>
        <w:t>Frontiers in Computational Neuroscience</w:t>
      </w:r>
      <w:r w:rsidRPr="00547AAE">
        <w:rPr>
          <w:sz w:val="24"/>
          <w:szCs w:val="24"/>
        </w:rPr>
        <w:t xml:space="preserve"> </w:t>
      </w:r>
      <w:r w:rsidRPr="00547AAE">
        <w:rPr>
          <w:b/>
          <w:sz w:val="24"/>
          <w:szCs w:val="24"/>
        </w:rPr>
        <w:t>6</w:t>
      </w:r>
      <w:r w:rsidRPr="00547AAE">
        <w:rPr>
          <w:sz w:val="24"/>
          <w:szCs w:val="24"/>
        </w:rPr>
        <w:t>, 89 (2012).</w:t>
      </w:r>
    </w:p>
    <w:p w14:paraId="2976EF0C"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22</w:t>
      </w:r>
      <w:r w:rsidRPr="00547AAE">
        <w:rPr>
          <w:sz w:val="24"/>
          <w:szCs w:val="24"/>
        </w:rPr>
        <w:tab/>
        <w:t xml:space="preserve">Yarbus, A. L. </w:t>
      </w:r>
      <w:r w:rsidRPr="00547AAE">
        <w:rPr>
          <w:i/>
          <w:sz w:val="24"/>
          <w:szCs w:val="24"/>
        </w:rPr>
        <w:t>Eye Movements and Vision</w:t>
      </w:r>
      <w:r w:rsidRPr="00547AAE">
        <w:rPr>
          <w:sz w:val="24"/>
          <w:szCs w:val="24"/>
        </w:rPr>
        <w:t>.  (Plenum, 1967).</w:t>
      </w:r>
    </w:p>
    <w:p w14:paraId="52BD6D0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23</w:t>
      </w:r>
      <w:r w:rsidRPr="00547AAE">
        <w:rPr>
          <w:sz w:val="24"/>
          <w:szCs w:val="24"/>
        </w:rPr>
        <w:tab/>
        <w:t xml:space="preserve">McPeek, R. M. &amp; Keller, E. L. Saccade target selection in the superior colliculus during a visual search task. </w:t>
      </w:r>
      <w:r w:rsidRPr="00547AAE">
        <w:rPr>
          <w:i/>
          <w:sz w:val="24"/>
          <w:szCs w:val="24"/>
        </w:rPr>
        <w:t>Journal of neurophysiology</w:t>
      </w:r>
      <w:r w:rsidRPr="00547AAE">
        <w:rPr>
          <w:sz w:val="24"/>
          <w:szCs w:val="24"/>
        </w:rPr>
        <w:t xml:space="preserve"> </w:t>
      </w:r>
      <w:r w:rsidRPr="00547AAE">
        <w:rPr>
          <w:b/>
          <w:sz w:val="24"/>
          <w:szCs w:val="24"/>
        </w:rPr>
        <w:t>88</w:t>
      </w:r>
      <w:r w:rsidRPr="00547AAE">
        <w:rPr>
          <w:sz w:val="24"/>
          <w:szCs w:val="24"/>
        </w:rPr>
        <w:t>, 2019-2034 (2002).</w:t>
      </w:r>
    </w:p>
    <w:p w14:paraId="480DC026"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24</w:t>
      </w:r>
      <w:r w:rsidRPr="00547AAE">
        <w:rPr>
          <w:sz w:val="24"/>
          <w:szCs w:val="24"/>
        </w:rPr>
        <w:tab/>
        <w:t xml:space="preserve">Findlay, J. M. &amp; Brown, V. Eye scanning of multi-element displays: II. Saccade planning. </w:t>
      </w:r>
      <w:r w:rsidRPr="00547AAE">
        <w:rPr>
          <w:i/>
          <w:sz w:val="24"/>
          <w:szCs w:val="24"/>
        </w:rPr>
        <w:t>Vision research</w:t>
      </w:r>
      <w:r w:rsidRPr="00547AAE">
        <w:rPr>
          <w:sz w:val="24"/>
          <w:szCs w:val="24"/>
        </w:rPr>
        <w:t xml:space="preserve"> </w:t>
      </w:r>
      <w:r w:rsidRPr="00547AAE">
        <w:rPr>
          <w:b/>
          <w:sz w:val="24"/>
          <w:szCs w:val="24"/>
        </w:rPr>
        <w:t>46</w:t>
      </w:r>
      <w:r w:rsidRPr="00547AAE">
        <w:rPr>
          <w:sz w:val="24"/>
          <w:szCs w:val="24"/>
        </w:rPr>
        <w:t>, 216-227 (2006).</w:t>
      </w:r>
    </w:p>
    <w:p w14:paraId="52915AA1"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25</w:t>
      </w:r>
      <w:r w:rsidRPr="00547AAE">
        <w:rPr>
          <w:sz w:val="24"/>
          <w:szCs w:val="24"/>
        </w:rPr>
        <w:tab/>
        <w:t xml:space="preserve">Ko, H. K., Poletti, M. &amp; Rucci, M. Microsaccades precisely relocate gaze in a high visual acuity task. </w:t>
      </w:r>
      <w:r w:rsidRPr="00547AAE">
        <w:rPr>
          <w:i/>
          <w:sz w:val="24"/>
          <w:szCs w:val="24"/>
        </w:rPr>
        <w:t>Nature neuroscience</w:t>
      </w:r>
      <w:r w:rsidRPr="00547AAE">
        <w:rPr>
          <w:sz w:val="24"/>
          <w:szCs w:val="24"/>
        </w:rPr>
        <w:t xml:space="preserve"> </w:t>
      </w:r>
      <w:r w:rsidRPr="00547AAE">
        <w:rPr>
          <w:b/>
          <w:sz w:val="24"/>
          <w:szCs w:val="24"/>
        </w:rPr>
        <w:t>13</w:t>
      </w:r>
      <w:r w:rsidRPr="00547AAE">
        <w:rPr>
          <w:sz w:val="24"/>
          <w:szCs w:val="24"/>
        </w:rPr>
        <w:t>, 1549-1553 (2010).</w:t>
      </w:r>
    </w:p>
    <w:p w14:paraId="2D4EB0C0" w14:textId="77777777" w:rsidR="00547AAE" w:rsidRPr="00547AAE" w:rsidRDefault="00547AAE" w:rsidP="00610702">
      <w:pPr>
        <w:pStyle w:val="EndNoteBibliography"/>
        <w:spacing w:line="276" w:lineRule="auto"/>
        <w:ind w:left="720" w:hanging="720"/>
        <w:rPr>
          <w:sz w:val="24"/>
          <w:szCs w:val="24"/>
        </w:rPr>
      </w:pPr>
      <w:r w:rsidRPr="00547AAE">
        <w:rPr>
          <w:sz w:val="24"/>
          <w:szCs w:val="24"/>
        </w:rPr>
        <w:t>26</w:t>
      </w:r>
      <w:r w:rsidRPr="00547AAE">
        <w:rPr>
          <w:sz w:val="24"/>
          <w:szCs w:val="24"/>
        </w:rPr>
        <w:tab/>
        <w:t>Bonneh, Y. S.</w:t>
      </w:r>
      <w:r w:rsidRPr="00547AAE">
        <w:rPr>
          <w:i/>
          <w:sz w:val="24"/>
          <w:szCs w:val="24"/>
        </w:rPr>
        <w:t xml:space="preserve"> et al.</w:t>
      </w:r>
      <w:r w:rsidRPr="00547AAE">
        <w:rPr>
          <w:sz w:val="24"/>
          <w:szCs w:val="24"/>
        </w:rPr>
        <w:t xml:space="preserve"> Motion-induced blindness and microsaccades: cause and effect. </w:t>
      </w:r>
      <w:r w:rsidRPr="00547AAE">
        <w:rPr>
          <w:i/>
          <w:sz w:val="24"/>
          <w:szCs w:val="24"/>
        </w:rPr>
        <w:t>Journal of vision</w:t>
      </w:r>
      <w:r w:rsidRPr="00547AAE">
        <w:rPr>
          <w:sz w:val="24"/>
          <w:szCs w:val="24"/>
        </w:rPr>
        <w:t xml:space="preserve"> </w:t>
      </w:r>
      <w:r w:rsidRPr="00547AAE">
        <w:rPr>
          <w:b/>
          <w:sz w:val="24"/>
          <w:szCs w:val="24"/>
        </w:rPr>
        <w:t>10</w:t>
      </w:r>
      <w:r w:rsidRPr="00547AAE">
        <w:rPr>
          <w:sz w:val="24"/>
          <w:szCs w:val="24"/>
        </w:rPr>
        <w:t>, 22 (2010).</w:t>
      </w:r>
    </w:p>
    <w:p w14:paraId="577ACA88" w14:textId="77777777" w:rsidR="00610702" w:rsidRDefault="00547AAE" w:rsidP="00610702">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5A341363" w:rsidR="00936EFD" w:rsidRPr="00936EFD" w:rsidRDefault="00936EFD" w:rsidP="00610702">
      <w:pPr>
        <w:jc w:val="both"/>
        <w:rPr>
          <w:rFonts w:asciiTheme="majorBidi" w:hAnsiTheme="majorBidi" w:cstheme="majorBidi"/>
          <w:sz w:val="24"/>
          <w:szCs w:val="24"/>
        </w:rPr>
      </w:pPr>
      <w:proofErr w:type="gramStart"/>
      <w:r w:rsidRPr="00936EFD">
        <w:rPr>
          <w:rFonts w:asciiTheme="majorBidi" w:hAnsiTheme="majorBidi" w:cstheme="majorBidi"/>
          <w:b/>
          <w:bCs/>
          <w:sz w:val="24"/>
          <w:szCs w:val="24"/>
        </w:rPr>
        <w:t>Acknowledgements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Pr="00936EFD">
        <w:rPr>
          <w:rFonts w:asciiTheme="majorBidi" w:hAnsiTheme="majorBidi" w:cstheme="majorBidi"/>
          <w:sz w:val="24"/>
          <w:szCs w:val="24"/>
          <w:highlight w:val="yellow"/>
        </w:rPr>
        <w:t>XX</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This research was supported by the Israel Science Foundation (grant No. 1127/14)</w:t>
      </w:r>
      <w:r w:rsidR="001266C6">
        <w:rPr>
          <w:rFonts w:asciiTheme="majorBidi" w:hAnsiTheme="majorBidi" w:cstheme="majorBidi"/>
          <w:sz w:val="24"/>
          <w:szCs w:val="24"/>
        </w:rPr>
        <w:t xml:space="preserve">, </w:t>
      </w:r>
      <w:r w:rsidR="001266C6" w:rsidRPr="001266C6">
        <w:rPr>
          <w:rFonts w:asciiTheme="majorBidi" w:hAnsiTheme="majorBidi" w:cstheme="majorBidi"/>
          <w:sz w:val="24"/>
          <w:szCs w:val="24"/>
          <w:highlight w:val="yellow"/>
        </w:rPr>
        <w:t>XXX</w:t>
      </w:r>
      <w:r w:rsidRPr="00936EFD">
        <w:rPr>
          <w:rFonts w:asciiTheme="majorBidi" w:hAnsiTheme="majorBidi" w:cstheme="majorBidi"/>
          <w:sz w:val="24"/>
          <w:szCs w:val="24"/>
        </w:rPr>
        <w:t>. E.A. holds the Helen Diller Family Professorial Chair of Neurobiology.</w:t>
      </w:r>
    </w:p>
    <w:p w14:paraId="57F69BEA" w14:textId="10435C0B" w:rsidR="00936EFD" w:rsidRPr="00936EFD" w:rsidRDefault="00936EFD" w:rsidP="00936EFD">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 xml:space="preserve">L.G. conducted the experiments and analyzed the data. L.G., A.A. and E.A. conceived the project, </w:t>
      </w:r>
      <w:proofErr w:type="spellStart"/>
      <w:r>
        <w:rPr>
          <w:rFonts w:asciiTheme="majorBidi" w:hAnsiTheme="majorBidi" w:cstheme="majorBidi"/>
          <w:sz w:val="24"/>
          <w:szCs w:val="24"/>
        </w:rPr>
        <w:t>designed</w:t>
      </w:r>
      <w:ins w:id="12" w:author="bnuri" w:date="2018-04-24T15:20:00Z">
        <w:r w:rsidR="00650BF9">
          <w:rPr>
            <w:rFonts w:asciiTheme="majorBidi" w:hAnsiTheme="majorBidi" w:cstheme="majorBidi"/>
            <w:sz w:val="24"/>
            <w:szCs w:val="24"/>
          </w:rPr>
          <w:t>h</w:t>
        </w:r>
      </w:ins>
      <w:proofErr w:type="spellEnd"/>
      <w:r>
        <w:rPr>
          <w:rFonts w:asciiTheme="majorBidi" w:hAnsiTheme="majorBidi" w:cstheme="majorBidi"/>
          <w:sz w:val="24"/>
          <w:szCs w:val="24"/>
        </w:rPr>
        <w:t xml:space="preserve">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Materials &amp; Correspondence</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10"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2FF160C1"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13" w:name="OLE_LINK7"/>
      <w:bookmarkStart w:id="14" w:name="OLE_LINK8"/>
      <w:bookmarkEnd w:id="9"/>
      <w:bookmarkEnd w:id="10"/>
      <w:bookmarkEnd w:id="11"/>
      <w:proofErr w:type="gramStart"/>
      <w:r w:rsidRPr="00C17D57">
        <w:rPr>
          <w:rFonts w:asciiTheme="majorBidi" w:hAnsiTheme="majorBidi" w:cstheme="majorBidi"/>
          <w:b/>
          <w:bCs/>
          <w:color w:val="00000F"/>
          <w:sz w:val="24"/>
          <w:szCs w:val="24"/>
          <w:bdr w:val="none" w:sz="0" w:space="0" w:color="auto" w:frame="1"/>
          <w:shd w:val="clear" w:color="auto" w:fill="FFFFFF"/>
        </w:rPr>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proofErr w:type="gramStart"/>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xml:space="preserve">; 5 participants x 4 trials);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xml:space="preserve">; 5 participants x 6 trials); </w:t>
      </w:r>
      <w:r w:rsidR="00503A31">
        <w:rPr>
          <w:rFonts w:asciiTheme="majorBidi" w:hAnsiTheme="majorBidi" w:cstheme="majorBidi"/>
          <w:sz w:val="24"/>
          <w:szCs w:val="24"/>
          <w:shd w:val="clear" w:color="auto" w:fill="FFFFFF"/>
        </w:rPr>
        <w:t>small</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xml:space="preserve">; 5 participants x 4 trials)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w:t>
      </w:r>
      <w:proofErr w:type="gramEnd"/>
      <w:r w:rsidRPr="00C17D57">
        <w:rPr>
          <w:rFonts w:asciiTheme="majorBidi" w:hAnsiTheme="majorBidi" w:cstheme="majorBidi"/>
          <w:sz w:val="24"/>
          <w:szCs w:val="24"/>
          <w:shd w:val="clear" w:color="auto" w:fill="FFFFFF"/>
        </w:rPr>
        <w:t xml:space="preserve">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 xml:space="preserve">during </w:t>
      </w:r>
      <w:r w:rsidR="00503A31">
        <w:rPr>
          <w:rFonts w:asciiTheme="majorBidi" w:hAnsiTheme="majorBidi" w:cstheme="majorBidi"/>
          <w:color w:val="00000F"/>
          <w:sz w:val="24"/>
          <w:szCs w:val="24"/>
          <w:shd w:val="clear" w:color="auto" w:fill="FFFFFF"/>
        </w:rPr>
        <w:t>tunneled</w:t>
      </w:r>
      <w:r w:rsidR="001C6422">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1C6422">
        <w:rPr>
          <w:rFonts w:asciiTheme="majorBidi" w:hAnsiTheme="majorBidi" w:cstheme="majorBidi"/>
          <w:color w:val="00000F"/>
          <w:sz w:val="24"/>
          <w:szCs w:val="24"/>
          <w:shd w:val="clear" w:color="auto" w:fill="FFFFFF"/>
        </w:rPr>
        <w:t xml:space="preserve"> and </w:t>
      </w:r>
      <w:r w:rsidR="00503A31">
        <w:rPr>
          <w:rFonts w:asciiTheme="majorBidi" w:hAnsiTheme="majorBidi" w:cstheme="majorBidi"/>
          <w:color w:val="00000F"/>
          <w:sz w:val="24"/>
          <w:szCs w:val="24"/>
          <w:shd w:val="clear" w:color="auto" w:fill="FFFFFF"/>
        </w:rPr>
        <w:t>small</w:t>
      </w:r>
      <w:r w:rsidR="001C6422">
        <w:rPr>
          <w:rFonts w:asciiTheme="majorBidi" w:hAnsiTheme="majorBidi" w:cstheme="majorBidi"/>
          <w:color w:val="00000F"/>
          <w:sz w:val="24"/>
          <w:szCs w:val="24"/>
          <w:shd w:val="clear" w:color="auto" w:fill="FFFFFF"/>
        </w:rPr>
        <w:t xml:space="preserve">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w:t>
      </w:r>
      <w:proofErr w:type="gramStart"/>
      <w:r w:rsidR="001C6422">
        <w:rPr>
          <w:rFonts w:asciiTheme="majorBidi" w:hAnsiTheme="majorBidi" w:cstheme="majorBidi"/>
          <w:b/>
          <w:bCs/>
          <w:sz w:val="24"/>
          <w:szCs w:val="24"/>
        </w:rPr>
        <w:t>,2</w:t>
      </w:r>
      <w:proofErr w:type="gramEnd"/>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36541843"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15" w:name="OLE_LINK15"/>
      <w:bookmarkStart w:id="16" w:name="OLE_LINK16"/>
      <w:bookmarkStart w:id="17" w:name="OLE_LINK17"/>
      <w:bookmarkStart w:id="18" w:name="OLE_LINK18"/>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15"/>
      <w:bookmarkEnd w:id="16"/>
      <w:bookmarkEnd w:id="17"/>
      <w:bookmarkEnd w:id="18"/>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19" w:name="OLE_LINK30"/>
      <w:bookmarkStart w:id="20" w:name="OLE_LINK31"/>
      <w:bookmarkStart w:id="21" w:name="OLE_LINK32"/>
      <w:bookmarkStart w:id="22" w:name="OLE_LINK33"/>
      <w:bookmarkStart w:id="23" w:name="OLE_LINK34"/>
      <w:bookmarkStart w:id="24"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w:t>
      </w:r>
      <w:r w:rsidR="00503A31">
        <w:rPr>
          <w:rFonts w:asciiTheme="majorBidi" w:hAnsiTheme="majorBidi" w:cstheme="majorBidi"/>
          <w:sz w:val="24"/>
          <w:szCs w:val="24"/>
          <w:shd w:val="clear" w:color="auto" w:fill="FFFFFF"/>
        </w:rPr>
        <w:t>natural</w:t>
      </w:r>
      <w:r w:rsidRPr="00C17D57">
        <w:rPr>
          <w:rFonts w:asciiTheme="majorBidi" w:hAnsiTheme="majorBidi" w:cstheme="majorBidi"/>
          <w:sz w:val="24"/>
          <w:szCs w:val="24"/>
          <w:shd w:val="clear" w:color="auto" w:fill="FFFFFF"/>
        </w:rPr>
        <w:t xml:space="preserve"> and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for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(blue)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(magenta) image sizes.</w:t>
      </w:r>
      <w:proofErr w:type="gramEnd"/>
      <w:r w:rsidRPr="00C17D57">
        <w:rPr>
          <w:rFonts w:asciiTheme="majorBidi" w:hAnsiTheme="majorBidi" w:cstheme="majorBidi"/>
          <w:sz w:val="24"/>
          <w:szCs w:val="24"/>
          <w:shd w:val="clear" w:color="auto" w:fill="FFFFFF"/>
        </w:rPr>
        <w:t xml:space="preserve"> Data for each participant (left) and their mean (right most) are presented </w:t>
      </w:r>
      <w:bookmarkEnd w:id="19"/>
      <w:bookmarkEnd w:id="20"/>
      <w:bookmarkEnd w:id="21"/>
      <w:r w:rsidRPr="00C17D57">
        <w:rPr>
          <w:rFonts w:asciiTheme="majorBidi" w:hAnsiTheme="majorBidi" w:cstheme="majorBidi"/>
          <w:sz w:val="24"/>
          <w:szCs w:val="24"/>
          <w:shd w:val="clear" w:color="auto" w:fill="FFFFFF"/>
        </w:rPr>
        <w:t>(*, p&lt;0.05, t-test).</w:t>
      </w:r>
      <w:bookmarkEnd w:id="22"/>
      <w:bookmarkEnd w:id="23"/>
      <w:bookmarkEnd w:id="24"/>
      <w:r w:rsidRPr="00C17D57">
        <w:rPr>
          <w:rFonts w:asciiTheme="majorBidi" w:hAnsiTheme="majorBidi" w:cstheme="majorBidi"/>
          <w:sz w:val="24"/>
          <w:szCs w:val="24"/>
          <w:shd w:val="clear" w:color="auto" w:fill="FFFFFF"/>
        </w:rPr>
        <w:t xml:space="preserve"> </w:t>
      </w:r>
      <w:proofErr w:type="gramStart"/>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25" w:name="OLE_LINK46"/>
      <w:bookmarkStart w:id="26" w:name="OLE_LINK47"/>
      <w:bookmarkStart w:id="27" w:name="OLE_LINK48"/>
      <w:bookmarkStart w:id="28" w:name="OLE_LINK36"/>
      <w:bookmarkStart w:id="29" w:name="OLE_LINK37"/>
      <w:r w:rsidRPr="00C17D57">
        <w:rPr>
          <w:rFonts w:asciiTheme="majorBidi" w:hAnsiTheme="majorBidi" w:cstheme="majorBidi"/>
          <w:sz w:val="24"/>
          <w:szCs w:val="24"/>
          <w:shd w:val="clear" w:color="auto" w:fill="FFFFFF"/>
        </w:rPr>
        <w:t>; data as in (a) (*, p&lt;0.05, Wilcoxon rank sum tests</w:t>
      </w:r>
      <w:bookmarkStart w:id="30" w:name="OLE_LINK49"/>
      <w:bookmarkStart w:id="31" w:name="OLE_LINK50"/>
      <w:bookmarkEnd w:id="25"/>
      <w:bookmarkEnd w:id="26"/>
      <w:bookmarkEnd w:id="27"/>
      <w:r w:rsidRPr="00C17D57">
        <w:rPr>
          <w:rFonts w:asciiTheme="majorBidi" w:hAnsiTheme="majorBidi" w:cstheme="majorBidi"/>
          <w:sz w:val="24"/>
          <w:szCs w:val="24"/>
          <w:shd w:val="clear" w:color="auto" w:fill="FFFFFF"/>
        </w:rPr>
        <w:t>)</w:t>
      </w:r>
      <w:bookmarkEnd w:id="28"/>
      <w:bookmarkEnd w:id="29"/>
      <w:bookmarkEnd w:id="30"/>
      <w:bookmarkEnd w:id="31"/>
      <w:r w:rsidRPr="00C17D57">
        <w:rPr>
          <w:rFonts w:asciiTheme="majorBidi" w:hAnsiTheme="majorBidi" w:cstheme="majorBidi"/>
          <w:sz w:val="24"/>
          <w:szCs w:val="24"/>
          <w:shd w:val="clear" w:color="auto" w:fill="FFFFFF"/>
        </w:rPr>
        <w:t>.</w:t>
      </w:r>
      <w:proofErr w:type="gramEnd"/>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w:t>
      </w:r>
      <w:bookmarkStart w:id="32" w:name="OLE_LINK22"/>
      <w:bookmarkStart w:id="33" w:name="OLE_LINK23"/>
      <w:bookmarkStart w:id="34" w:name="OLE_LINK24"/>
      <w:bookmarkStart w:id="35" w:name="OLE_LINK25"/>
      <w:bookmarkStart w:id="36" w:name="OLE_LINK26"/>
      <w:r w:rsidRPr="00C17D57">
        <w:rPr>
          <w:rFonts w:asciiTheme="majorBidi" w:hAnsiTheme="majorBidi" w:cstheme="majorBidi"/>
          <w:sz w:val="24"/>
          <w:szCs w:val="24"/>
          <w:shd w:val="clear" w:color="auto" w:fill="FFFFFF"/>
        </w:rPr>
        <w:t xml:space="preserve">Mean within-trial instantaneous drift speeds </w:t>
      </w:r>
      <w:bookmarkEnd w:id="32"/>
      <w:bookmarkEnd w:id="33"/>
      <w:bookmarkEnd w:id="34"/>
      <w:bookmarkEnd w:id="35"/>
      <w:bookmarkEnd w:id="36"/>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w:t>
      </w:r>
      <w:proofErr w:type="gramStart"/>
      <w:r>
        <w:rPr>
          <w:rFonts w:asciiTheme="majorBidi" w:hAnsiTheme="majorBidi" w:cstheme="majorBidi"/>
          <w:sz w:val="24"/>
          <w:szCs w:val="24"/>
          <w:shd w:val="clear" w:color="auto" w:fill="FFFFFF"/>
        </w:rPr>
        <w:t>1</w:t>
      </w:r>
      <w:r w:rsidRPr="00D01DDE">
        <w:rPr>
          <w:rFonts w:asciiTheme="majorBidi" w:hAnsiTheme="majorBidi" w:cstheme="majorBidi"/>
          <w:sz w:val="24"/>
          <w:szCs w:val="24"/>
          <w:shd w:val="clear" w:color="auto" w:fill="FFFFFF"/>
          <w:vertAlign w:val="superscript"/>
        </w:rPr>
        <w:t>st</w:t>
      </w:r>
      <w:proofErr w:type="gramEnd"/>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5BE6774D"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37" w:name="OLE_LINK12"/>
      <w:bookmarkStart w:id="38" w:name="OLE_LINK13"/>
      <w:bookmarkStart w:id="39"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bookmarkStart w:id="40" w:name="OLE_LINK4"/>
      <w:bookmarkStart w:id="41" w:name="OLE_LINK5"/>
      <w:bookmarkStart w:id="42" w:name="OLE_LINK6"/>
      <w:bookmarkStart w:id="43" w:name="OLE_LINK19"/>
      <w:bookmarkStart w:id="44" w:name="OLE_LINK20"/>
      <w:bookmarkStart w:id="45"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40"/>
      <w:bookmarkEnd w:id="41"/>
      <w:bookmarkEnd w:id="42"/>
      <w:bookmarkEnd w:id="43"/>
      <w:bookmarkEnd w:id="44"/>
      <w:bookmarkEnd w:id="45"/>
      <w:r w:rsidRPr="00C17D57">
        <w:rPr>
          <w:rFonts w:asciiTheme="majorBidi" w:hAnsiTheme="majorBidi" w:cstheme="majorBidi"/>
          <w:color w:val="00000F"/>
          <w:sz w:val="24"/>
          <w:szCs w:val="24"/>
          <w:shd w:val="clear" w:color="auto" w:fill="FFFFFF"/>
        </w:rPr>
        <w:t xml:space="preserve">Example of eye trajectories in single trials with </w:t>
      </w:r>
      <w:r w:rsidR="00503A31">
        <w:rPr>
          <w:rFonts w:asciiTheme="majorBidi" w:hAnsiTheme="majorBidi" w:cstheme="majorBidi"/>
          <w:color w:val="00000F"/>
          <w:sz w:val="24"/>
          <w:szCs w:val="24"/>
          <w:shd w:val="clear" w:color="auto" w:fill="FFFFFF"/>
        </w:rPr>
        <w:t>natural</w:t>
      </w:r>
      <w:r w:rsidRPr="00C17D57">
        <w:rPr>
          <w:rFonts w:asciiTheme="majorBidi" w:hAnsiTheme="majorBidi" w:cstheme="majorBidi"/>
          <w:color w:val="00000F"/>
          <w:sz w:val="24"/>
          <w:szCs w:val="24"/>
          <w:shd w:val="clear" w:color="auto" w:fill="FFFFFF"/>
        </w:rPr>
        <w:t xml:space="preserve"> (left) and </w:t>
      </w:r>
      <w:r w:rsidR="00503A31">
        <w:rPr>
          <w:rFonts w:asciiTheme="majorBidi" w:hAnsiTheme="majorBidi" w:cstheme="majorBidi"/>
          <w:color w:val="00000F"/>
          <w:sz w:val="24"/>
          <w:szCs w:val="24"/>
          <w:shd w:val="clear" w:color="auto" w:fill="FFFFFF"/>
        </w:rPr>
        <w:t>tunneled</w:t>
      </w:r>
      <w:r w:rsidRPr="00C17D57">
        <w:rPr>
          <w:rFonts w:asciiTheme="majorBidi" w:hAnsiTheme="majorBidi" w:cstheme="majorBidi"/>
          <w:color w:val="00000F"/>
          <w:sz w:val="24"/>
          <w:szCs w:val="24"/>
          <w:shd w:val="clear" w:color="auto" w:fill="FFFFFF"/>
        </w:rPr>
        <w:t xml:space="preserve"> </w:t>
      </w:r>
      <w:r w:rsidR="00503A31">
        <w:rPr>
          <w:rFonts w:asciiTheme="majorBidi" w:hAnsiTheme="majorBidi" w:cstheme="majorBidi"/>
          <w:color w:val="00000F"/>
          <w:sz w:val="24"/>
          <w:szCs w:val="24"/>
          <w:shd w:val="clear" w:color="auto" w:fill="FFFFFF"/>
        </w:rPr>
        <w:t>large</w:t>
      </w:r>
      <w:r w:rsidR="0041533B">
        <w:rPr>
          <w:rFonts w:asciiTheme="majorBidi" w:hAnsiTheme="majorBidi" w:cstheme="majorBidi"/>
          <w:color w:val="00000F"/>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viewing.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w:t>
      </w:r>
      <w:proofErr w:type="gramEnd"/>
      <w:r w:rsidRPr="00C17D57">
        <w:rPr>
          <w:rFonts w:asciiTheme="majorBidi" w:hAnsiTheme="majorBidi" w:cstheme="majorBidi"/>
          <w:color w:val="00000F"/>
          <w:sz w:val="24"/>
          <w:szCs w:val="24"/>
          <w:shd w:val="clear" w:color="auto" w:fill="FFFFFF"/>
        </w:rPr>
        <w:t xml:space="preserve"> </w:t>
      </w:r>
      <w:bookmarkEnd w:id="37"/>
      <w:bookmarkEnd w:id="38"/>
      <w:bookmarkEnd w:id="39"/>
    </w:p>
    <w:p w14:paraId="04F638E6" w14:textId="278FCF2D" w:rsidR="00C17D57" w:rsidRPr="00C17D57" w:rsidRDefault="00641D0E" w:rsidP="00171D6F">
      <w:pPr>
        <w:spacing w:line="360" w:lineRule="auto"/>
        <w:jc w:val="both"/>
        <w:rPr>
          <w:rFonts w:asciiTheme="majorBidi" w:hAnsiTheme="majorBidi" w:cstheme="majorBidi"/>
          <w:color w:val="FF0000"/>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proofErr w:type="gramEnd"/>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w:t>
      </w:r>
      <w:proofErr w:type="spellStart"/>
      <w:r w:rsidR="00171D6F">
        <w:rPr>
          <w:rFonts w:asciiTheme="majorBidi" w:hAnsiTheme="majorBidi" w:cstheme="majorBidi"/>
          <w:color w:val="00000F"/>
          <w:sz w:val="24"/>
          <w:szCs w:val="24"/>
          <w:shd w:val="clear" w:color="auto" w:fill="FFFFFF"/>
        </w:rPr>
        <w:t>mean</w:t>
      </w:r>
      <w:r w:rsidR="00171D6F" w:rsidRPr="0027605B">
        <w:rPr>
          <w:rFonts w:asciiTheme="majorBidi" w:hAnsiTheme="majorBidi" w:cstheme="majorBidi"/>
          <w:sz w:val="24"/>
          <w:szCs w:val="24"/>
        </w:rPr>
        <w:t>±</w:t>
      </w:r>
      <w:r w:rsidR="00171D6F">
        <w:rPr>
          <w:rFonts w:asciiTheme="majorBidi" w:hAnsiTheme="majorBidi" w:cstheme="majorBidi"/>
          <w:sz w:val="24"/>
          <w:szCs w:val="24"/>
        </w:rPr>
        <w:t>SEM</w:t>
      </w:r>
      <w:proofErr w:type="spellEnd"/>
      <w:r w:rsidR="00171D6F">
        <w:rPr>
          <w:rFonts w:asciiTheme="majorBidi" w:hAnsiTheme="majorBidi" w:cstheme="majorBidi"/>
          <w:sz w:val="24"/>
          <w:szCs w:val="24"/>
        </w:rPr>
        <w:t>)</w:t>
      </w:r>
      <w:r w:rsidR="00F878E9">
        <w:rPr>
          <w:rFonts w:asciiTheme="majorBidi" w:hAnsiTheme="majorBidi" w:cstheme="majorBidi"/>
          <w:color w:val="00000F"/>
          <w:sz w:val="24"/>
          <w:szCs w:val="24"/>
          <w:shd w:val="clear" w:color="auto" w:fill="FFFFFF"/>
        </w:rPr>
        <w:t xml:space="preserve">: </w:t>
      </w:r>
      <w:r w:rsidR="00F878E9" w:rsidRPr="0027605B">
        <w:rPr>
          <w:rFonts w:asciiTheme="majorBidi" w:hAnsiTheme="majorBidi" w:cstheme="majorBidi"/>
          <w:sz w:val="24"/>
          <w:szCs w:val="24"/>
        </w:rPr>
        <w:t>0.52</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0.01 vs. 0.48</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respectively, for </w:t>
      </w:r>
      <w:r w:rsidR="00503A31">
        <w:rPr>
          <w:rFonts w:asciiTheme="majorBidi" w:hAnsiTheme="majorBidi" w:cstheme="majorBidi"/>
          <w:sz w:val="24"/>
          <w:szCs w:val="24"/>
        </w:rPr>
        <w:lastRenderedPageBreak/>
        <w:t>tunneled</w:t>
      </w:r>
      <w:r w:rsidR="00F878E9">
        <w:rPr>
          <w:rFonts w:asciiTheme="majorBidi" w:hAnsiTheme="majorBidi" w:cstheme="majorBidi"/>
          <w:sz w:val="24"/>
          <w:szCs w:val="24"/>
        </w:rPr>
        <w:t>-</w:t>
      </w:r>
      <w:r w:rsidR="00503A31">
        <w:rPr>
          <w:rFonts w:asciiTheme="majorBidi" w:hAnsiTheme="majorBidi" w:cstheme="majorBidi"/>
          <w:sz w:val="24"/>
          <w:szCs w:val="24"/>
        </w:rPr>
        <w:t>large</w:t>
      </w:r>
      <w:r w:rsidR="00F878E9" w:rsidRPr="0027605B">
        <w:rPr>
          <w:rFonts w:asciiTheme="majorBidi" w:hAnsiTheme="majorBidi" w:cstheme="majorBidi"/>
          <w:sz w:val="24"/>
          <w:szCs w:val="24"/>
        </w:rPr>
        <w:t>; 0.65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0.05 vs. 0.55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0.02 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sidRPr="0027605B">
        <w:rPr>
          <w:rFonts w:asciiTheme="majorBidi" w:hAnsiTheme="majorBidi" w:cstheme="majorBidi"/>
          <w:sz w:val="24"/>
          <w:szCs w:val="24"/>
        </w:rPr>
        <w:t>; 0.60</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0.03 vs. 0.53</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0.48±0.04 vs. 0.49±0.01</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 xml:space="preserve">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large</w:t>
      </w:r>
      <w:r w:rsidR="004D3C8D">
        <w:rPr>
          <w:rFonts w:asciiTheme="majorBidi" w:hAnsiTheme="majorBidi" w:cstheme="majorBidi"/>
          <w:color w:val="00000F"/>
          <w:sz w:val="24"/>
          <w:szCs w:val="24"/>
          <w:shd w:val="clear" w:color="auto" w:fill="FFFFFF"/>
        </w:rPr>
        <w:t>.</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773578" w:rsidR="00922991" w:rsidRPr="00922991" w:rsidRDefault="00354DDC" w:rsidP="003368BD">
      <w:pPr>
        <w:spacing w:line="360" w:lineRule="auto"/>
        <w:jc w:val="both"/>
        <w:rPr>
          <w:rFonts w:asciiTheme="majorBidi" w:hAnsiTheme="majorBidi" w:cstheme="majorBidi"/>
          <w:sz w:val="24"/>
          <w:szCs w:val="24"/>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w:t>
      </w:r>
      <w:proofErr w:type="gramEnd"/>
      <w:r w:rsidR="00342596">
        <w:rPr>
          <w:rFonts w:asciiTheme="majorBidi" w:hAnsiTheme="majorBidi" w:cstheme="majorBidi"/>
          <w:b/>
          <w:bCs/>
          <w:color w:val="00000F"/>
          <w:sz w:val="24"/>
          <w:szCs w:val="24"/>
          <w:bdr w:val="none" w:sz="0" w:space="0" w:color="auto" w:frame="1"/>
          <w:shd w:val="clear" w:color="auto" w:fill="FFFFFF"/>
        </w:rPr>
        <w:t xml:space="preserve"> </w:t>
      </w:r>
      <w:proofErr w:type="gramStart"/>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503A31">
        <w:rPr>
          <w:rFonts w:asciiTheme="majorBidi" w:hAnsiTheme="majorBidi" w:cstheme="majorBidi"/>
          <w:b/>
          <w:bCs/>
          <w:color w:val="00000F"/>
          <w:sz w:val="24"/>
          <w:szCs w:val="24"/>
          <w:bdr w:val="none" w:sz="0" w:space="0" w:color="auto" w:frame="1"/>
          <w:shd w:val="clear" w:color="auto" w:fill="FFFFFF"/>
        </w:rPr>
        <w:t>tunneled</w:t>
      </w:r>
      <w:r w:rsidR="00922991">
        <w:rPr>
          <w:rFonts w:asciiTheme="majorBidi" w:hAnsiTheme="majorBidi" w:cstheme="majorBidi"/>
          <w:b/>
          <w:bCs/>
          <w:color w:val="00000F"/>
          <w:sz w:val="24"/>
          <w:szCs w:val="24"/>
          <w:bdr w:val="none" w:sz="0" w:space="0" w:color="auto" w:frame="1"/>
          <w:shd w:val="clear" w:color="auto" w:fill="FFFFFF"/>
        </w:rPr>
        <w:t xml:space="preserve">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w:t>
      </w:r>
      <w:proofErr w:type="gramEnd"/>
      <w:r w:rsidR="00922991">
        <w:rPr>
          <w:rFonts w:asciiTheme="majorBidi" w:hAnsiTheme="majorBidi" w:cstheme="majorBidi"/>
          <w:b/>
          <w:bCs/>
          <w:color w:val="00000F"/>
          <w:sz w:val="24"/>
          <w:szCs w:val="24"/>
          <w:bdr w:val="none" w:sz="0" w:space="0" w:color="auto" w:frame="1"/>
          <w:shd w:val="clear" w:color="auto" w:fill="FFFFFF"/>
        </w:rPr>
        <w:t xml:space="preserve"> </w:t>
      </w:r>
      <w:proofErr w:type="gramStart"/>
      <w:r w:rsidR="00922991">
        <w:rPr>
          <w:rFonts w:asciiTheme="majorBidi" w:hAnsiTheme="majorBidi" w:cstheme="majorBidi"/>
          <w:color w:val="00000F"/>
          <w:sz w:val="24"/>
          <w:szCs w:val="24"/>
          <w:shd w:val="clear" w:color="auto" w:fill="FFFFFF"/>
        </w:rPr>
        <w:t xml:space="preserve">Movies of </w:t>
      </w:r>
      <w:r w:rsidR="00503A31">
        <w:rPr>
          <w:rFonts w:asciiTheme="majorBidi" w:hAnsiTheme="majorBidi" w:cstheme="majorBidi"/>
          <w:color w:val="00000F"/>
          <w:sz w:val="24"/>
          <w:szCs w:val="24"/>
          <w:shd w:val="clear" w:color="auto" w:fill="FFFFFF"/>
        </w:rPr>
        <w:t>tunneled</w:t>
      </w:r>
      <w:r w:rsidR="00922991">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w:t>
      </w:r>
      <w:r w:rsidR="00503A31">
        <w:rPr>
          <w:rFonts w:asciiTheme="majorBidi" w:hAnsiTheme="majorBidi" w:cstheme="majorBidi"/>
          <w:color w:val="00000F"/>
          <w:sz w:val="24"/>
          <w:szCs w:val="24"/>
          <w:shd w:val="clear" w:color="auto" w:fill="FFFFFF"/>
        </w:rPr>
        <w:t>small</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proofErr w:type="gramEnd"/>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46" w:name="OLE_LINK2"/>
      <w:bookmarkStart w:id="47" w:name="OLE_LINK3"/>
      <w:proofErr w:type="gramStart"/>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w:t>
      </w:r>
      <w:proofErr w:type="gramEnd"/>
      <w:r w:rsidR="009237A4" w:rsidRPr="00C17D57">
        <w:rPr>
          <w:rFonts w:asciiTheme="majorBidi" w:hAnsiTheme="majorBidi" w:cstheme="majorBidi"/>
          <w:b/>
          <w:bCs/>
          <w:color w:val="00000F"/>
          <w:sz w:val="24"/>
          <w:szCs w:val="24"/>
          <w:bdr w:val="none" w:sz="0" w:space="0" w:color="auto" w:frame="1"/>
          <w:shd w:val="clear" w:color="auto" w:fill="FFFFFF"/>
        </w:rPr>
        <w:t xml:space="preserve">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46"/>
    <w:bookmarkEnd w:id="47"/>
    <w:p w14:paraId="72590343" w14:textId="42B02C5C" w:rsidR="00C17D57" w:rsidRPr="00C17D57"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w:t>
      </w:r>
      <w:proofErr w:type="gramEnd"/>
      <w:r w:rsidR="00C17D57" w:rsidRPr="00C17D57">
        <w:rPr>
          <w:rFonts w:asciiTheme="majorBidi" w:hAnsiTheme="majorBidi" w:cstheme="majorBidi"/>
          <w:b/>
          <w:bCs/>
          <w:color w:val="00000F"/>
          <w:sz w:val="24"/>
          <w:szCs w:val="24"/>
          <w:bdr w:val="none" w:sz="0" w:space="0" w:color="auto" w:frame="1"/>
          <w:shd w:val="clear" w:color="auto" w:fill="FFFFFF"/>
        </w:rPr>
        <w:t xml:space="preserve">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w:t>
      </w:r>
      <w:proofErr w:type="gramStart"/>
      <w:r w:rsidR="00C17D57" w:rsidRPr="001711F4">
        <w:rPr>
          <w:rFonts w:asciiTheme="majorBidi" w:hAnsiTheme="majorBidi" w:cstheme="majorBidi"/>
          <w:b/>
          <w:bCs/>
          <w:color w:val="00000F"/>
          <w:sz w:val="24"/>
          <w:szCs w:val="24"/>
          <w:bdr w:val="none" w:sz="0" w:space="0" w:color="auto" w:frame="1"/>
          <w:shd w:val="clear" w:color="auto" w:fill="FFFFFF"/>
        </w:rPr>
        <w:t>,b,d</w:t>
      </w:r>
      <w:proofErr w:type="gramEnd"/>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60F86CDA" w14:textId="26E4949C" w:rsidR="00892154" w:rsidRPr="00737078"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892154" w:rsidRPr="00737078">
        <w:rPr>
          <w:rFonts w:asciiTheme="majorBidi" w:hAnsiTheme="majorBidi" w:cstheme="majorBidi"/>
          <w:b/>
          <w:bCs/>
          <w:color w:val="00000F"/>
          <w:sz w:val="24"/>
          <w:szCs w:val="24"/>
          <w:bdr w:val="none" w:sz="0" w:space="0" w:color="auto" w:frame="1"/>
          <w:shd w:val="clear" w:color="auto" w:fill="FFFFFF"/>
        </w:rPr>
        <w:t xml:space="preserve"> Table 2.</w:t>
      </w:r>
      <w:proofErr w:type="gramEnd"/>
      <w:r w:rsidR="00BF25B0" w:rsidRPr="00737078">
        <w:rPr>
          <w:rFonts w:asciiTheme="majorBidi" w:hAnsiTheme="majorBidi" w:cstheme="majorBidi"/>
          <w:b/>
          <w:bCs/>
          <w:color w:val="00000F"/>
          <w:sz w:val="24"/>
          <w:szCs w:val="24"/>
          <w:bdr w:val="none" w:sz="0" w:space="0" w:color="auto" w:frame="1"/>
          <w:shd w:val="clear" w:color="auto" w:fill="FFFFFF"/>
        </w:rPr>
        <w:t xml:space="preserve"> </w:t>
      </w:r>
      <w:r w:rsidR="00737078" w:rsidRPr="00737078">
        <w:rPr>
          <w:rFonts w:asciiTheme="majorBidi" w:hAnsiTheme="majorBidi" w:cstheme="majorBidi"/>
          <w:b/>
          <w:bCs/>
          <w:color w:val="00000F"/>
          <w:sz w:val="24"/>
          <w:szCs w:val="24"/>
          <w:bdr w:val="none" w:sz="0" w:space="0" w:color="auto" w:frame="1"/>
          <w:shd w:val="clear" w:color="auto" w:fill="FFFFFF"/>
        </w:rPr>
        <w:t>Emerging</w:t>
      </w:r>
      <w:r w:rsidR="00D94A26" w:rsidRPr="00737078">
        <w:rPr>
          <w:rFonts w:asciiTheme="majorBidi" w:hAnsiTheme="majorBidi" w:cstheme="majorBidi"/>
          <w:b/>
          <w:bCs/>
          <w:color w:val="00000F"/>
          <w:sz w:val="24"/>
          <w:szCs w:val="24"/>
          <w:bdr w:val="none" w:sz="0" w:space="0" w:color="auto" w:frame="1"/>
          <w:shd w:val="clear" w:color="auto" w:fill="FFFFFF"/>
        </w:rPr>
        <w:t xml:space="preserve"> c</w:t>
      </w:r>
      <w:r w:rsidR="00BF25B0" w:rsidRPr="00737078">
        <w:rPr>
          <w:rFonts w:asciiTheme="majorBidi" w:hAnsiTheme="majorBidi" w:cstheme="majorBidi"/>
          <w:b/>
          <w:bCs/>
          <w:color w:val="00000F"/>
          <w:sz w:val="24"/>
          <w:szCs w:val="24"/>
          <w:bdr w:val="none" w:sz="0" w:space="0" w:color="auto" w:frame="1"/>
          <w:shd w:val="clear" w:color="auto" w:fill="FFFFFF"/>
        </w:rPr>
        <w:t xml:space="preserve">ontrolled variables. </w:t>
      </w:r>
      <w:r w:rsidR="00737078" w:rsidRPr="00737078">
        <w:rPr>
          <w:rFonts w:asciiTheme="majorBidi" w:hAnsiTheme="majorBidi" w:cstheme="majorBidi"/>
          <w:color w:val="00000F"/>
          <w:sz w:val="24"/>
          <w:szCs w:val="24"/>
          <w:bdr w:val="none" w:sz="0" w:space="0" w:color="auto" w:frame="1"/>
          <w:shd w:val="clear" w:color="auto" w:fill="FFFFFF"/>
        </w:rPr>
        <w:t xml:space="preserve">Mean </w:t>
      </w:r>
      <w:r w:rsidR="00737078" w:rsidRPr="001C0174">
        <w:rPr>
          <w:rFonts w:ascii="Times New Roman" w:eastAsia="Calibri" w:hAnsi="Times New Roman" w:cs="Arial"/>
          <w:color w:val="000000" w:themeColor="text1"/>
          <w:kern w:val="24"/>
          <w:sz w:val="24"/>
          <w:szCs w:val="24"/>
        </w:rPr>
        <w:t>±</w:t>
      </w:r>
      <w:r w:rsidR="00737078" w:rsidRPr="00737078">
        <w:rPr>
          <w:rFonts w:asciiTheme="majorBidi" w:hAnsiTheme="majorBidi" w:cstheme="majorBidi"/>
          <w:color w:val="00000F"/>
          <w:sz w:val="24"/>
          <w:szCs w:val="24"/>
          <w:bdr w:val="none" w:sz="0" w:space="0" w:color="auto" w:frame="1"/>
          <w:shd w:val="clear" w:color="auto" w:fill="FFFFFF"/>
        </w:rPr>
        <w:t xml:space="preserve"> SEM of visual scanning variables during each viewing condition. Values marked with the same or different color </w:t>
      </w:r>
      <w:r w:rsidR="00737078" w:rsidRPr="003C72C2">
        <w:rPr>
          <w:rFonts w:asciiTheme="majorBidi" w:hAnsiTheme="majorBidi" w:cstheme="majorBidi"/>
          <w:color w:val="00000F"/>
          <w:sz w:val="24"/>
          <w:szCs w:val="24"/>
          <w:bdr w:val="none" w:sz="0" w:space="0" w:color="auto" w:frame="1"/>
          <w:shd w:val="clear" w:color="auto" w:fill="FFFFFF"/>
        </w:rPr>
        <w:t>show p &gt; 0.</w:t>
      </w:r>
      <w:r w:rsidR="003C72C2" w:rsidRPr="003C72C2">
        <w:rPr>
          <w:rFonts w:asciiTheme="majorBidi" w:hAnsiTheme="majorBidi" w:cstheme="majorBidi"/>
          <w:color w:val="00000F"/>
          <w:sz w:val="24"/>
          <w:szCs w:val="24"/>
          <w:bdr w:val="none" w:sz="0" w:space="0" w:color="auto" w:frame="1"/>
          <w:shd w:val="clear" w:color="auto" w:fill="FFFFFF"/>
        </w:rPr>
        <w:t>15</w:t>
      </w:r>
      <w:r w:rsidR="00737078" w:rsidRPr="003C72C2">
        <w:rPr>
          <w:rFonts w:asciiTheme="majorBidi" w:hAnsiTheme="majorBidi" w:cstheme="majorBidi"/>
          <w:color w:val="00000F"/>
          <w:sz w:val="24"/>
          <w:szCs w:val="24"/>
          <w:bdr w:val="none" w:sz="0" w:space="0" w:color="auto" w:frame="1"/>
          <w:shd w:val="clear" w:color="auto" w:fill="FFFFFF"/>
        </w:rPr>
        <w:t xml:space="preserve"> or p &lt; 0.0</w:t>
      </w:r>
      <w:r w:rsidR="003C72C2" w:rsidRPr="003C72C2">
        <w:rPr>
          <w:rFonts w:asciiTheme="majorBidi" w:hAnsiTheme="majorBidi" w:cstheme="majorBidi"/>
          <w:color w:val="00000F"/>
          <w:sz w:val="24"/>
          <w:szCs w:val="24"/>
          <w:bdr w:val="none" w:sz="0" w:space="0" w:color="auto" w:frame="1"/>
          <w:shd w:val="clear" w:color="auto" w:fill="FFFFFF"/>
        </w:rPr>
        <w:t>5</w:t>
      </w:r>
      <w:r w:rsidR="00737078" w:rsidRPr="003C72C2">
        <w:rPr>
          <w:rFonts w:asciiTheme="majorBidi" w:hAnsiTheme="majorBidi" w:cstheme="majorBidi"/>
          <w:color w:val="00000F"/>
          <w:sz w:val="24"/>
          <w:szCs w:val="24"/>
          <w:bdr w:val="none" w:sz="0" w:space="0" w:color="auto" w:frame="1"/>
          <w:shd w:val="clear" w:color="auto" w:fill="FFFFFF"/>
        </w:rPr>
        <w:t>, respectively (</w:t>
      </w:r>
      <w:r w:rsidR="003C72C2" w:rsidRPr="003C72C2">
        <w:rPr>
          <w:rFonts w:asciiTheme="majorBidi" w:hAnsiTheme="majorBidi" w:cstheme="majorBidi"/>
          <w:sz w:val="24"/>
          <w:szCs w:val="24"/>
          <w:shd w:val="clear" w:color="auto" w:fill="FFFFFF"/>
        </w:rPr>
        <w:t>Wilcoxon rank sum tests</w:t>
      </w:r>
      <w:r w:rsidR="00737078" w:rsidRPr="003C72C2">
        <w:rPr>
          <w:rFonts w:asciiTheme="majorBidi" w:hAnsiTheme="majorBidi" w:cstheme="majorBidi"/>
          <w:color w:val="00000F"/>
          <w:sz w:val="24"/>
          <w:szCs w:val="24"/>
          <w:bdr w:val="none" w:sz="0" w:space="0" w:color="auto" w:frame="1"/>
          <w:shd w:val="clear" w:color="auto" w:fill="FFFFFF"/>
        </w:rPr>
        <w:t>).</w:t>
      </w:r>
      <w:r w:rsidR="00737078" w:rsidRPr="00737078">
        <w:rPr>
          <w:rFonts w:asciiTheme="majorBidi" w:hAnsiTheme="majorBidi" w:cstheme="majorBidi"/>
          <w:color w:val="00000F"/>
          <w:sz w:val="24"/>
          <w:szCs w:val="24"/>
          <w:bdr w:val="none" w:sz="0" w:space="0" w:color="auto" w:frame="1"/>
          <w:shd w:val="clear" w:color="auto" w:fill="FFFFFF"/>
        </w:rPr>
        <w:t xml:space="preserve"> </w:t>
      </w:r>
    </w:p>
    <w:p w14:paraId="575986C3" w14:textId="0F20C6EF" w:rsidR="009237A4" w:rsidRPr="00C17D57" w:rsidRDefault="00354DDC" w:rsidP="003368BD">
      <w:pPr>
        <w:spacing w:line="360" w:lineRule="auto"/>
        <w:jc w:val="both"/>
        <w:rPr>
          <w:rFonts w:asciiTheme="majorBidi" w:hAnsiTheme="majorBidi" w:cstheme="majorBidi"/>
          <w:sz w:val="24"/>
          <w:szCs w:val="24"/>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w:t>
      </w:r>
      <w:proofErr w:type="gramEnd"/>
      <w:r w:rsidR="00D94A26">
        <w:rPr>
          <w:rFonts w:asciiTheme="majorBidi" w:hAnsiTheme="majorBidi" w:cstheme="majorBidi"/>
          <w:b/>
          <w:bCs/>
          <w:color w:val="00000F"/>
          <w:sz w:val="24"/>
          <w:szCs w:val="24"/>
          <w:bdr w:val="none" w:sz="0" w:space="0" w:color="auto" w:frame="1"/>
          <w:shd w:val="clear" w:color="auto" w:fill="FFFFFF"/>
        </w:rPr>
        <w:t xml:space="preserve"> </w:t>
      </w:r>
      <w:proofErr w:type="gramStart"/>
      <w:r w:rsidR="00D94A26">
        <w:rPr>
          <w:rFonts w:asciiTheme="majorBidi" w:hAnsiTheme="majorBidi" w:cstheme="majorBidi"/>
          <w:b/>
          <w:bCs/>
          <w:color w:val="00000F"/>
          <w:sz w:val="24"/>
          <w:szCs w:val="24"/>
          <w:bdr w:val="none" w:sz="0" w:space="0" w:color="auto" w:frame="1"/>
          <w:shd w:val="clear" w:color="auto" w:fill="FFFFFF"/>
        </w:rPr>
        <w:t>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w:t>
      </w:r>
      <w:proofErr w:type="gramEnd"/>
      <w:r w:rsidR="009237A4" w:rsidRPr="00C17D57">
        <w:rPr>
          <w:rFonts w:asciiTheme="majorBidi" w:hAnsiTheme="majorBidi" w:cstheme="majorBidi"/>
          <w:b/>
          <w:bCs/>
          <w:color w:val="00000F"/>
          <w:sz w:val="24"/>
          <w:szCs w:val="24"/>
          <w:bdr w:val="none" w:sz="0" w:space="0" w:color="auto" w:frame="1"/>
          <w:shd w:val="clear" w:color="auto" w:fill="FFFFFF"/>
        </w:rPr>
        <w:t xml:space="preserv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0.70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 and 0.74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4AFF44DC" w:rsidR="004B3464" w:rsidRPr="00C17D57" w:rsidRDefault="00354DDC" w:rsidP="00547AAE">
      <w:pPr>
        <w:spacing w:line="360" w:lineRule="auto"/>
        <w:jc w:val="both"/>
        <w:rPr>
          <w:rFonts w:asciiTheme="majorBidi" w:hAnsiTheme="majorBidi" w:cstheme="majorBidi"/>
          <w:sz w:val="24"/>
          <w:szCs w:val="24"/>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4B3464" w:rsidRPr="00766C32">
        <w:rPr>
          <w:rFonts w:asciiTheme="majorBidi" w:hAnsiTheme="majorBidi" w:cstheme="majorBidi"/>
          <w:b/>
          <w:bCs/>
          <w:color w:val="00000F"/>
          <w:sz w:val="24"/>
          <w:szCs w:val="24"/>
          <w:bdr w:val="none" w:sz="0" w:space="0" w:color="auto" w:frame="1"/>
          <w:shd w:val="clear" w:color="auto" w:fill="FFFFFF"/>
        </w:rPr>
        <w:t xml:space="preserve"> Figure 2.</w:t>
      </w:r>
      <w:proofErr w:type="gramEnd"/>
      <w:r w:rsidR="004B3464" w:rsidRPr="00766C32">
        <w:rPr>
          <w:rFonts w:asciiTheme="majorBidi" w:hAnsiTheme="majorBidi" w:cstheme="majorBidi"/>
          <w:b/>
          <w:bCs/>
          <w:color w:val="00000F"/>
          <w:sz w:val="24"/>
          <w:szCs w:val="24"/>
          <w:bdr w:val="none" w:sz="0" w:space="0" w:color="auto" w:frame="1"/>
          <w:shd w:val="clear" w:color="auto" w:fill="FFFFFF"/>
        </w:rPr>
        <w:t xml:space="preserve"> </w:t>
      </w:r>
      <w:proofErr w:type="gramStart"/>
      <w:r w:rsidR="00766C32" w:rsidRPr="00766C32">
        <w:rPr>
          <w:rFonts w:asciiTheme="majorBidi" w:hAnsiTheme="majorBidi" w:cstheme="majorBidi"/>
          <w:b/>
          <w:bCs/>
          <w:color w:val="00000F"/>
          <w:sz w:val="24"/>
          <w:szCs w:val="24"/>
          <w:bdr w:val="none" w:sz="0" w:space="0" w:color="auto" w:frame="1"/>
          <w:shd w:val="clear" w:color="auto" w:fill="FFFFFF"/>
        </w:rPr>
        <w:t>Dependencies between kinematic variables</w:t>
      </w:r>
      <w:r w:rsidR="004B3464" w:rsidRPr="00766C32">
        <w:rPr>
          <w:rFonts w:asciiTheme="majorBidi" w:hAnsiTheme="majorBidi" w:cstheme="majorBidi"/>
          <w:b/>
          <w:bCs/>
          <w:color w:val="00000F"/>
          <w:sz w:val="24"/>
          <w:szCs w:val="24"/>
          <w:bdr w:val="none" w:sz="0" w:space="0" w:color="auto" w:frame="1"/>
          <w:shd w:val="clear" w:color="auto" w:fill="FFFFFF"/>
        </w:rPr>
        <w:t>.</w:t>
      </w:r>
      <w:proofErr w:type="gramEnd"/>
      <w:r w:rsidR="004B3464" w:rsidRPr="00766C32">
        <w:rPr>
          <w:rFonts w:asciiTheme="majorBidi" w:hAnsiTheme="majorBidi" w:cstheme="majorBidi"/>
          <w:b/>
          <w:bCs/>
          <w:color w:val="00000F"/>
          <w:sz w:val="24"/>
          <w:szCs w:val="24"/>
          <w:bdr w:val="none" w:sz="0" w:space="0" w:color="auto" w:frame="1"/>
          <w:shd w:val="clear" w:color="auto" w:fill="FFFFFF"/>
        </w:rPr>
        <w:t xml:space="preserve"> </w:t>
      </w:r>
      <w:r w:rsidR="004B3464" w:rsidRPr="00766C32">
        <w:rPr>
          <w:rFonts w:asciiTheme="majorBidi" w:hAnsiTheme="majorBidi" w:cstheme="majorBidi"/>
          <w:b/>
          <w:bCs/>
          <w:color w:val="00000F"/>
          <w:sz w:val="24"/>
          <w:szCs w:val="24"/>
          <w:shd w:val="clear" w:color="auto" w:fill="FFFFFF"/>
        </w:rPr>
        <w:t xml:space="preserve">(a) </w:t>
      </w:r>
      <w:r w:rsidR="00766C32" w:rsidRPr="00766C32">
        <w:rPr>
          <w:rFonts w:asciiTheme="majorBidi" w:hAnsiTheme="majorBidi" w:cstheme="majorBidi"/>
          <w:color w:val="00000F"/>
          <w:sz w:val="24"/>
          <w:szCs w:val="24"/>
          <w:shd w:val="clear" w:color="auto" w:fill="FFFFFF"/>
        </w:rPr>
        <w:t xml:space="preserve">Each data point represents a single </w:t>
      </w:r>
      <w:r w:rsidR="004B3464" w:rsidRPr="00766C32">
        <w:rPr>
          <w:rFonts w:asciiTheme="majorBidi" w:hAnsiTheme="majorBidi" w:cstheme="majorBidi"/>
          <w:color w:val="00000F"/>
          <w:sz w:val="24"/>
          <w:szCs w:val="24"/>
          <w:shd w:val="clear" w:color="auto" w:fill="FFFFFF"/>
        </w:rPr>
        <w:t>pause</w:t>
      </w:r>
      <w:r w:rsid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mean </w:t>
      </w:r>
      <w:r w:rsidR="00766C32">
        <w:rPr>
          <w:rFonts w:asciiTheme="majorBidi" w:hAnsiTheme="majorBidi" w:cstheme="majorBidi"/>
          <w:color w:val="00000F"/>
          <w:sz w:val="24"/>
          <w:szCs w:val="24"/>
          <w:shd w:val="clear" w:color="auto" w:fill="FFFFFF"/>
        </w:rPr>
        <w:t xml:space="preserve">pause </w:t>
      </w:r>
      <w:r w:rsidR="004B3464" w:rsidRPr="00766C32">
        <w:rPr>
          <w:rFonts w:asciiTheme="majorBidi" w:hAnsiTheme="majorBidi" w:cstheme="majorBidi"/>
          <w:color w:val="00000F"/>
          <w:sz w:val="24"/>
          <w:szCs w:val="24"/>
          <w:shd w:val="clear" w:color="auto" w:fill="FFFFFF"/>
        </w:rPr>
        <w:t xml:space="preserve">speed </w:t>
      </w:r>
      <w:r w:rsidR="00766C32">
        <w:rPr>
          <w:rFonts w:asciiTheme="majorBidi" w:hAnsiTheme="majorBidi" w:cstheme="majorBidi"/>
          <w:color w:val="00000F"/>
          <w:sz w:val="24"/>
          <w:szCs w:val="24"/>
          <w:shd w:val="clear" w:color="auto" w:fill="FFFFFF"/>
        </w:rPr>
        <w:t>versus</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the </w:t>
      </w:r>
      <w:r w:rsidR="00766C32" w:rsidRPr="00766C32">
        <w:rPr>
          <w:rFonts w:asciiTheme="majorBidi" w:hAnsiTheme="majorBidi" w:cstheme="majorBidi"/>
          <w:color w:val="00000F"/>
          <w:sz w:val="24"/>
          <w:szCs w:val="24"/>
          <w:shd w:val="clear" w:color="auto" w:fill="FFFFFF"/>
        </w:rPr>
        <w:t xml:space="preserve">amplitude of </w:t>
      </w:r>
      <w:r w:rsidR="00766C32">
        <w:rPr>
          <w:rFonts w:asciiTheme="majorBidi" w:hAnsiTheme="majorBidi" w:cstheme="majorBidi"/>
          <w:color w:val="00000F"/>
          <w:sz w:val="24"/>
          <w:szCs w:val="24"/>
          <w:shd w:val="clear" w:color="auto" w:fill="FFFFFF"/>
        </w:rPr>
        <w:t>the</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preceding saccade</w:t>
      </w:r>
      <w:r w:rsidR="00766C32">
        <w:rPr>
          <w:rFonts w:asciiTheme="majorBidi" w:hAnsiTheme="majorBidi" w:cstheme="majorBidi"/>
          <w:color w:val="00000F"/>
          <w:sz w:val="24"/>
          <w:szCs w:val="24"/>
          <w:shd w:val="clear" w:color="auto" w:fill="FFFFFF"/>
        </w:rPr>
        <w:t>)</w:t>
      </w:r>
      <w:r w:rsidR="00766C32" w:rsidRPr="00766C32">
        <w:rPr>
          <w:rFonts w:asciiTheme="majorBidi" w:hAnsiTheme="majorBidi" w:cstheme="majorBidi"/>
          <w:color w:val="00000F"/>
          <w:sz w:val="24"/>
          <w:szCs w:val="24"/>
          <w:shd w:val="clear" w:color="auto" w:fill="FFFFFF"/>
        </w:rPr>
        <w:t xml:space="preserve">. </w:t>
      </w:r>
      <w:proofErr w:type="gramStart"/>
      <w:r w:rsidR="00766C32" w:rsidRPr="00766C32">
        <w:rPr>
          <w:rFonts w:asciiTheme="majorBidi" w:hAnsiTheme="majorBidi" w:cstheme="majorBidi"/>
          <w:color w:val="00000F"/>
          <w:sz w:val="24"/>
          <w:szCs w:val="24"/>
          <w:shd w:val="clear" w:color="auto" w:fill="FFFFFF"/>
        </w:rPr>
        <w:t xml:space="preserve">No correlation was found </w:t>
      </w:r>
      <w:r w:rsidR="00766C32">
        <w:rPr>
          <w:rFonts w:asciiTheme="majorBidi" w:hAnsiTheme="majorBidi" w:cstheme="majorBidi"/>
          <w:color w:val="00000F"/>
          <w:sz w:val="24"/>
          <w:szCs w:val="24"/>
          <w:shd w:val="clear" w:color="auto" w:fill="FFFFFF"/>
        </w:rPr>
        <w:t xml:space="preserve">between these two variables </w:t>
      </w:r>
      <w:r w:rsidR="00766C32" w:rsidRPr="00766C32">
        <w:rPr>
          <w:rFonts w:asciiTheme="majorBidi" w:hAnsiTheme="majorBidi" w:cstheme="majorBidi"/>
          <w:color w:val="00000F"/>
          <w:sz w:val="24"/>
          <w:szCs w:val="24"/>
          <w:shd w:val="clear" w:color="auto" w:fill="FFFFFF"/>
        </w:rPr>
        <w:t>across the entire data set</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bookmarkStart w:id="48" w:name="OLE_LINK29"/>
      <w:bookmarkStart w:id="49" w:name="OLE_LINK38"/>
      <w:bookmarkStart w:id="50" w:name="OLE_LINK39"/>
      <w:r w:rsidR="00922556" w:rsidRPr="00766C32">
        <w:rPr>
          <w:rFonts w:asciiTheme="majorBidi" w:hAnsiTheme="majorBidi" w:cstheme="majorBidi"/>
          <w:sz w:val="24"/>
          <w:szCs w:val="24"/>
          <w:shd w:val="clear" w:color="auto" w:fill="FFFFFF"/>
        </w:rPr>
        <w:t>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-0.04,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0.12</w:t>
      </w:r>
      <w:bookmarkEnd w:id="48"/>
      <w:bookmarkEnd w:id="49"/>
      <w:bookmarkEnd w:id="50"/>
      <w:r w:rsidR="00766C32" w:rsidRPr="00766C32">
        <w:rPr>
          <w:rFonts w:asciiTheme="majorBidi" w:hAnsiTheme="majorBidi" w:cstheme="majorBidi"/>
          <w:color w:val="00000F"/>
          <w:sz w:val="24"/>
          <w:szCs w:val="24"/>
          <w:shd w:val="clear" w:color="auto" w:fill="FFFFFF"/>
        </w:rPr>
        <w:t>; colors as in Fig. 2</w:t>
      </w:r>
      <w:r w:rsidR="00922556" w:rsidRPr="00766C32">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correlation was found for the maximal saccade speed (</w:t>
      </w:r>
      <w:r w:rsidR="00D61EDF" w:rsidRPr="00D61EDF">
        <w:rPr>
          <w:rFonts w:asciiTheme="majorBidi" w:hAnsiTheme="majorBidi" w:cstheme="majorBidi"/>
          <w:sz w:val="24"/>
          <w:szCs w:val="24"/>
          <w:highlight w:val="yellow"/>
          <w:shd w:val="clear" w:color="auto" w:fill="FFFFFF"/>
        </w:rPr>
        <w:t>R</w:t>
      </w:r>
      <w:r w:rsidR="00D61EDF" w:rsidRPr="00D61EDF">
        <w:rPr>
          <w:rFonts w:asciiTheme="majorBidi" w:hAnsiTheme="majorBidi" w:cstheme="majorBidi"/>
          <w:sz w:val="24"/>
          <w:szCs w:val="24"/>
          <w:highlight w:val="yellow"/>
          <w:shd w:val="clear" w:color="auto" w:fill="FFFFFF"/>
          <w:vertAlign w:val="superscript"/>
        </w:rPr>
        <w:t xml:space="preserve">2 </w:t>
      </w:r>
      <w:r w:rsidR="00D61EDF" w:rsidRPr="00D61EDF">
        <w:rPr>
          <w:rFonts w:asciiTheme="majorBidi" w:hAnsiTheme="majorBidi" w:cstheme="majorBidi"/>
          <w:color w:val="00000F"/>
          <w:sz w:val="24"/>
          <w:szCs w:val="24"/>
          <w:highlight w:val="yellow"/>
          <w:shd w:val="clear" w:color="auto" w:fill="FFFFFF"/>
        </w:rPr>
        <w:t xml:space="preserve">= XX, </w:t>
      </w:r>
      <w:r w:rsidR="004A57A5" w:rsidRPr="00D61EDF">
        <w:rPr>
          <w:rFonts w:asciiTheme="majorBidi" w:hAnsiTheme="majorBidi" w:cstheme="majorBidi"/>
          <w:color w:val="00000F"/>
          <w:sz w:val="24"/>
          <w:szCs w:val="24"/>
          <w:highlight w:val="yellow"/>
          <w:shd w:val="clear" w:color="auto" w:fill="FFFFFF"/>
        </w:rPr>
        <w:t xml:space="preserve">p </w:t>
      </w:r>
      <w:r w:rsidR="00D61EDF" w:rsidRPr="00D61EDF">
        <w:rPr>
          <w:rFonts w:asciiTheme="majorBidi" w:hAnsiTheme="majorBidi" w:cstheme="majorBidi"/>
          <w:color w:val="00000F"/>
          <w:sz w:val="24"/>
          <w:szCs w:val="24"/>
          <w:highlight w:val="yellow"/>
          <w:shd w:val="clear" w:color="auto" w:fill="FFFFFF"/>
        </w:rPr>
        <w:t>= XX</w:t>
      </w:r>
      <w:r w:rsidR="004A57A5" w:rsidRPr="00D61EDF">
        <w:rPr>
          <w:rFonts w:asciiTheme="majorBidi" w:hAnsiTheme="majorBidi" w:cstheme="majorBidi"/>
          <w:color w:val="00000F"/>
          <w:sz w:val="24"/>
          <w:szCs w:val="24"/>
          <w:shd w:val="clear" w:color="auto" w:fill="FFFFFF"/>
        </w:rPr>
        <w:t>)</w:t>
      </w:r>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(b)</w:t>
      </w:r>
      <w:r w:rsidR="00922556" w:rsidRPr="00766C32">
        <w:rPr>
          <w:rFonts w:asciiTheme="majorBidi" w:hAnsiTheme="majorBidi" w:cstheme="majorBidi"/>
          <w:b/>
          <w:bCs/>
          <w:color w:val="00000F"/>
          <w:sz w:val="24"/>
          <w:szCs w:val="24"/>
          <w:shd w:val="clear" w:color="auto" w:fill="FFFFFF"/>
        </w:rPr>
        <w:t xml:space="preserve"> </w:t>
      </w:r>
      <w:r w:rsidR="00766C32" w:rsidRPr="00766C32">
        <w:rPr>
          <w:rFonts w:asciiTheme="majorBidi" w:hAnsiTheme="majorBidi" w:cstheme="majorBidi"/>
          <w:color w:val="00000F"/>
          <w:sz w:val="24"/>
          <w:szCs w:val="24"/>
          <w:shd w:val="clear" w:color="auto" w:fill="FFFFFF"/>
        </w:rPr>
        <w:t xml:space="preserve">The mean amplitude of the preceding </w:t>
      </w:r>
      <w:r w:rsidR="00766C32" w:rsidRPr="00766C32">
        <w:rPr>
          <w:rFonts w:asciiTheme="majorBidi" w:hAnsiTheme="majorBidi" w:cstheme="majorBidi"/>
          <w:color w:val="00000F"/>
          <w:sz w:val="24"/>
          <w:szCs w:val="24"/>
          <w:shd w:val="clear" w:color="auto" w:fill="FFFFFF"/>
        </w:rPr>
        <w:lastRenderedPageBreak/>
        <w:t>s</w:t>
      </w:r>
      <w:r w:rsidR="00922556" w:rsidRPr="00766C32">
        <w:rPr>
          <w:rFonts w:asciiTheme="majorBidi" w:hAnsiTheme="majorBidi" w:cstheme="majorBidi"/>
          <w:color w:val="00000F"/>
          <w:sz w:val="24"/>
          <w:szCs w:val="24"/>
          <w:shd w:val="clear" w:color="auto" w:fill="FFFFFF"/>
        </w:rPr>
        <w:t>accades</w:t>
      </w:r>
      <w:r w:rsidR="00766C32">
        <w:rPr>
          <w:rFonts w:asciiTheme="majorBidi" w:hAnsiTheme="majorBidi" w:cstheme="majorBidi"/>
          <w:color w:val="00000F"/>
          <w:sz w:val="24"/>
          <w:szCs w:val="24"/>
          <w:shd w:val="clear" w:color="auto" w:fill="FFFFFF"/>
        </w:rPr>
        <w:t xml:space="preserve"> of all pauses in each of</w:t>
      </w:r>
      <w:r w:rsidR="00922556" w:rsidRPr="00766C32">
        <w:rPr>
          <w:rFonts w:asciiTheme="majorBidi" w:hAnsiTheme="majorBidi" w:cstheme="majorBidi"/>
          <w:color w:val="00000F"/>
          <w:sz w:val="24"/>
          <w:szCs w:val="24"/>
          <w:shd w:val="clear" w:color="auto" w:fill="FFFFFF"/>
        </w:rPr>
        <w:t xml:space="preserve"> the four experimental conditions</w:t>
      </w:r>
      <w:r w:rsidR="00766C32">
        <w:rPr>
          <w:rFonts w:asciiTheme="majorBidi" w:hAnsiTheme="majorBidi" w:cstheme="majorBidi"/>
          <w:color w:val="00000F"/>
          <w:sz w:val="24"/>
          <w:szCs w:val="24"/>
          <w:shd w:val="clear" w:color="auto" w:fill="FFFFFF"/>
        </w:rPr>
        <w:t xml:space="preserve">; no significant difference was </w:t>
      </w:r>
      <w:r w:rsidR="00766C32" w:rsidRPr="003E6613">
        <w:rPr>
          <w:rFonts w:asciiTheme="majorBidi" w:hAnsiTheme="majorBidi" w:cstheme="majorBidi"/>
          <w:color w:val="00000F"/>
          <w:sz w:val="24"/>
          <w:szCs w:val="24"/>
          <w:shd w:val="clear" w:color="auto" w:fill="FFFFFF"/>
        </w:rPr>
        <w:t xml:space="preserve">found (p &gt; </w:t>
      </w:r>
      <w:r w:rsidR="003E6613" w:rsidRPr="003E6613">
        <w:rPr>
          <w:rFonts w:asciiTheme="majorBidi" w:hAnsiTheme="majorBidi" w:cstheme="majorBidi"/>
          <w:color w:val="00000F"/>
          <w:sz w:val="24"/>
          <w:szCs w:val="24"/>
          <w:shd w:val="clear" w:color="auto" w:fill="FFFFFF"/>
        </w:rPr>
        <w:t>0.05</w:t>
      </w:r>
      <w:r w:rsidR="00766C32" w:rsidRPr="003E6613">
        <w:rPr>
          <w:rFonts w:asciiTheme="majorBidi" w:hAnsiTheme="majorBidi" w:cstheme="majorBidi"/>
          <w:color w:val="00000F"/>
          <w:sz w:val="24"/>
          <w:szCs w:val="24"/>
          <w:shd w:val="clear" w:color="auto" w:fill="FFFFFF"/>
        </w:rPr>
        <w:t xml:space="preserve">, </w:t>
      </w:r>
      <w:r w:rsidR="003E6613" w:rsidRPr="003E6613">
        <w:rPr>
          <w:rFonts w:asciiTheme="majorBidi" w:hAnsiTheme="majorBidi" w:cstheme="majorBidi"/>
          <w:color w:val="00000F"/>
          <w:sz w:val="24"/>
          <w:szCs w:val="24"/>
          <w:shd w:val="clear" w:color="auto" w:fill="FFFFFF"/>
        </w:rPr>
        <w:t>t-</w:t>
      </w:r>
      <w:r w:rsidR="00766C32" w:rsidRPr="003E6613">
        <w:rPr>
          <w:rFonts w:asciiTheme="majorBidi" w:hAnsiTheme="majorBidi" w:cstheme="majorBidi"/>
          <w:color w:val="00000F"/>
          <w:sz w:val="24"/>
          <w:szCs w:val="24"/>
          <w:shd w:val="clear" w:color="auto" w:fill="FFFFFF"/>
        </w:rPr>
        <w:t>test)</w:t>
      </w:r>
      <w:r w:rsidR="004A57A5" w:rsidRPr="003E6613">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significant difference was found for the maximal saccade speed (</w:t>
      </w:r>
      <w:r w:rsidR="006E0ACC" w:rsidRPr="006E0ACC">
        <w:rPr>
          <w:rFonts w:asciiTheme="majorBidi" w:hAnsiTheme="majorBidi" w:cstheme="majorBidi"/>
          <w:color w:val="00000F"/>
          <w:sz w:val="24"/>
          <w:szCs w:val="24"/>
          <w:shd w:val="clear" w:color="auto" w:fill="FFFFFF"/>
        </w:rPr>
        <w:t>p</w:t>
      </w:r>
      <w:r w:rsidR="006E0ACC" w:rsidRPr="003E6613">
        <w:rPr>
          <w:rFonts w:asciiTheme="majorBidi" w:hAnsiTheme="majorBidi" w:cstheme="majorBidi"/>
          <w:color w:val="00000F"/>
          <w:sz w:val="24"/>
          <w:szCs w:val="24"/>
          <w:shd w:val="clear" w:color="auto" w:fill="FFFFFF"/>
        </w:rPr>
        <w:t xml:space="preserve"> &gt; 0.05, t-</w:t>
      </w:r>
      <w:r w:rsidR="006E0ACC" w:rsidRPr="006E0ACC">
        <w:rPr>
          <w:rFonts w:asciiTheme="majorBidi" w:hAnsiTheme="majorBidi" w:cstheme="majorBidi"/>
          <w:color w:val="00000F"/>
          <w:sz w:val="24"/>
          <w:szCs w:val="24"/>
          <w:shd w:val="clear" w:color="auto" w:fill="FFFFFF"/>
        </w:rPr>
        <w:t>test</w:t>
      </w:r>
      <w:r w:rsidR="00D61EDF">
        <w:rPr>
          <w:rFonts w:asciiTheme="majorBidi" w:hAnsiTheme="majorBidi" w:cstheme="majorBidi"/>
          <w:color w:val="00000F"/>
          <w:sz w:val="24"/>
          <w:szCs w:val="24"/>
          <w:shd w:val="clear" w:color="auto" w:fill="FFFFFF"/>
        </w:rPr>
        <w:t>)</w:t>
      </w:r>
      <w:r w:rsidR="00766C32" w:rsidRPr="006E0ACC">
        <w:rPr>
          <w:rFonts w:asciiTheme="majorBidi" w:hAnsiTheme="majorBidi" w:cstheme="majorBidi"/>
          <w:color w:val="00000F"/>
          <w:sz w:val="24"/>
          <w:szCs w:val="24"/>
          <w:shd w:val="clear" w:color="auto" w:fill="FFFFFF"/>
        </w:rPr>
        <w:t>.</w:t>
      </w:r>
      <w:proofErr w:type="gramEnd"/>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(c)</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 xml:space="preserve">instantaneous </w:t>
      </w:r>
      <w:r w:rsidR="00922556" w:rsidRPr="00766C32">
        <w:rPr>
          <w:rFonts w:asciiTheme="majorBidi" w:hAnsiTheme="majorBidi" w:cstheme="majorBidi"/>
          <w:color w:val="00000F"/>
          <w:sz w:val="24"/>
          <w:szCs w:val="24"/>
          <w:shd w:val="clear" w:color="auto" w:fill="FFFFFF"/>
        </w:rPr>
        <w:t xml:space="preserve">pupil size </w:t>
      </w:r>
      <w:r w:rsidR="00922556" w:rsidRPr="00766C32">
        <w:rPr>
          <w:rFonts w:asciiTheme="majorBidi" w:hAnsiTheme="majorBidi" w:cstheme="majorBidi"/>
          <w:b/>
          <w:bCs/>
          <w:color w:val="00000F"/>
          <w:sz w:val="24"/>
          <w:szCs w:val="24"/>
          <w:shd w:val="clear" w:color="auto" w:fill="FFFFFF"/>
        </w:rPr>
        <w:t>(d)</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instantaneous drift speed (no correla</w:t>
      </w:r>
      <w:r w:rsidR="00766C32">
        <w:rPr>
          <w:rFonts w:asciiTheme="majorBidi" w:hAnsiTheme="majorBidi" w:cstheme="majorBidi"/>
          <w:sz w:val="24"/>
          <w:szCs w:val="24"/>
          <w:shd w:val="clear" w:color="auto" w:fill="FFFFFF"/>
        </w:rPr>
        <w:t>tion</w:t>
      </w:r>
      <w:r w:rsidR="00922556" w:rsidRPr="00766C32">
        <w:rPr>
          <w:rFonts w:asciiTheme="majorBidi" w:hAnsiTheme="majorBidi" w:cstheme="majorBidi"/>
          <w:sz w:val="24"/>
          <w:szCs w:val="24"/>
          <w:shd w:val="clear" w:color="auto" w:fill="FFFFFF"/>
        </w:rPr>
        <w:t xml:space="preserve"> with pupil size, 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0.02,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0.55</w:t>
      </w:r>
      <w:r w:rsidR="00922556" w:rsidRPr="00766C32">
        <w:rPr>
          <w:rFonts w:asciiTheme="majorBidi" w:hAnsiTheme="majorBidi" w:cstheme="majorBidi"/>
          <w:sz w:val="24"/>
          <w:szCs w:val="24"/>
          <w:shd w:val="clear" w:color="auto" w:fill="FFFFFF"/>
        </w:rPr>
        <w:t>)</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b/>
          <w:bCs/>
          <w:color w:val="00000F"/>
          <w:sz w:val="24"/>
          <w:szCs w:val="24"/>
          <w:shd w:val="clear" w:color="auto" w:fill="FFFFFF"/>
        </w:rPr>
        <w:t>(e)</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0D48E5" w:rsidRPr="00766C32">
        <w:rPr>
          <w:rFonts w:asciiTheme="majorBidi" w:hAnsiTheme="majorBidi" w:cstheme="majorBidi"/>
          <w:sz w:val="24"/>
          <w:szCs w:val="24"/>
          <w:shd w:val="clear" w:color="auto" w:fill="FFFFFF"/>
        </w:rPr>
        <w:t>trial instantaneous drift speed</w:t>
      </w:r>
      <w:r w:rsidR="00922556" w:rsidRPr="00766C32">
        <w:rPr>
          <w:rFonts w:asciiTheme="majorBidi" w:hAnsiTheme="majorBidi" w:cstheme="majorBidi"/>
          <w:color w:val="00000F"/>
          <w:sz w:val="24"/>
          <w:szCs w:val="24"/>
          <w:shd w:val="clear" w:color="auto" w:fill="FFFFFF"/>
        </w:rPr>
        <w:t>, calculated from filtered data (</w:t>
      </w:r>
      <w:r w:rsidR="00BF5ECD" w:rsidRPr="00BF5ECD">
        <w:rPr>
          <w:rFonts w:asciiTheme="majorBidi" w:hAnsiTheme="majorBidi" w:cstheme="majorBidi"/>
          <w:color w:val="00000F"/>
          <w:sz w:val="24"/>
          <w:szCs w:val="24"/>
          <w:shd w:val="clear" w:color="auto" w:fill="FFFFFF"/>
        </w:rPr>
        <w:t>a third</w:t>
      </w:r>
      <w:r w:rsidR="00BF5ECD">
        <w:rPr>
          <w:rFonts w:asciiTheme="majorBidi" w:hAnsiTheme="majorBidi" w:cstheme="majorBidi"/>
          <w:color w:val="00000F"/>
          <w:sz w:val="24"/>
          <w:szCs w:val="24"/>
          <w:shd w:val="clear" w:color="auto" w:fill="FFFFFF"/>
        </w:rPr>
        <w:t xml:space="preserve"> </w:t>
      </w:r>
      <w:r w:rsidR="00BF5ECD" w:rsidRPr="00BF5ECD">
        <w:rPr>
          <w:rFonts w:asciiTheme="majorBidi" w:hAnsiTheme="majorBidi" w:cstheme="majorBidi"/>
          <w:color w:val="00000F"/>
          <w:sz w:val="24"/>
          <w:szCs w:val="24"/>
          <w:shd w:val="clear" w:color="auto" w:fill="FFFFFF"/>
        </w:rPr>
        <w:t xml:space="preserve">order </w:t>
      </w:r>
      <w:proofErr w:type="spellStart"/>
      <w:r w:rsidR="00BF5ECD" w:rsidRPr="00BF5ECD">
        <w:rPr>
          <w:rFonts w:asciiTheme="majorBidi" w:hAnsiTheme="majorBidi" w:cstheme="majorBidi"/>
          <w:color w:val="00000F"/>
          <w:sz w:val="24"/>
          <w:szCs w:val="24"/>
          <w:shd w:val="clear" w:color="auto" w:fill="FFFFFF"/>
        </w:rPr>
        <w:t>Savitzky-Golay</w:t>
      </w:r>
      <w:proofErr w:type="spellEnd"/>
      <w:r w:rsidR="00BF5ECD" w:rsidRPr="00BF5ECD">
        <w:rPr>
          <w:rFonts w:asciiTheme="majorBidi" w:hAnsiTheme="majorBidi" w:cstheme="majorBidi"/>
          <w:color w:val="00000F"/>
          <w:sz w:val="24"/>
          <w:szCs w:val="24"/>
          <w:shd w:val="clear" w:color="auto" w:fill="FFFFFF"/>
        </w:rPr>
        <w:t xml:space="preserve"> filter </w:t>
      </w:r>
      <w:r w:rsidR="00787197" w:rsidRPr="00181E0D">
        <w:rPr>
          <w:rFonts w:asciiTheme="majorBidi" w:hAnsiTheme="majorBidi" w:cstheme="majorBidi"/>
          <w:color w:val="00000F"/>
          <w:sz w:val="24"/>
          <w:szCs w:val="24"/>
          <w:shd w:val="clear" w:color="auto" w:fill="FFFFFF"/>
        </w:rPr>
        <w:t>with window size of 3 samples</w:t>
      </w:r>
      <w:r w:rsidR="00547AAE">
        <w:rPr>
          <w:rFonts w:asciiTheme="majorBidi" w:hAnsiTheme="majorBidi" w:cstheme="majorBidi"/>
          <w:color w:val="00000F"/>
          <w:sz w:val="24"/>
          <w:szCs w:val="24"/>
          <w:shd w:val="clear" w:color="auto" w:fill="FFFFFF"/>
        </w:rPr>
        <w:fldChar w:fldCharType="begin"/>
      </w:r>
      <w:r w:rsidR="00547AAE">
        <w:rPr>
          <w:rFonts w:asciiTheme="majorBidi" w:hAnsiTheme="majorBidi" w:cstheme="majorBidi"/>
          <w:color w:val="00000F"/>
          <w:sz w:val="24"/>
          <w:szCs w:val="24"/>
          <w:shd w:val="clear" w:color="auto" w:fill="FFFFFF"/>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color w:val="00000F"/>
          <w:sz w:val="24"/>
          <w:szCs w:val="24"/>
          <w:shd w:val="clear" w:color="auto" w:fill="FFFFFF"/>
        </w:rPr>
        <w:fldChar w:fldCharType="separate"/>
      </w:r>
      <w:r w:rsidR="00547AAE" w:rsidRPr="00547AAE">
        <w:rPr>
          <w:rFonts w:asciiTheme="majorBidi" w:hAnsiTheme="majorBidi" w:cstheme="majorBidi"/>
          <w:noProof/>
          <w:color w:val="00000F"/>
          <w:sz w:val="24"/>
          <w:szCs w:val="24"/>
          <w:shd w:val="clear" w:color="auto" w:fill="FFFFFF"/>
          <w:vertAlign w:val="superscript"/>
        </w:rPr>
        <w:t>14</w:t>
      </w:r>
      <w:r w:rsidR="00547AAE">
        <w:rPr>
          <w:rFonts w:asciiTheme="majorBidi" w:hAnsiTheme="majorBidi" w:cstheme="majorBidi"/>
          <w:color w:val="00000F"/>
          <w:sz w:val="24"/>
          <w:szCs w:val="24"/>
          <w:shd w:val="clear" w:color="auto" w:fill="FFFFFF"/>
        </w:rPr>
        <w:fldChar w:fldCharType="end"/>
      </w:r>
      <w:r w:rsidR="00787197" w:rsidRPr="00766C32">
        <w:rPr>
          <w:rFonts w:asciiTheme="majorBidi" w:hAnsiTheme="majorBidi" w:cstheme="majorBidi"/>
          <w:color w:val="00000F"/>
          <w:sz w:val="24"/>
          <w:szCs w:val="24"/>
          <w:shd w:val="clear" w:color="auto" w:fill="FFFFFF"/>
        </w:rPr>
        <w:t>)</w:t>
      </w:r>
      <w:r w:rsidR="00920E04">
        <w:rPr>
          <w:rFonts w:asciiTheme="majorBidi" w:hAnsiTheme="majorBidi" w:cstheme="majorBidi"/>
          <w:color w:val="00000F"/>
          <w:sz w:val="24"/>
          <w:szCs w:val="24"/>
          <w:shd w:val="clear" w:color="auto" w:fill="FFFFFF"/>
        </w:rPr>
        <w:t xml:space="preserve"> </w:t>
      </w:r>
    </w:p>
    <w:bookmarkEnd w:id="13"/>
    <w:bookmarkEnd w:id="14"/>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77777777"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hud" w:date="2018-04-25T18:24:00Z" w:initials="e">
    <w:p w14:paraId="625A0DF9" w14:textId="44EEEA24" w:rsidR="004414A7" w:rsidRDefault="004414A7">
      <w:pPr>
        <w:pStyle w:val="CommentText"/>
      </w:pPr>
      <w:r>
        <w:rPr>
          <w:rStyle w:val="CommentReference"/>
        </w:rPr>
        <w:annotationRef/>
      </w:r>
      <w:r>
        <w:t>Do we have statistics on this?</w:t>
      </w:r>
    </w:p>
  </w:comment>
  <w:comment w:id="1" w:author="ehud" w:date="2018-04-25T19:26:00Z" w:initials="e">
    <w:p w14:paraId="735BB131" w14:textId="56C0657E" w:rsidR="00F65B40" w:rsidRDefault="00F65B40" w:rsidP="00F65B40">
      <w:pPr>
        <w:pStyle w:val="CommentText"/>
      </w:pPr>
      <w:r>
        <w:rPr>
          <w:rStyle w:val="CommentReference"/>
        </w:rPr>
        <w:annotationRef/>
      </w:r>
      <w:r>
        <w:t xml:space="preserve">This claim is based on 4 numbers. </w:t>
      </w:r>
      <w:proofErr w:type="gramStart"/>
      <w:r>
        <w:t>maybe</w:t>
      </w:r>
      <w:proofErr w:type="gramEnd"/>
      <w:r>
        <w:t xml:space="preserve"> we should also do the full test – do the same analysis as in ExtDataFig2b-d, for the preceding ISI vs </w:t>
      </w:r>
      <w:proofErr w:type="spellStart"/>
      <w:r>
        <w:t>Sp</w:t>
      </w:r>
      <w:proofErr w:type="spellEnd"/>
      <w:r>
        <w:t xml:space="preserve"> and vs </w:t>
      </w:r>
      <w:proofErr w:type="spellStart"/>
      <w:r>
        <w:t>Xp</w:t>
      </w:r>
      <w:proofErr w:type="spellEnd"/>
    </w:p>
  </w:comment>
  <w:comment w:id="2" w:author="bnapp" w:date="2018-04-25T21:04:00Z" w:initials="b">
    <w:p w14:paraId="4048F711" w14:textId="7208DBC0" w:rsidR="004452C6" w:rsidRDefault="004452C6" w:rsidP="0067126B">
      <w:pPr>
        <w:pStyle w:val="CommentText"/>
      </w:pPr>
      <w:r>
        <w:rPr>
          <w:rStyle w:val="CommentReference"/>
        </w:rPr>
        <w:annotationRef/>
      </w:r>
      <w:r w:rsidR="0067126B">
        <w:t xml:space="preserve">It </w:t>
      </w:r>
      <w:r>
        <w:t xml:space="preserve">is </w:t>
      </w:r>
      <w:r w:rsidR="0067126B">
        <w:t xml:space="preserve">indeed </w:t>
      </w:r>
      <w:r>
        <w:t>confusing</w:t>
      </w:r>
      <w:r w:rsidR="0067126B">
        <w:t xml:space="preserve"> apparently…</w:t>
      </w:r>
    </w:p>
    <w:p w14:paraId="4C0A2E72" w14:textId="1084E8C4" w:rsidR="00505E96" w:rsidRDefault="00505E96" w:rsidP="0067126B">
      <w:pPr>
        <w:pStyle w:val="CommentText"/>
      </w:pPr>
      <w:r w:rsidRPr="00505E96">
        <w:rPr>
          <w:highlight w:val="yellow"/>
        </w:rPr>
        <w:t>What is the problem here?</w:t>
      </w:r>
    </w:p>
    <w:p w14:paraId="559D61CD" w14:textId="3A8BE355" w:rsidR="004452C6" w:rsidRDefault="004452C6" w:rsidP="004452C6">
      <w:pPr>
        <w:pStyle w:val="CommentText"/>
      </w:pPr>
    </w:p>
    <w:p w14:paraId="455CCF6E" w14:textId="77777777" w:rsidR="004452C6" w:rsidRDefault="004452C6" w:rsidP="004452C6">
      <w:pPr>
        <w:pStyle w:val="CommentText"/>
      </w:pPr>
    </w:p>
    <w:p w14:paraId="0783CD0C" w14:textId="77777777" w:rsidR="004452C6" w:rsidRDefault="004452C6" w:rsidP="004452C6">
      <w:pPr>
        <w:pStyle w:val="CommentText"/>
      </w:pPr>
    </w:p>
    <w:p w14:paraId="336F4311" w14:textId="6881C632" w:rsidR="004452C6" w:rsidRDefault="004452C6" w:rsidP="004452C6">
      <w:pPr>
        <w:pStyle w:val="CommentText"/>
      </w:pPr>
    </w:p>
  </w:comment>
  <w:comment w:id="5" w:author="ehud" w:date="2018-04-25T21:30:00Z" w:initials="e">
    <w:p w14:paraId="6E268CBF" w14:textId="0CACFF55" w:rsidR="0004483B" w:rsidRDefault="0004483B">
      <w:pPr>
        <w:pStyle w:val="CommentText"/>
      </w:pPr>
      <w:r>
        <w:rPr>
          <w:rStyle w:val="CommentReference"/>
        </w:rPr>
        <w:annotationRef/>
      </w:r>
      <w:proofErr w:type="gramStart"/>
      <w:r>
        <w:t>check</w:t>
      </w:r>
      <w:proofErr w:type="gramEnd"/>
    </w:p>
  </w:comment>
  <w:comment w:id="6" w:author="ehud" w:date="2018-04-25T21:31:00Z" w:initials="e">
    <w:p w14:paraId="5413433F" w14:textId="7CBF8C9D" w:rsidR="0004483B" w:rsidRDefault="0004483B">
      <w:pPr>
        <w:pStyle w:val="CommentText"/>
      </w:pPr>
      <w:r>
        <w:rPr>
          <w:rStyle w:val="CommentReference"/>
        </w:rPr>
        <w:annotationRef/>
      </w:r>
      <w:proofErr w:type="gramStart"/>
      <w:r>
        <w:t>is</w:t>
      </w:r>
      <w:proofErr w:type="gramEnd"/>
      <w:r>
        <w:t xml:space="preserve"> it correct?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18B0A8" w15:done="0"/>
  <w15:commentEx w15:paraId="2E728D96" w15:done="0"/>
  <w15:commentEx w15:paraId="5F8EA777" w15:done="0"/>
  <w15:commentEx w15:paraId="5F46B8DC" w15:done="0"/>
  <w15:commentEx w15:paraId="3280EF4A" w15:done="0"/>
  <w15:commentEx w15:paraId="04009D0B" w15:done="0"/>
  <w15:commentEx w15:paraId="4A60EBA6" w15:done="0"/>
  <w15:commentEx w15:paraId="381FA9FB" w15:done="0"/>
  <w15:commentEx w15:paraId="336F4311" w15:done="0"/>
  <w15:commentEx w15:paraId="58E3406C" w15:done="0"/>
  <w15:commentEx w15:paraId="63AFBCAF" w15:done="0"/>
  <w15:commentEx w15:paraId="798676DE" w15:done="0"/>
  <w15:commentEx w15:paraId="01D88101" w15:done="0"/>
  <w15:commentEx w15:paraId="6980042D" w15:done="0"/>
  <w15:commentEx w15:paraId="408D1C36" w15:done="0"/>
  <w15:commentEx w15:paraId="084E100C" w15:done="0"/>
  <w15:commentEx w15:paraId="6FD2EA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39858" w14:textId="77777777" w:rsidR="00FC1AC0" w:rsidRDefault="00FC1AC0" w:rsidP="000C4643">
      <w:pPr>
        <w:spacing w:after="0" w:line="240" w:lineRule="auto"/>
      </w:pPr>
      <w:r>
        <w:separator/>
      </w:r>
    </w:p>
  </w:endnote>
  <w:endnote w:type="continuationSeparator" w:id="0">
    <w:p w14:paraId="58DF71CD" w14:textId="77777777" w:rsidR="00FC1AC0" w:rsidRDefault="00FC1AC0"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B8D7D" w14:textId="77777777" w:rsidR="00FC1AC0" w:rsidRDefault="00FC1AC0" w:rsidP="000C4643">
      <w:pPr>
        <w:spacing w:after="0" w:line="240" w:lineRule="auto"/>
      </w:pPr>
      <w:r>
        <w:separator/>
      </w:r>
    </w:p>
  </w:footnote>
  <w:footnote w:type="continuationSeparator" w:id="0">
    <w:p w14:paraId="422E89B2" w14:textId="77777777" w:rsidR="00FC1AC0" w:rsidRDefault="00FC1AC0"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napp">
    <w15:presenceInfo w15:providerId="None" w15:userId="bn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5047"/>
    <w:rsid w:val="000071A8"/>
    <w:rsid w:val="0001480F"/>
    <w:rsid w:val="0001493C"/>
    <w:rsid w:val="0001661B"/>
    <w:rsid w:val="00027037"/>
    <w:rsid w:val="000413BF"/>
    <w:rsid w:val="00041755"/>
    <w:rsid w:val="0004483B"/>
    <w:rsid w:val="0004484F"/>
    <w:rsid w:val="00044DC4"/>
    <w:rsid w:val="000471E5"/>
    <w:rsid w:val="00047A23"/>
    <w:rsid w:val="0006231F"/>
    <w:rsid w:val="000623F1"/>
    <w:rsid w:val="000654C4"/>
    <w:rsid w:val="00072603"/>
    <w:rsid w:val="00076720"/>
    <w:rsid w:val="0007734F"/>
    <w:rsid w:val="00086A18"/>
    <w:rsid w:val="00087126"/>
    <w:rsid w:val="00093C53"/>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4159"/>
    <w:rsid w:val="0010057A"/>
    <w:rsid w:val="001030A0"/>
    <w:rsid w:val="00105E59"/>
    <w:rsid w:val="00106665"/>
    <w:rsid w:val="00115558"/>
    <w:rsid w:val="001236D1"/>
    <w:rsid w:val="001266C6"/>
    <w:rsid w:val="00126BF8"/>
    <w:rsid w:val="00130676"/>
    <w:rsid w:val="00134750"/>
    <w:rsid w:val="00136FC9"/>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17C7"/>
    <w:rsid w:val="001C29BA"/>
    <w:rsid w:val="001C391C"/>
    <w:rsid w:val="001C6422"/>
    <w:rsid w:val="001D4139"/>
    <w:rsid w:val="001D519E"/>
    <w:rsid w:val="001D6B11"/>
    <w:rsid w:val="001D7B79"/>
    <w:rsid w:val="001E67D7"/>
    <w:rsid w:val="001F6ECE"/>
    <w:rsid w:val="001F729D"/>
    <w:rsid w:val="001F77DD"/>
    <w:rsid w:val="00203008"/>
    <w:rsid w:val="002057CA"/>
    <w:rsid w:val="002101F6"/>
    <w:rsid w:val="00235371"/>
    <w:rsid w:val="00236A54"/>
    <w:rsid w:val="0023779E"/>
    <w:rsid w:val="00242410"/>
    <w:rsid w:val="0024265D"/>
    <w:rsid w:val="002447EA"/>
    <w:rsid w:val="002473F7"/>
    <w:rsid w:val="002501CF"/>
    <w:rsid w:val="00251577"/>
    <w:rsid w:val="00251E9B"/>
    <w:rsid w:val="00253EAC"/>
    <w:rsid w:val="002620F9"/>
    <w:rsid w:val="0027605B"/>
    <w:rsid w:val="00281A41"/>
    <w:rsid w:val="00281AE6"/>
    <w:rsid w:val="00283260"/>
    <w:rsid w:val="00285DF6"/>
    <w:rsid w:val="002925ED"/>
    <w:rsid w:val="002A01E1"/>
    <w:rsid w:val="002A1DA2"/>
    <w:rsid w:val="002A210A"/>
    <w:rsid w:val="002A3C72"/>
    <w:rsid w:val="002A5A07"/>
    <w:rsid w:val="002A7CC9"/>
    <w:rsid w:val="002B7425"/>
    <w:rsid w:val="002B7F93"/>
    <w:rsid w:val="002D1C7A"/>
    <w:rsid w:val="002D20FB"/>
    <w:rsid w:val="002D322C"/>
    <w:rsid w:val="002D418A"/>
    <w:rsid w:val="002D7BE2"/>
    <w:rsid w:val="002E2E6E"/>
    <w:rsid w:val="002E549D"/>
    <w:rsid w:val="002E7002"/>
    <w:rsid w:val="002F5A1D"/>
    <w:rsid w:val="002F5A51"/>
    <w:rsid w:val="002F5C22"/>
    <w:rsid w:val="003022E6"/>
    <w:rsid w:val="00303296"/>
    <w:rsid w:val="00306D1B"/>
    <w:rsid w:val="00324AC3"/>
    <w:rsid w:val="003347E3"/>
    <w:rsid w:val="003368BD"/>
    <w:rsid w:val="00342596"/>
    <w:rsid w:val="00350158"/>
    <w:rsid w:val="00352872"/>
    <w:rsid w:val="00353E86"/>
    <w:rsid w:val="00354DDC"/>
    <w:rsid w:val="00357380"/>
    <w:rsid w:val="003579DB"/>
    <w:rsid w:val="003612BC"/>
    <w:rsid w:val="003623A2"/>
    <w:rsid w:val="00362833"/>
    <w:rsid w:val="00363E0B"/>
    <w:rsid w:val="00365B6A"/>
    <w:rsid w:val="00366E81"/>
    <w:rsid w:val="003714DD"/>
    <w:rsid w:val="00373A7B"/>
    <w:rsid w:val="00383C93"/>
    <w:rsid w:val="003859CD"/>
    <w:rsid w:val="00385B53"/>
    <w:rsid w:val="003876CD"/>
    <w:rsid w:val="00387F97"/>
    <w:rsid w:val="00394086"/>
    <w:rsid w:val="00397167"/>
    <w:rsid w:val="003A25AA"/>
    <w:rsid w:val="003A6BAD"/>
    <w:rsid w:val="003A791C"/>
    <w:rsid w:val="003A7958"/>
    <w:rsid w:val="003B06FD"/>
    <w:rsid w:val="003B40B3"/>
    <w:rsid w:val="003C2163"/>
    <w:rsid w:val="003C346E"/>
    <w:rsid w:val="003C72C2"/>
    <w:rsid w:val="003D0118"/>
    <w:rsid w:val="003D0FC1"/>
    <w:rsid w:val="003D28A9"/>
    <w:rsid w:val="003E6613"/>
    <w:rsid w:val="003F414E"/>
    <w:rsid w:val="003F5649"/>
    <w:rsid w:val="003F7A73"/>
    <w:rsid w:val="004049DE"/>
    <w:rsid w:val="0041533B"/>
    <w:rsid w:val="00415899"/>
    <w:rsid w:val="00416110"/>
    <w:rsid w:val="00420F21"/>
    <w:rsid w:val="00424B6A"/>
    <w:rsid w:val="0043009D"/>
    <w:rsid w:val="004308B8"/>
    <w:rsid w:val="0043587C"/>
    <w:rsid w:val="004414A7"/>
    <w:rsid w:val="004452C6"/>
    <w:rsid w:val="00451FEF"/>
    <w:rsid w:val="00455609"/>
    <w:rsid w:val="0045681F"/>
    <w:rsid w:val="004669A7"/>
    <w:rsid w:val="00473873"/>
    <w:rsid w:val="00475F05"/>
    <w:rsid w:val="00482028"/>
    <w:rsid w:val="00482FC1"/>
    <w:rsid w:val="00485CB9"/>
    <w:rsid w:val="00486A1C"/>
    <w:rsid w:val="00495D0F"/>
    <w:rsid w:val="004A3D9B"/>
    <w:rsid w:val="004A57A5"/>
    <w:rsid w:val="004A625C"/>
    <w:rsid w:val="004B0005"/>
    <w:rsid w:val="004B3464"/>
    <w:rsid w:val="004B7C17"/>
    <w:rsid w:val="004C303F"/>
    <w:rsid w:val="004C6AB9"/>
    <w:rsid w:val="004D37A0"/>
    <w:rsid w:val="004D3C8D"/>
    <w:rsid w:val="004E4B01"/>
    <w:rsid w:val="004E51D2"/>
    <w:rsid w:val="004E6ED2"/>
    <w:rsid w:val="004F2D4E"/>
    <w:rsid w:val="004F4AB1"/>
    <w:rsid w:val="004F6304"/>
    <w:rsid w:val="005009B8"/>
    <w:rsid w:val="00503A31"/>
    <w:rsid w:val="00505E96"/>
    <w:rsid w:val="005105F4"/>
    <w:rsid w:val="00510F73"/>
    <w:rsid w:val="0051326E"/>
    <w:rsid w:val="00513E08"/>
    <w:rsid w:val="00515AF8"/>
    <w:rsid w:val="005239A9"/>
    <w:rsid w:val="005379D1"/>
    <w:rsid w:val="005447B5"/>
    <w:rsid w:val="00547AAE"/>
    <w:rsid w:val="005723C1"/>
    <w:rsid w:val="005737FC"/>
    <w:rsid w:val="0057682F"/>
    <w:rsid w:val="0057727E"/>
    <w:rsid w:val="00581809"/>
    <w:rsid w:val="00584F0B"/>
    <w:rsid w:val="005A70C7"/>
    <w:rsid w:val="005A7753"/>
    <w:rsid w:val="005B0ECF"/>
    <w:rsid w:val="005B3384"/>
    <w:rsid w:val="005C3C37"/>
    <w:rsid w:val="005C4290"/>
    <w:rsid w:val="005C4E8D"/>
    <w:rsid w:val="005D278D"/>
    <w:rsid w:val="005D5F35"/>
    <w:rsid w:val="005E3B53"/>
    <w:rsid w:val="005E7085"/>
    <w:rsid w:val="005F141D"/>
    <w:rsid w:val="005F2A3F"/>
    <w:rsid w:val="006029B9"/>
    <w:rsid w:val="006071C1"/>
    <w:rsid w:val="00610702"/>
    <w:rsid w:val="00611276"/>
    <w:rsid w:val="006128C1"/>
    <w:rsid w:val="00614CF5"/>
    <w:rsid w:val="006152B9"/>
    <w:rsid w:val="00621BA7"/>
    <w:rsid w:val="0062392C"/>
    <w:rsid w:val="00623C4F"/>
    <w:rsid w:val="006242C6"/>
    <w:rsid w:val="006351EF"/>
    <w:rsid w:val="00641D0E"/>
    <w:rsid w:val="00642911"/>
    <w:rsid w:val="00645ED1"/>
    <w:rsid w:val="00646263"/>
    <w:rsid w:val="006472DA"/>
    <w:rsid w:val="00650BF9"/>
    <w:rsid w:val="00650FC8"/>
    <w:rsid w:val="00654C69"/>
    <w:rsid w:val="00656F1D"/>
    <w:rsid w:val="00663472"/>
    <w:rsid w:val="00665BD7"/>
    <w:rsid w:val="00666695"/>
    <w:rsid w:val="00666BA5"/>
    <w:rsid w:val="00666CEA"/>
    <w:rsid w:val="0067126B"/>
    <w:rsid w:val="00683A4E"/>
    <w:rsid w:val="00684FE7"/>
    <w:rsid w:val="006910B0"/>
    <w:rsid w:val="00693944"/>
    <w:rsid w:val="00696BB6"/>
    <w:rsid w:val="006A57FE"/>
    <w:rsid w:val="006A6063"/>
    <w:rsid w:val="006B532E"/>
    <w:rsid w:val="006B6547"/>
    <w:rsid w:val="006C04C3"/>
    <w:rsid w:val="006C3D2E"/>
    <w:rsid w:val="006C5AC2"/>
    <w:rsid w:val="006D1F3B"/>
    <w:rsid w:val="006D435E"/>
    <w:rsid w:val="006D44F2"/>
    <w:rsid w:val="006E0ACC"/>
    <w:rsid w:val="006E786E"/>
    <w:rsid w:val="006F43AC"/>
    <w:rsid w:val="006F516A"/>
    <w:rsid w:val="00712465"/>
    <w:rsid w:val="0071380B"/>
    <w:rsid w:val="00715814"/>
    <w:rsid w:val="00730124"/>
    <w:rsid w:val="00737078"/>
    <w:rsid w:val="0074187A"/>
    <w:rsid w:val="00742200"/>
    <w:rsid w:val="007440CF"/>
    <w:rsid w:val="00752F29"/>
    <w:rsid w:val="00765C18"/>
    <w:rsid w:val="007668B8"/>
    <w:rsid w:val="00766C32"/>
    <w:rsid w:val="00770867"/>
    <w:rsid w:val="007731B4"/>
    <w:rsid w:val="00776FDD"/>
    <w:rsid w:val="0077732E"/>
    <w:rsid w:val="00777DD1"/>
    <w:rsid w:val="00783379"/>
    <w:rsid w:val="00787197"/>
    <w:rsid w:val="00787718"/>
    <w:rsid w:val="00794385"/>
    <w:rsid w:val="007A2A55"/>
    <w:rsid w:val="007A31A2"/>
    <w:rsid w:val="007B067D"/>
    <w:rsid w:val="007B2D33"/>
    <w:rsid w:val="007B34F2"/>
    <w:rsid w:val="007B62AA"/>
    <w:rsid w:val="007C19E6"/>
    <w:rsid w:val="007C1F05"/>
    <w:rsid w:val="007C2DAD"/>
    <w:rsid w:val="007D0BA9"/>
    <w:rsid w:val="007D1F82"/>
    <w:rsid w:val="007D705E"/>
    <w:rsid w:val="007E2195"/>
    <w:rsid w:val="007E4BBC"/>
    <w:rsid w:val="007F678B"/>
    <w:rsid w:val="007F7206"/>
    <w:rsid w:val="008031B2"/>
    <w:rsid w:val="00805277"/>
    <w:rsid w:val="00816A49"/>
    <w:rsid w:val="00822B9F"/>
    <w:rsid w:val="00826E55"/>
    <w:rsid w:val="008273DB"/>
    <w:rsid w:val="00832E4C"/>
    <w:rsid w:val="00846ABB"/>
    <w:rsid w:val="0085043F"/>
    <w:rsid w:val="00851C5D"/>
    <w:rsid w:val="00862941"/>
    <w:rsid w:val="008630F2"/>
    <w:rsid w:val="00863FD1"/>
    <w:rsid w:val="00866174"/>
    <w:rsid w:val="0086635F"/>
    <w:rsid w:val="00874BD5"/>
    <w:rsid w:val="00875B58"/>
    <w:rsid w:val="00877B70"/>
    <w:rsid w:val="00883AFD"/>
    <w:rsid w:val="00892154"/>
    <w:rsid w:val="008922FA"/>
    <w:rsid w:val="00892C00"/>
    <w:rsid w:val="00895257"/>
    <w:rsid w:val="008A040F"/>
    <w:rsid w:val="008A19DF"/>
    <w:rsid w:val="008B0882"/>
    <w:rsid w:val="008B0BCF"/>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2365"/>
    <w:rsid w:val="00914940"/>
    <w:rsid w:val="00917804"/>
    <w:rsid w:val="00920E04"/>
    <w:rsid w:val="00922556"/>
    <w:rsid w:val="00922991"/>
    <w:rsid w:val="009237A4"/>
    <w:rsid w:val="00927A01"/>
    <w:rsid w:val="00931641"/>
    <w:rsid w:val="00933C1A"/>
    <w:rsid w:val="00936EFD"/>
    <w:rsid w:val="009515CB"/>
    <w:rsid w:val="009529AC"/>
    <w:rsid w:val="00953F26"/>
    <w:rsid w:val="00954689"/>
    <w:rsid w:val="00957CBA"/>
    <w:rsid w:val="00967B2D"/>
    <w:rsid w:val="00973E38"/>
    <w:rsid w:val="00974D68"/>
    <w:rsid w:val="00976F34"/>
    <w:rsid w:val="00981B1A"/>
    <w:rsid w:val="00987B35"/>
    <w:rsid w:val="009974FE"/>
    <w:rsid w:val="0099768B"/>
    <w:rsid w:val="009A0580"/>
    <w:rsid w:val="009A539C"/>
    <w:rsid w:val="009A71D0"/>
    <w:rsid w:val="009C66CA"/>
    <w:rsid w:val="009C6C81"/>
    <w:rsid w:val="009D032E"/>
    <w:rsid w:val="009D1F7B"/>
    <w:rsid w:val="009D2FA0"/>
    <w:rsid w:val="009D307A"/>
    <w:rsid w:val="009F6463"/>
    <w:rsid w:val="009F7CE5"/>
    <w:rsid w:val="00A00780"/>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2A95"/>
    <w:rsid w:val="00A94217"/>
    <w:rsid w:val="00A94A09"/>
    <w:rsid w:val="00A968E2"/>
    <w:rsid w:val="00A97E80"/>
    <w:rsid w:val="00AA46BA"/>
    <w:rsid w:val="00AA5FCE"/>
    <w:rsid w:val="00AB7383"/>
    <w:rsid w:val="00AC33AD"/>
    <w:rsid w:val="00AC7F7E"/>
    <w:rsid w:val="00AD2737"/>
    <w:rsid w:val="00AD469D"/>
    <w:rsid w:val="00AE3B9D"/>
    <w:rsid w:val="00AE3BEA"/>
    <w:rsid w:val="00AE646D"/>
    <w:rsid w:val="00B02449"/>
    <w:rsid w:val="00B03626"/>
    <w:rsid w:val="00B103CF"/>
    <w:rsid w:val="00B12D02"/>
    <w:rsid w:val="00B16A7D"/>
    <w:rsid w:val="00B16CB0"/>
    <w:rsid w:val="00B43128"/>
    <w:rsid w:val="00B445C7"/>
    <w:rsid w:val="00B44D79"/>
    <w:rsid w:val="00B45784"/>
    <w:rsid w:val="00B50EDD"/>
    <w:rsid w:val="00B61F13"/>
    <w:rsid w:val="00B70F39"/>
    <w:rsid w:val="00B73034"/>
    <w:rsid w:val="00B74BD9"/>
    <w:rsid w:val="00B766AF"/>
    <w:rsid w:val="00B80399"/>
    <w:rsid w:val="00B87578"/>
    <w:rsid w:val="00B9169D"/>
    <w:rsid w:val="00B92666"/>
    <w:rsid w:val="00B95616"/>
    <w:rsid w:val="00BA03BC"/>
    <w:rsid w:val="00BA576E"/>
    <w:rsid w:val="00BA6D2E"/>
    <w:rsid w:val="00BA6EB7"/>
    <w:rsid w:val="00BA76E1"/>
    <w:rsid w:val="00BB0314"/>
    <w:rsid w:val="00BB054B"/>
    <w:rsid w:val="00BB7E27"/>
    <w:rsid w:val="00BC1434"/>
    <w:rsid w:val="00BD217D"/>
    <w:rsid w:val="00BD3772"/>
    <w:rsid w:val="00BD76AD"/>
    <w:rsid w:val="00BE2015"/>
    <w:rsid w:val="00BE66FF"/>
    <w:rsid w:val="00BF06FC"/>
    <w:rsid w:val="00BF25B0"/>
    <w:rsid w:val="00BF5ECD"/>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62EF6"/>
    <w:rsid w:val="00C65994"/>
    <w:rsid w:val="00C6748D"/>
    <w:rsid w:val="00C70083"/>
    <w:rsid w:val="00C733D2"/>
    <w:rsid w:val="00C75BE8"/>
    <w:rsid w:val="00C827FF"/>
    <w:rsid w:val="00C82AEA"/>
    <w:rsid w:val="00C82EA9"/>
    <w:rsid w:val="00C83E3B"/>
    <w:rsid w:val="00C8460F"/>
    <w:rsid w:val="00C85309"/>
    <w:rsid w:val="00C86E91"/>
    <w:rsid w:val="00C9143F"/>
    <w:rsid w:val="00C96781"/>
    <w:rsid w:val="00C97135"/>
    <w:rsid w:val="00CB0A5B"/>
    <w:rsid w:val="00CC5A71"/>
    <w:rsid w:val="00CD164C"/>
    <w:rsid w:val="00CD6861"/>
    <w:rsid w:val="00CE2D73"/>
    <w:rsid w:val="00CF2EBC"/>
    <w:rsid w:val="00CF3761"/>
    <w:rsid w:val="00CF477C"/>
    <w:rsid w:val="00CF6111"/>
    <w:rsid w:val="00D01DDE"/>
    <w:rsid w:val="00D12C61"/>
    <w:rsid w:val="00D20C36"/>
    <w:rsid w:val="00D2463C"/>
    <w:rsid w:val="00D2767C"/>
    <w:rsid w:val="00D3679E"/>
    <w:rsid w:val="00D407FD"/>
    <w:rsid w:val="00D41018"/>
    <w:rsid w:val="00D4158F"/>
    <w:rsid w:val="00D42870"/>
    <w:rsid w:val="00D42E48"/>
    <w:rsid w:val="00D441E7"/>
    <w:rsid w:val="00D44399"/>
    <w:rsid w:val="00D50C4E"/>
    <w:rsid w:val="00D51727"/>
    <w:rsid w:val="00D57987"/>
    <w:rsid w:val="00D61EDF"/>
    <w:rsid w:val="00D7772C"/>
    <w:rsid w:val="00D82CCE"/>
    <w:rsid w:val="00D86B59"/>
    <w:rsid w:val="00D91BAE"/>
    <w:rsid w:val="00D9242B"/>
    <w:rsid w:val="00D94336"/>
    <w:rsid w:val="00D94A26"/>
    <w:rsid w:val="00D97F30"/>
    <w:rsid w:val="00DA07F9"/>
    <w:rsid w:val="00DA4B39"/>
    <w:rsid w:val="00DB0F37"/>
    <w:rsid w:val="00DB15E3"/>
    <w:rsid w:val="00DB2C4D"/>
    <w:rsid w:val="00DB2E9F"/>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1D6F"/>
    <w:rsid w:val="00E73460"/>
    <w:rsid w:val="00E77820"/>
    <w:rsid w:val="00E82D54"/>
    <w:rsid w:val="00E86046"/>
    <w:rsid w:val="00E874A2"/>
    <w:rsid w:val="00E92E87"/>
    <w:rsid w:val="00E95E14"/>
    <w:rsid w:val="00E96C97"/>
    <w:rsid w:val="00EA07BC"/>
    <w:rsid w:val="00EA137C"/>
    <w:rsid w:val="00EA2061"/>
    <w:rsid w:val="00EB1D12"/>
    <w:rsid w:val="00EC10E2"/>
    <w:rsid w:val="00EC6F09"/>
    <w:rsid w:val="00ED4551"/>
    <w:rsid w:val="00ED517D"/>
    <w:rsid w:val="00ED53AC"/>
    <w:rsid w:val="00ED5836"/>
    <w:rsid w:val="00EE1764"/>
    <w:rsid w:val="00EF11EF"/>
    <w:rsid w:val="00EF4081"/>
    <w:rsid w:val="00F015BE"/>
    <w:rsid w:val="00F0682B"/>
    <w:rsid w:val="00F11E03"/>
    <w:rsid w:val="00F12956"/>
    <w:rsid w:val="00F13DBC"/>
    <w:rsid w:val="00F2087A"/>
    <w:rsid w:val="00F26274"/>
    <w:rsid w:val="00F30D31"/>
    <w:rsid w:val="00F31F9D"/>
    <w:rsid w:val="00F3257E"/>
    <w:rsid w:val="00F332DC"/>
    <w:rsid w:val="00F40400"/>
    <w:rsid w:val="00F54576"/>
    <w:rsid w:val="00F54AB2"/>
    <w:rsid w:val="00F62CAE"/>
    <w:rsid w:val="00F65B40"/>
    <w:rsid w:val="00F878E9"/>
    <w:rsid w:val="00F87950"/>
    <w:rsid w:val="00F93C3E"/>
    <w:rsid w:val="00FA138F"/>
    <w:rsid w:val="00FA606D"/>
    <w:rsid w:val="00FA6179"/>
    <w:rsid w:val="00FA662D"/>
    <w:rsid w:val="00FA78B1"/>
    <w:rsid w:val="00FB0F4C"/>
    <w:rsid w:val="00FB64E9"/>
    <w:rsid w:val="00FC1AC0"/>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ehud.ahissar@weizmann.ac.il" TargetMode="Externa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5A3DE-C6A9-4E0E-814A-28DBE137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12</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ehud</cp:lastModifiedBy>
  <cp:revision>17</cp:revision>
  <dcterms:created xsi:type="dcterms:W3CDTF">2018-04-25T12:17:00Z</dcterms:created>
  <dcterms:modified xsi:type="dcterms:W3CDTF">2018-04-25T18:50:00Z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