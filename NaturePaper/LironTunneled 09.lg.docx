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xml:space="preserve">, Weizmann Institute, </w:t>
      </w:r>
      <w:proofErr w:type="spellStart"/>
      <w:r w:rsidRPr="00E66A2D">
        <w:rPr>
          <w:rFonts w:asciiTheme="majorBidi" w:hAnsiTheme="majorBidi" w:cstheme="majorBidi"/>
          <w:sz w:val="24"/>
          <w:szCs w:val="24"/>
        </w:rPr>
        <w:t>Rehovot</w:t>
      </w:r>
      <w:proofErr w:type="spellEnd"/>
      <w:r w:rsidRPr="00E66A2D">
        <w:rPr>
          <w:rFonts w:asciiTheme="majorBidi" w:hAnsiTheme="majorBidi" w:cstheme="majorBidi"/>
          <w:sz w:val="24"/>
          <w:szCs w:val="24"/>
        </w:rPr>
        <w: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proofErr w:type="gramStart"/>
      <w:r w:rsidR="00353E86" w:rsidRPr="00E66A2D">
        <w:rPr>
          <w:rFonts w:asciiTheme="majorBidi" w:eastAsiaTheme="minorHAnsi" w:hAnsiTheme="majorBidi" w:cstheme="majorBidi"/>
          <w:b/>
          <w:bCs/>
        </w:rPr>
        <w:t>is based</w:t>
      </w:r>
      <w:proofErr w:type="gramEnd"/>
      <w:r w:rsidR="00353E86" w:rsidRPr="00E66A2D">
        <w:rPr>
          <w:rFonts w:asciiTheme="majorBidi" w:eastAsiaTheme="minorHAnsi" w:hAnsiTheme="majorBidi" w:cstheme="majorBidi"/>
          <w:b/>
          <w:bCs/>
        </w:rPr>
        <w:t xml:space="preserve">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t>
      </w:r>
      <w:proofErr w:type="gramStart"/>
      <w:r w:rsidR="00BD3772" w:rsidRPr="00E66A2D">
        <w:rPr>
          <w:rFonts w:asciiTheme="majorBidi" w:eastAsiaTheme="minorHAnsi" w:hAnsiTheme="majorBidi" w:cstheme="majorBidi"/>
          <w:b/>
          <w:bCs/>
        </w:rPr>
        <w:t>was 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 xml:space="preserve">results reveal clear indications for vision </w:t>
      </w:r>
      <w:proofErr w:type="gramStart"/>
      <w:r w:rsidR="002F5A1D" w:rsidRPr="00E66A2D">
        <w:rPr>
          <w:rFonts w:asciiTheme="majorBidi" w:eastAsiaTheme="minorHAnsi" w:hAnsiTheme="majorBidi" w:cstheme="majorBidi"/>
          <w:b/>
          <w:bCs/>
        </w:rPr>
        <w:t>being based</w:t>
      </w:r>
      <w:proofErr w:type="gramEnd"/>
      <w:r w:rsidR="002F5A1D" w:rsidRPr="00E66A2D">
        <w:rPr>
          <w:rFonts w:asciiTheme="majorBidi" w:eastAsiaTheme="minorHAnsi" w:hAnsiTheme="majorBidi" w:cstheme="majorBidi"/>
          <w:b/>
          <w:bCs/>
        </w:rPr>
        <w:t xml:space="preserve">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005B3384">
        <w:rPr>
          <w:rFonts w:asciiTheme="majorBidi" w:hAnsiTheme="majorBidi" w:cstheme="majorBidi"/>
          <w:sz w:val="24"/>
          <w:szCs w:val="24"/>
        </w:rPr>
        <w:t xml:space="preserve"> </w:t>
      </w:r>
      <w:r w:rsidR="005B3384" w:rsidRPr="002D20FB">
        <w:rPr>
          <w:rFonts w:asciiTheme="majorBidi" w:hAnsiTheme="majorBidi" w:cstheme="majorBidi"/>
          <w:sz w:val="24"/>
          <w:szCs w:val="24"/>
          <w:highlight w:val="green"/>
        </w:rPr>
        <w:t xml:space="preserve">Success rates </w:t>
      </w:r>
      <w:r w:rsidR="005B3384" w:rsidRPr="002D20FB">
        <w:rPr>
          <w:rFonts w:asciiTheme="majorBidi" w:hAnsiTheme="majorBidi" w:cstheme="majorBidi"/>
          <w:sz w:val="24"/>
          <w:szCs w:val="24"/>
          <w:highlight w:val="green"/>
        </w:rPr>
        <w:lastRenderedPageBreak/>
        <w:t>were 100% for natural viewing, 94±</w:t>
      </w:r>
      <w:proofErr w:type="gramStart"/>
      <w:r w:rsidR="005B3384" w:rsidRPr="002D20FB">
        <w:rPr>
          <w:rFonts w:asciiTheme="majorBidi" w:hAnsiTheme="majorBidi" w:cstheme="majorBidi"/>
          <w:sz w:val="24"/>
          <w:szCs w:val="24"/>
          <w:highlight w:val="green"/>
        </w:rPr>
        <w:t>6%</w:t>
      </w:r>
      <w:proofErr w:type="gramEnd"/>
      <w:r w:rsidR="005B3384" w:rsidRPr="002D20FB">
        <w:rPr>
          <w:rFonts w:asciiTheme="majorBidi" w:hAnsiTheme="majorBidi" w:cstheme="majorBidi"/>
          <w:sz w:val="24"/>
          <w:szCs w:val="24"/>
          <w:highlight w:val="green"/>
        </w:rPr>
        <w:t xml:space="preserve"> for the Tunneled-Large shapes and 60±2% for the Tunneled-Small shapes. Only correct trials </w:t>
      </w:r>
      <w:proofErr w:type="gramStart"/>
      <w:r w:rsidR="005B3384" w:rsidRPr="002D20FB">
        <w:rPr>
          <w:rFonts w:asciiTheme="majorBidi" w:hAnsiTheme="majorBidi" w:cstheme="majorBidi"/>
          <w:sz w:val="24"/>
          <w:szCs w:val="24"/>
          <w:highlight w:val="green"/>
        </w:rPr>
        <w:t>were used</w:t>
      </w:r>
      <w:proofErr w:type="gramEnd"/>
      <w:r w:rsidR="005B3384" w:rsidRPr="002D20FB">
        <w:rPr>
          <w:rFonts w:asciiTheme="majorBidi" w:hAnsiTheme="majorBidi" w:cstheme="majorBidi"/>
          <w:sz w:val="24"/>
          <w:szCs w:val="24"/>
          <w:highlight w:val="green"/>
        </w:rPr>
        <w:t xml:space="preserve"> for the analysis reported here.</w:t>
      </w:r>
    </w:p>
    <w:p w14:paraId="6082B8D3" w14:textId="6ECB42EB" w:rsidR="004669A7" w:rsidRPr="00E66A2D" w:rsidRDefault="00383C93" w:rsidP="003A25A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00584F0B" w:rsidRPr="002D20FB">
        <w:rPr>
          <w:rFonts w:asciiTheme="majorBidi" w:hAnsiTheme="majorBidi" w:cstheme="majorBidi"/>
          <w:sz w:val="24"/>
          <w:szCs w:val="24"/>
          <w:highlight w:val="green"/>
        </w:rPr>
        <w:t>the fraction of time spent in each pixel of the image during each trial</w:t>
      </w:r>
      <w:r w:rsidR="002D20FB" w:rsidRPr="002D20FB">
        <w:rPr>
          <w:rFonts w:asciiTheme="majorBidi" w:hAnsiTheme="majorBidi" w:cstheme="majorBidi"/>
          <w:sz w:val="24"/>
          <w:szCs w:val="24"/>
          <w:highlight w:val="green"/>
        </w:rPr>
        <w:t>, mainly reflecting pause location</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6B532E" w:rsidRPr="00CE2D73">
        <w:rPr>
          <w:rFonts w:asciiTheme="majorBidi" w:hAnsiTheme="majorBidi" w:cstheme="majorBidi"/>
          <w:color w:val="FF0000"/>
          <w:highlight w:val="yellow"/>
        </w:rPr>
        <w:t>{</w:t>
      </w:r>
      <w:r w:rsidR="006B532E" w:rsidRPr="009E4B5B">
        <w:rPr>
          <w:rFonts w:asciiTheme="majorBidi" w:hAnsiTheme="majorBidi" w:cstheme="majorBidi"/>
          <w:color w:val="FF0000"/>
          <w:highlight w:val="yellow"/>
        </w:rPr>
        <w:sym w:font="Wingdings" w:char="F0DF"/>
      </w:r>
      <w:r w:rsidR="006B532E">
        <w:rPr>
          <w:rFonts w:asciiTheme="majorBidi" w:hAnsiTheme="majorBidi" w:cstheme="majorBidi"/>
          <w:color w:val="FF0000"/>
          <w:highlight w:val="yellow"/>
        </w:rPr>
        <w:t xml:space="preserve"> </w:t>
      </w:r>
      <w:commentRangeStart w:id="0"/>
      <w:r w:rsidR="006B532E">
        <w:rPr>
          <w:rFonts w:asciiTheme="majorBidi" w:hAnsiTheme="majorBidi" w:cstheme="majorBidi"/>
          <w:color w:val="FF0000"/>
          <w:highlight w:val="yellow"/>
        </w:rPr>
        <w:t xml:space="preserve">(1) </w:t>
      </w:r>
      <w:commentRangeEnd w:id="0"/>
      <w:r w:rsidR="00EC6F09">
        <w:rPr>
          <w:rStyle w:val="CommentReference"/>
        </w:rPr>
        <w:commentReference w:id="0"/>
      </w:r>
      <w:r w:rsidR="006B532E">
        <w:rPr>
          <w:rFonts w:asciiTheme="majorBidi" w:hAnsiTheme="majorBidi" w:cstheme="majorBidi"/>
          <w:color w:val="FF0000"/>
          <w:highlight w:val="yellow"/>
        </w:rPr>
        <w:t xml:space="preserve">was the data normalized for trial duration? </w:t>
      </w:r>
      <w:commentRangeStart w:id="1"/>
      <w:r w:rsidR="006B532E">
        <w:rPr>
          <w:rFonts w:asciiTheme="majorBidi" w:hAnsiTheme="majorBidi" w:cstheme="majorBidi"/>
          <w:color w:val="FF0000"/>
          <w:highlight w:val="yellow"/>
        </w:rPr>
        <w:t xml:space="preserve">(2) </w:t>
      </w:r>
      <w:commentRangeEnd w:id="1"/>
      <w:r w:rsidR="005737FC">
        <w:rPr>
          <w:rStyle w:val="CommentReference"/>
        </w:rPr>
        <w:commentReference w:id="1"/>
      </w:r>
      <w:r w:rsidR="001D4139">
        <w:rPr>
          <w:rFonts w:asciiTheme="majorBidi" w:hAnsiTheme="majorBidi" w:cstheme="majorBidi"/>
          <w:color w:val="FF0000"/>
          <w:highlight w:val="yellow"/>
        </w:rPr>
        <w:t>Since we plot all stimuli with the same size, m</w:t>
      </w:r>
      <w:r w:rsidR="006B532E">
        <w:rPr>
          <w:rFonts w:asciiTheme="majorBidi" w:hAnsiTheme="majorBidi" w:cstheme="majorBidi"/>
          <w:color w:val="FF0000"/>
          <w:highlight w:val="yellow"/>
        </w:rPr>
        <w:t xml:space="preserve">aybe it would add to show on top of each column the </w:t>
      </w:r>
      <w:r w:rsidR="002447EA">
        <w:rPr>
          <w:rFonts w:asciiTheme="majorBidi" w:hAnsiTheme="majorBidi" w:cstheme="majorBidi"/>
          <w:color w:val="FF0000"/>
          <w:highlight w:val="yellow"/>
        </w:rPr>
        <w:t xml:space="preserve">un-normalized </w:t>
      </w:r>
      <w:r w:rsidR="006B532E">
        <w:rPr>
          <w:rFonts w:asciiTheme="majorBidi" w:hAnsiTheme="majorBidi" w:cstheme="majorBidi"/>
          <w:color w:val="FF0000"/>
          <w:highlight w:val="yellow"/>
        </w:rPr>
        <w:t xml:space="preserve">size </w:t>
      </w:r>
      <w:r w:rsidR="002447EA">
        <w:rPr>
          <w:rFonts w:asciiTheme="majorBidi" w:hAnsiTheme="majorBidi" w:cstheme="majorBidi"/>
          <w:color w:val="FF0000"/>
          <w:highlight w:val="yellow"/>
        </w:rPr>
        <w:t xml:space="preserve">of the stimuli </w:t>
      </w:r>
      <w:commentRangeStart w:id="2"/>
      <w:r w:rsidR="00FF7FBD">
        <w:rPr>
          <w:rFonts w:asciiTheme="majorBidi" w:hAnsiTheme="majorBidi" w:cstheme="majorBidi"/>
          <w:color w:val="FF0000"/>
          <w:highlight w:val="yellow"/>
        </w:rPr>
        <w:t xml:space="preserve">(3) </w:t>
      </w:r>
      <w:commentRangeEnd w:id="2"/>
      <w:r w:rsidR="007B067D">
        <w:rPr>
          <w:rStyle w:val="CommentReference"/>
        </w:rPr>
        <w:commentReference w:id="2"/>
      </w:r>
      <w:r w:rsidR="00FF7FBD">
        <w:rPr>
          <w:rFonts w:asciiTheme="majorBidi" w:hAnsiTheme="majorBidi" w:cstheme="majorBidi"/>
          <w:color w:val="FF0000"/>
          <w:highlight w:val="yellow"/>
        </w:rPr>
        <w:t xml:space="preserve">In the left column </w:t>
      </w:r>
      <w:r w:rsidR="001D4139">
        <w:rPr>
          <w:rFonts w:asciiTheme="majorBidi" w:hAnsiTheme="majorBidi" w:cstheme="majorBidi"/>
          <w:color w:val="FF0000"/>
          <w:highlight w:val="yellow"/>
        </w:rPr>
        <w:t>‘</w:t>
      </w:r>
      <w:r w:rsidR="00FF7FBD" w:rsidRPr="001D4139">
        <w:rPr>
          <w:rFonts w:asciiTheme="majorBidi" w:hAnsiTheme="majorBidi" w:cstheme="majorBidi"/>
          <w:b/>
          <w:bCs/>
          <w:i/>
          <w:iCs/>
          <w:color w:val="FF0000"/>
          <w:highlight w:val="yellow"/>
        </w:rPr>
        <w:t>a</w:t>
      </w:r>
      <w:r w:rsidR="001D4139">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the highest value could reflect either the “</w:t>
      </w:r>
      <w:r w:rsidR="00FF7FBD" w:rsidRPr="00FF7FBD">
        <w:rPr>
          <w:rFonts w:asciiTheme="majorBidi" w:hAnsiTheme="majorBidi" w:cstheme="majorBidi"/>
          <w:color w:val="FF0000"/>
          <w:highlight w:val="yellow"/>
        </w:rPr>
        <w:t>gaze centers”, or</w:t>
      </w:r>
      <w:r w:rsidR="00FF7FBD">
        <w:rPr>
          <w:rFonts w:asciiTheme="majorBidi" w:hAnsiTheme="majorBidi" w:cstheme="majorBidi"/>
          <w:color w:val="FF0000"/>
          <w:highlight w:val="yellow"/>
        </w:rPr>
        <w:t xml:space="preserve"> many horizontal</w:t>
      </w:r>
      <w:r w:rsidR="003A25AA">
        <w:rPr>
          <w:rFonts w:asciiTheme="majorBidi" w:hAnsiTheme="majorBidi" w:cstheme="majorBidi"/>
          <w:color w:val="FF0000"/>
        </w:rPr>
        <w:t>…</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 xml:space="preserve">Such changes may reflect reactions to input changes, as </w:t>
      </w:r>
      <w:proofErr w:type="gramStart"/>
      <w:r w:rsidR="003F5649" w:rsidRPr="00E66A2D">
        <w:rPr>
          <w:rFonts w:asciiTheme="majorBidi" w:hAnsiTheme="majorBidi" w:cstheme="majorBidi"/>
          <w:sz w:val="24"/>
          <w:szCs w:val="24"/>
        </w:rPr>
        <w:t>may be expected</w:t>
      </w:r>
      <w:proofErr w:type="gramEnd"/>
      <w:r w:rsidR="003F5649" w:rsidRPr="00E66A2D">
        <w:rPr>
          <w:rFonts w:asciiTheme="majorBidi" w:hAnsiTheme="majorBidi" w:cstheme="majorBidi"/>
          <w:sz w:val="24"/>
          <w:szCs w:val="24"/>
        </w:rPr>
        <w:t xml:space="preserve">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19AB34E5" w:rsidR="000A571C" w:rsidRPr="00E66A2D" w:rsidRDefault="008F3915" w:rsidP="00BE66FF">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t>
      </w:r>
      <w:r w:rsidR="001A2DBC" w:rsidRPr="00E66A2D">
        <w:rPr>
          <w:rFonts w:asciiTheme="majorBidi" w:hAnsiTheme="majorBidi" w:cstheme="majorBidi"/>
          <w:sz w:val="24"/>
          <w:szCs w:val="24"/>
        </w:rPr>
        <w:lastRenderedPageBreak/>
        <w:t xml:space="preserve">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2a,b</w:t>
      </w:r>
      <w:r w:rsidR="00C15249" w:rsidRPr="00E66A2D">
        <w:rPr>
          <w:rFonts w:asciiTheme="majorBidi" w:hAnsiTheme="majorBidi" w:cstheme="majorBidi"/>
          <w:sz w:val="24"/>
          <w:szCs w:val="24"/>
        </w:rPr>
        <w:t>).</w:t>
      </w:r>
      <w:r w:rsidR="00A97E80" w:rsidRPr="00CE2D73">
        <w:rPr>
          <w:rFonts w:asciiTheme="majorBidi" w:hAnsiTheme="majorBidi" w:cstheme="majorBidi"/>
          <w:color w:val="FF0000"/>
          <w:highlight w:val="yellow"/>
        </w:rPr>
        <w:t>{</w:t>
      </w:r>
      <w:r w:rsidR="00A97E80" w:rsidRPr="009E4B5B">
        <w:rPr>
          <w:rFonts w:asciiTheme="majorBidi" w:hAnsiTheme="majorBidi" w:cstheme="majorBidi"/>
          <w:color w:val="FF0000"/>
          <w:highlight w:val="yellow"/>
        </w:rPr>
        <w:sym w:font="Wingdings" w:char="F0DF"/>
      </w:r>
      <w:r w:rsidR="00A97E80">
        <w:rPr>
          <w:rFonts w:asciiTheme="majorBidi" w:hAnsiTheme="majorBidi" w:cstheme="majorBidi"/>
          <w:color w:val="FF0000"/>
          <w:highlight w:val="yellow"/>
        </w:rPr>
        <w:t xml:space="preserve"> Important questions regarding tunneled vision: (1) large part of the time</w:t>
      </w:r>
      <w:r w:rsidR="00451FEF">
        <w:rPr>
          <w:rFonts w:asciiTheme="majorBidi" w:hAnsiTheme="majorBidi" w:cstheme="majorBidi"/>
          <w:color w:val="FF0000"/>
          <w:highlight w:val="yellow"/>
        </w:rPr>
        <w:t xml:space="preserve"> the screen is uniform</w:t>
      </w:r>
      <w:r w:rsidR="00451FEF">
        <w:rPr>
          <w:rFonts w:asciiTheme="majorBidi" w:hAnsiTheme="majorBidi" w:cstheme="majorBidi"/>
          <w:color w:val="FF0000"/>
          <w:highlight w:val="yellow"/>
        </w:rPr>
        <w:noBreakHyphen/>
        <w:t xml:space="preserve">black and the object is not exposed. Did you examine drift and saccades separately when the object is exposed or not? (2) This is especially important when object is small and most of the time the participant is searching for the object. Therefore, there are saccades in the search mode and saccades </w:t>
      </w:r>
      <w:r w:rsidR="005C3C37">
        <w:rPr>
          <w:rFonts w:asciiTheme="majorBidi" w:hAnsiTheme="majorBidi" w:cstheme="majorBidi"/>
          <w:color w:val="FF0000"/>
          <w:highlight w:val="yellow"/>
        </w:rPr>
        <w:t>moving over different parts of the object</w:t>
      </w:r>
      <w:r w:rsidR="000C6700">
        <w:rPr>
          <w:rFonts w:asciiTheme="majorBidi" w:hAnsiTheme="majorBidi" w:cstheme="majorBidi"/>
          <w:color w:val="FF0000"/>
          <w:highlight w:val="yellow"/>
        </w:rPr>
        <w:t xml:space="preserve"> </w:t>
      </w:r>
      <w:r w:rsidR="000C6700" w:rsidRPr="000C6700">
        <w:rPr>
          <w:rFonts w:asciiTheme="majorBidi" w:hAnsiTheme="majorBidi" w:cstheme="majorBidi"/>
          <w:color w:val="FF0000"/>
          <w:highlight w:val="green"/>
        </w:rPr>
        <w:t>[[for saccades we do</w:t>
      </w:r>
      <w:r w:rsidR="000C6700">
        <w:rPr>
          <w:rFonts w:asciiTheme="majorBidi" w:hAnsiTheme="majorBidi" w:cstheme="majorBidi"/>
          <w:color w:val="FF0000"/>
          <w:highlight w:val="green"/>
        </w:rPr>
        <w:t xml:space="preserve"> </w:t>
      </w:r>
      <w:r w:rsidR="000C6700" w:rsidRPr="000C6700">
        <w:rPr>
          <w:rFonts w:asciiTheme="majorBidi" w:hAnsiTheme="majorBidi" w:cstheme="majorBidi"/>
          <w:color w:val="FF0000"/>
          <w:highlight w:val="green"/>
        </w:rPr>
        <w:t xml:space="preserve">not have such analysis. </w:t>
      </w:r>
      <w:r w:rsidR="00283260" w:rsidRPr="000C6700">
        <w:rPr>
          <w:rFonts w:asciiTheme="majorBidi" w:hAnsiTheme="majorBidi" w:cstheme="majorBidi"/>
          <w:color w:val="FF0000"/>
          <w:highlight w:val="green"/>
        </w:rPr>
        <w:t>However,</w:t>
      </w:r>
      <w:r w:rsidR="000C6700" w:rsidRPr="000C6700">
        <w:rPr>
          <w:rFonts w:asciiTheme="majorBidi" w:hAnsiTheme="majorBidi" w:cstheme="majorBidi"/>
          <w:color w:val="FF0000"/>
          <w:highlight w:val="green"/>
        </w:rPr>
        <w:t xml:space="preserve"> for drift we do - this analysis for the drift speed </w:t>
      </w:r>
      <w:proofErr w:type="gramStart"/>
      <w:r w:rsidR="000C6700" w:rsidRPr="000C6700">
        <w:rPr>
          <w:rFonts w:asciiTheme="majorBidi" w:hAnsiTheme="majorBidi" w:cstheme="majorBidi"/>
          <w:color w:val="FF0000"/>
          <w:highlight w:val="green"/>
        </w:rPr>
        <w:t>is done</w:t>
      </w:r>
      <w:proofErr w:type="gramEnd"/>
      <w:r w:rsidR="000C6700" w:rsidRPr="000C6700">
        <w:rPr>
          <w:rFonts w:asciiTheme="majorBidi" w:hAnsiTheme="majorBidi" w:cstheme="majorBidi"/>
          <w:color w:val="FF0000"/>
          <w:highlight w:val="green"/>
        </w:rPr>
        <w:t xml:space="preserve"> next, in the border/no-border division</w:t>
      </w:r>
      <w:r w:rsidR="00283260">
        <w:rPr>
          <w:rFonts w:asciiTheme="majorBidi" w:hAnsiTheme="majorBidi" w:cstheme="majorBidi"/>
          <w:color w:val="FF0000"/>
          <w:highlight w:val="green"/>
        </w:rPr>
        <w:t>, figure 4</w:t>
      </w:r>
      <w:r w:rsidR="000C6700">
        <w:rPr>
          <w:rFonts w:asciiTheme="majorBidi" w:hAnsiTheme="majorBidi" w:cstheme="majorBidi"/>
          <w:color w:val="FF0000"/>
          <w:highlight w:val="green"/>
        </w:rPr>
        <w:t>]]</w:t>
      </w:r>
      <w:r w:rsidR="00283260">
        <w:rPr>
          <w:rFonts w:asciiTheme="majorBidi" w:hAnsiTheme="majorBidi" w:cstheme="majorBidi"/>
          <w:color w:val="FF0000"/>
        </w:rPr>
        <w:t>.</w:t>
      </w:r>
      <w:r w:rsidR="002F5C22">
        <w:rPr>
          <w:rFonts w:asciiTheme="majorBidi" w:hAnsiTheme="majorBidi" w:cstheme="majorBidi"/>
          <w:color w:val="FF0000"/>
        </w:rPr>
        <w:t xml:space="preserve"> </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31.3pt" o:ole="">
            <v:imagedata r:id="rId10" o:title=""/>
          </v:shape>
          <o:OLEObject Type="Embed" ProgID="Equation.DSMT4" ShapeID="_x0000_i1025" DrawAspect="Content" ObjectID="_1584687907" r:id="rId11"/>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5.75pt;height:16.3pt" o:ole="">
            <v:imagedata r:id="rId12" o:title=""/>
          </v:shape>
          <o:OLEObject Type="Embed" ProgID="Equation.DSMT4" ShapeID="_x0000_i1026" DrawAspect="Content" ObjectID="_1584687908" r:id="rId13"/>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w:t>
      </w:r>
      <w:r w:rsidRPr="00E66A2D">
        <w:rPr>
          <w:rFonts w:asciiTheme="majorBidi" w:hAnsiTheme="majorBidi" w:cstheme="majorBidi"/>
          <w:sz w:val="24"/>
          <w:szCs w:val="24"/>
        </w:rPr>
        <w:lastRenderedPageBreak/>
        <w:t xml:space="preserve">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1DC8E51D" w:rsidR="00416110" w:rsidRDefault="0043587C" w:rsidP="00D97F30">
      <w:pPr>
        <w:spacing w:line="360" w:lineRule="auto"/>
        <w:jc w:val="both"/>
        <w:rPr>
          <w:ins w:id="3" w:author="Ehud Ahissar" w:date="2018-04-02T17:28:00Z"/>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commentRangeStart w:id="4"/>
      <w:r w:rsidRPr="00E66A2D">
        <w:rPr>
          <w:rFonts w:asciiTheme="majorBidi" w:hAnsiTheme="majorBidi" w:cstheme="majorBidi"/>
          <w:sz w:val="24"/>
          <w:szCs w:val="24"/>
        </w:rPr>
        <w:t xml:space="preserve">To analyze the interactions between saccades and drift kinematics in more detail we </w:t>
      </w:r>
      <w:r w:rsidR="00A94A09" w:rsidRPr="00E66A2D">
        <w:rPr>
          <w:rFonts w:asciiTheme="majorBidi" w:hAnsiTheme="majorBidi" w:cstheme="majorBidi"/>
          <w:color w:val="000000" w:themeColor="text1"/>
          <w:sz w:val="24"/>
          <w:szCs w:val="24"/>
        </w:rPr>
        <w:t xml:space="preserve">examined the spatiotemporal trajectories of </w:t>
      </w:r>
      <w:r w:rsidRPr="00E66A2D">
        <w:rPr>
          <w:rFonts w:asciiTheme="majorBidi" w:hAnsiTheme="majorBidi" w:cstheme="majorBidi"/>
          <w:color w:val="000000" w:themeColor="text1"/>
          <w:sz w:val="24"/>
          <w:szCs w:val="24"/>
        </w:rPr>
        <w:t>eye movements</w:t>
      </w:r>
      <w:r w:rsidR="00A94A09" w:rsidRPr="00E66A2D">
        <w:rPr>
          <w:rFonts w:asciiTheme="majorBidi" w:hAnsiTheme="majorBidi" w:cstheme="majorBidi"/>
          <w:color w:val="000000" w:themeColor="text1"/>
          <w:sz w:val="24"/>
          <w:szCs w:val="24"/>
        </w:rPr>
        <w:t xml:space="preserve"> during individual trials (</w:t>
      </w:r>
      <w:r w:rsidR="00A94A09" w:rsidRPr="00E66A2D">
        <w:rPr>
          <w:rFonts w:asciiTheme="majorBidi" w:hAnsiTheme="majorBidi" w:cstheme="majorBidi"/>
          <w:b/>
          <w:bCs/>
          <w:color w:val="000000" w:themeColor="text1"/>
          <w:sz w:val="24"/>
          <w:szCs w:val="24"/>
        </w:rPr>
        <w:t xml:space="preserve">Fig. </w:t>
      </w:r>
      <w:r w:rsidRPr="00E66A2D">
        <w:rPr>
          <w:rFonts w:asciiTheme="majorBidi" w:hAnsiTheme="majorBidi" w:cstheme="majorBidi"/>
          <w:b/>
          <w:bCs/>
          <w:color w:val="000000" w:themeColor="text1"/>
          <w:sz w:val="24"/>
          <w:szCs w:val="24"/>
        </w:rPr>
        <w:t>3</w:t>
      </w:r>
      <w:r w:rsidR="00A94A09" w:rsidRPr="00E66A2D">
        <w:rPr>
          <w:rFonts w:asciiTheme="majorBidi" w:hAnsiTheme="majorBidi" w:cstheme="majorBidi"/>
          <w:color w:val="000000" w:themeColor="text1"/>
          <w:sz w:val="24"/>
          <w:szCs w:val="24"/>
        </w:rPr>
        <w:t>)</w:t>
      </w:r>
      <w:commentRangeEnd w:id="4"/>
      <w:r w:rsidR="008A040F">
        <w:rPr>
          <w:rStyle w:val="CommentReference"/>
        </w:rPr>
        <w:commentReference w:id="4"/>
      </w:r>
      <w:r w:rsidR="00A94A09" w:rsidRPr="00E66A2D">
        <w:rPr>
          <w:rFonts w:asciiTheme="majorBidi" w:hAnsiTheme="majorBidi" w:cstheme="majorBidi"/>
          <w:color w:val="000000" w:themeColor="text1"/>
          <w:sz w:val="24"/>
          <w:szCs w:val="24"/>
        </w:rPr>
        <w:t xml:space="preserve">. Tunneled vision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Large-tunneled trials were border-following, </w:t>
      </w:r>
      <w:r w:rsidR="00416110">
        <w:rPr>
          <w:rFonts w:asciiTheme="majorBidi" w:hAnsiTheme="majorBidi" w:cstheme="majorBidi"/>
          <w:sz w:val="24"/>
          <w:szCs w:val="24"/>
        </w:rPr>
        <w:t>consistent with saliency models of saccadic target selection</w:t>
      </w:r>
      <w:r w:rsidR="00A10F2B" w:rsidRPr="00E66A2D">
        <w:rPr>
          <w:rFonts w:asciiTheme="majorBidi" w:hAnsiTheme="majorBidi" w:cstheme="majorBidi"/>
          <w:sz w:val="24"/>
          <w:szCs w:val="24"/>
        </w:rPr>
        <w:fldChar w:fldCharType="begin"/>
      </w:r>
      <w:r w:rsidR="00A10F2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A10F2B" w:rsidRPr="00E66A2D">
        <w:rPr>
          <w:rFonts w:asciiTheme="majorBidi" w:hAnsiTheme="majorBidi" w:cstheme="majorBidi"/>
          <w:sz w:val="24"/>
          <w:szCs w:val="24"/>
        </w:rPr>
        <w:fldChar w:fldCharType="separate"/>
      </w:r>
      <w:r w:rsidR="00A10F2B" w:rsidRPr="00E66A2D">
        <w:rPr>
          <w:rFonts w:asciiTheme="majorBidi" w:hAnsiTheme="majorBidi" w:cstheme="majorBidi"/>
          <w:noProof/>
          <w:sz w:val="24"/>
          <w:szCs w:val="24"/>
          <w:vertAlign w:val="superscript"/>
        </w:rPr>
        <w:t>5</w:t>
      </w:r>
      <w:r w:rsidR="00A10F2B" w:rsidRPr="00E66A2D">
        <w:rPr>
          <w:rFonts w:asciiTheme="majorBidi" w:hAnsiTheme="majorBidi" w:cstheme="majorBidi"/>
          <w:sz w:val="24"/>
          <w:szCs w:val="24"/>
        </w:rPr>
        <w:fldChar w:fldCharType="end"/>
      </w:r>
      <w:r w:rsidR="00A10F2B">
        <w:rPr>
          <w:rFonts w:asciiTheme="majorBidi" w:hAnsiTheme="majorBidi" w:cstheme="majorBidi"/>
          <w:sz w:val="24"/>
          <w:szCs w:val="24"/>
        </w:rPr>
        <w:t>.</w:t>
      </w:r>
      <w:r w:rsidR="00416110">
        <w:rPr>
          <w:rFonts w:asciiTheme="majorBidi" w:hAnsiTheme="majorBidi" w:cstheme="majorBidi"/>
          <w:sz w:val="24"/>
          <w:szCs w:val="24"/>
        </w:rPr>
        <w:t xml:space="preserve"> </w:t>
      </w:r>
      <w:r w:rsidR="00B50EDD" w:rsidRPr="00CE2D73">
        <w:rPr>
          <w:rFonts w:asciiTheme="majorBidi" w:hAnsiTheme="majorBidi" w:cstheme="majorBidi"/>
          <w:color w:val="FF0000"/>
          <w:highlight w:val="yellow"/>
        </w:rPr>
        <w:t>{</w:t>
      </w:r>
      <w:r w:rsidR="00B50EDD" w:rsidRPr="00B50EDD">
        <w:rPr>
          <w:rFonts w:asciiTheme="majorBidi" w:hAnsiTheme="majorBidi" w:cstheme="majorBidi"/>
          <w:color w:val="FF0000"/>
          <w:highlight w:val="yellow"/>
        </w:rPr>
        <w:sym w:font="Wingdings" w:char="F0DF"/>
      </w:r>
      <w:r w:rsidR="00B50EDD">
        <w:rPr>
          <w:rFonts w:asciiTheme="majorBidi" w:hAnsiTheme="majorBidi" w:cstheme="majorBidi"/>
          <w:color w:val="FF0000"/>
          <w:highlight w:val="yellow"/>
        </w:rPr>
        <w:t xml:space="preserve"> </w:t>
      </w:r>
      <w:commentRangeStart w:id="5"/>
      <w:r w:rsidR="008E4D80">
        <w:rPr>
          <w:rFonts w:asciiTheme="majorBidi" w:hAnsiTheme="majorBidi" w:cstheme="majorBidi"/>
          <w:color w:val="FF0000"/>
          <w:highlight w:val="yellow"/>
        </w:rPr>
        <w:t xml:space="preserve">(1) </w:t>
      </w:r>
      <w:commentRangeEnd w:id="5"/>
      <w:r w:rsidR="00E82D54">
        <w:rPr>
          <w:rStyle w:val="CommentReference"/>
        </w:rPr>
        <w:commentReference w:id="5"/>
      </w:r>
      <w:r w:rsidR="00B50EDD" w:rsidRPr="00B50EDD">
        <w:rPr>
          <w:rFonts w:asciiTheme="majorBidi" w:hAnsiTheme="majorBidi" w:cstheme="majorBidi"/>
          <w:color w:val="FF0000"/>
          <w:highlight w:val="yellow"/>
        </w:rPr>
        <w:t xml:space="preserve">It contradicts (or at least it is not consistent with) </w:t>
      </w:r>
      <w:r w:rsidR="00B50EDD" w:rsidRPr="001D7B79">
        <w:rPr>
          <w:rFonts w:asciiTheme="majorBidi" w:hAnsiTheme="majorBidi" w:cstheme="majorBidi"/>
          <w:b/>
          <w:bCs/>
          <w:color w:val="FF0000"/>
          <w:highlight w:val="yellow"/>
        </w:rPr>
        <w:t xml:space="preserve">figure 1d, </w:t>
      </w:r>
      <w:r w:rsidR="008E4D80">
        <w:rPr>
          <w:rFonts w:asciiTheme="majorBidi" w:hAnsiTheme="majorBidi" w:cstheme="majorBidi"/>
          <w:color w:val="FF0000"/>
          <w:highlight w:val="yellow"/>
        </w:rPr>
        <w:t>That makes the result depending on an arbitrary decision</w:t>
      </w:r>
      <w:r w:rsidR="00D97F30">
        <w:rPr>
          <w:rFonts w:asciiTheme="majorBidi" w:hAnsiTheme="majorBidi" w:cstheme="majorBidi"/>
          <w:color w:val="FF0000"/>
          <w:highlight w:val="yellow"/>
        </w:rPr>
        <w:t>…</w:t>
      </w:r>
      <w:proofErr w:type="gramStart"/>
      <w:r w:rsidR="008E4D80">
        <w:rPr>
          <w:rFonts w:asciiTheme="majorBidi" w:hAnsiTheme="majorBidi" w:cstheme="majorBidi"/>
          <w:color w:val="FF0000"/>
          <w:highlight w:val="yellow"/>
        </w:rPr>
        <w:t>)</w:t>
      </w:r>
      <w:r w:rsidR="001D7B79">
        <w:rPr>
          <w:rFonts w:asciiTheme="majorBidi" w:hAnsiTheme="majorBidi" w:cstheme="majorBidi"/>
          <w:color w:val="FF0000"/>
          <w:highlight w:val="yellow"/>
        </w:rPr>
        <w:t xml:space="preserve"> </w:t>
      </w:r>
      <w:r w:rsidR="00A94A09" w:rsidRPr="00E66A2D">
        <w:rPr>
          <w:rFonts w:asciiTheme="majorBidi" w:hAnsiTheme="majorBidi" w:cstheme="majorBidi"/>
          <w:sz w:val="24"/>
          <w:szCs w:val="24"/>
        </w:rPr>
        <w:t xml:space="preserve"> (</w:t>
      </w:r>
      <w:proofErr w:type="gramEnd"/>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103012FD"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location </w:t>
      </w:r>
      <w:r w:rsidR="00A94A09" w:rsidRPr="00E66A2D">
        <w:rPr>
          <w:rFonts w:asciiTheme="majorBidi" w:hAnsiTheme="majorBidi" w:cstheme="majorBidi"/>
          <w:sz w:val="24"/>
          <w:szCs w:val="24"/>
        </w:rPr>
        <w:t>(</w:t>
      </w:r>
      <w:r w:rsidR="00A94A09" w:rsidRPr="00645ED1">
        <w:rPr>
          <w:rFonts w:asciiTheme="majorBidi" w:hAnsiTheme="majorBidi" w:cstheme="majorBidi"/>
          <w:b/>
          <w:bCs/>
          <w:sz w:val="24"/>
          <w:szCs w:val="24"/>
          <w:highlight w:val="green"/>
        </w:rPr>
        <w:t xml:space="preserve">Fig. </w:t>
      </w:r>
      <w:r w:rsidR="00650FC8" w:rsidRPr="00645ED1">
        <w:rPr>
          <w:rFonts w:asciiTheme="majorBidi" w:hAnsiTheme="majorBidi" w:cstheme="majorBidi"/>
          <w:b/>
          <w:bCs/>
          <w:sz w:val="24"/>
          <w:szCs w:val="24"/>
          <w:highlight w:val="green"/>
        </w:rPr>
        <w:t>4</w:t>
      </w:r>
      <w:r w:rsidR="00A94A09" w:rsidRPr="00645ED1">
        <w:rPr>
          <w:rFonts w:asciiTheme="majorBidi" w:hAnsiTheme="majorBidi" w:cstheme="majorBidi"/>
          <w:b/>
          <w:bCs/>
          <w:sz w:val="24"/>
          <w:szCs w:val="24"/>
          <w:highlight w:val="green"/>
        </w:rPr>
        <w:t>;</w:t>
      </w:r>
      <w:r w:rsidR="00A94A09" w:rsidRPr="00E66A2D">
        <w:rPr>
          <w:rFonts w:asciiTheme="majorBidi" w:hAnsiTheme="majorBidi" w:cstheme="majorBidi"/>
          <w:b/>
          <w:bCs/>
          <w:sz w:val="24"/>
          <w:szCs w:val="24"/>
        </w:rPr>
        <w:t xml:space="preserve"> </w:t>
      </w:r>
      <w:r w:rsidR="00A94A09" w:rsidRPr="00E66A2D">
        <w:rPr>
          <w:rFonts w:asciiTheme="majorBidi" w:hAnsiTheme="majorBidi" w:cstheme="majorBidi"/>
          <w:sz w:val="24"/>
          <w:szCs w:val="24"/>
        </w:rPr>
        <w:t xml:space="preserve">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w:t>
      </w:r>
      <w:r w:rsidR="00F13DBC" w:rsidRPr="00E66A2D">
        <w:rPr>
          <w:rFonts w:asciiTheme="majorBidi" w:hAnsiTheme="majorBidi" w:cstheme="majorBidi"/>
          <w:sz w:val="24"/>
          <w:szCs w:val="24"/>
        </w:rPr>
        <w:t xml:space="preserve"> </w:t>
      </w:r>
      <w:r w:rsidR="00F13DBC" w:rsidRPr="00DF7A4E">
        <w:rPr>
          <w:rFonts w:asciiTheme="majorBidi" w:hAnsiTheme="majorBidi" w:cstheme="majorBidi"/>
          <w:sz w:val="24"/>
          <w:szCs w:val="24"/>
        </w:rPr>
        <w:t>The curvature index</w:t>
      </w:r>
      <w:r w:rsidR="000E42CB" w:rsidRPr="00DF7A4E">
        <w:rPr>
          <w:rFonts w:asciiTheme="majorBidi" w:hAnsiTheme="majorBidi" w:cstheme="majorBidi"/>
          <w:sz w:val="24"/>
          <w:szCs w:val="24"/>
        </w:rPr>
        <w:t xml:space="preserve"> differed between</w:t>
      </w:r>
      <w:r w:rsidR="00F13DBC" w:rsidRPr="00DF7A4E">
        <w:rPr>
          <w:rFonts w:asciiTheme="majorBidi" w:hAnsiTheme="majorBidi" w:cstheme="majorBidi"/>
          <w:sz w:val="24"/>
          <w:szCs w:val="24"/>
        </w:rPr>
        <w:t xml:space="preserve"> border and non-border drift</w:t>
      </w:r>
      <w:r w:rsidR="000E42CB" w:rsidRPr="00DF7A4E">
        <w:rPr>
          <w:rFonts w:asciiTheme="majorBidi" w:hAnsiTheme="majorBidi" w:cstheme="majorBidi"/>
          <w:sz w:val="24"/>
          <w:szCs w:val="24"/>
        </w:rPr>
        <w:t>s</w:t>
      </w:r>
      <w:r w:rsidR="00F13DBC" w:rsidRPr="00DF7A4E">
        <w:rPr>
          <w:rFonts w:asciiTheme="majorBidi" w:hAnsiTheme="majorBidi" w:cstheme="majorBidi"/>
          <w:sz w:val="24"/>
          <w:szCs w:val="24"/>
        </w:rPr>
        <w:t xml:space="preserve"> in</w:t>
      </w:r>
      <w:r w:rsidR="000E42CB" w:rsidRPr="00DF7A4E">
        <w:rPr>
          <w:rFonts w:asciiTheme="majorBidi" w:hAnsiTheme="majorBidi" w:cstheme="majorBidi"/>
          <w:sz w:val="24"/>
          <w:szCs w:val="24"/>
        </w:rPr>
        <w:t xml:space="preserve"> all conditions</w:t>
      </w:r>
      <w:r w:rsidR="00851C5D" w:rsidRPr="00DF7A4E">
        <w:rPr>
          <w:rFonts w:asciiTheme="majorBidi" w:hAnsiTheme="majorBidi" w:cstheme="majorBidi"/>
          <w:sz w:val="24"/>
          <w:szCs w:val="24"/>
        </w:rPr>
        <w:t xml:space="preserve"> </w:t>
      </w:r>
      <w:r w:rsidR="00F13DBC" w:rsidRPr="00DF7A4E">
        <w:rPr>
          <w:rFonts w:asciiTheme="majorBidi" w:hAnsiTheme="majorBidi" w:cstheme="majorBidi"/>
          <w:sz w:val="24"/>
          <w:szCs w:val="24"/>
        </w:rPr>
        <w:t xml:space="preserve">(0.52+0.01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0.48+0.01</w:t>
      </w:r>
      <w:r w:rsidR="000E42CB" w:rsidRPr="00DF7A4E">
        <w:rPr>
          <w:rFonts w:asciiTheme="majorBidi" w:hAnsiTheme="majorBidi" w:cstheme="majorBidi"/>
          <w:sz w:val="24"/>
          <w:szCs w:val="24"/>
        </w:rPr>
        <w:t>, respectively, for Large-Tunneled;</w:t>
      </w:r>
      <w:r w:rsidR="00F13DBC" w:rsidRPr="00DF7A4E">
        <w:rPr>
          <w:rFonts w:asciiTheme="majorBidi" w:hAnsiTheme="majorBidi" w:cstheme="majorBidi"/>
          <w:sz w:val="24"/>
          <w:szCs w:val="24"/>
        </w:rPr>
        <w:t xml:space="preserve"> 0.65+0.05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0.55+0.02</w:t>
      </w:r>
      <w:r w:rsidR="000E42CB" w:rsidRPr="00DF7A4E">
        <w:rPr>
          <w:rFonts w:asciiTheme="majorBidi" w:hAnsiTheme="majorBidi" w:cstheme="majorBidi"/>
          <w:sz w:val="24"/>
          <w:szCs w:val="24"/>
        </w:rPr>
        <w:t xml:space="preserve"> for Small-Natural;</w:t>
      </w:r>
      <w:r w:rsidR="00F13DBC" w:rsidRPr="00DF7A4E">
        <w:rPr>
          <w:rFonts w:asciiTheme="majorBidi" w:hAnsiTheme="majorBidi" w:cstheme="majorBidi"/>
          <w:sz w:val="24"/>
          <w:szCs w:val="24"/>
        </w:rPr>
        <w:t xml:space="preserve"> 0.60+0.03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0.53+0.01 </w:t>
      </w:r>
      <w:r w:rsidR="000E42CB" w:rsidRPr="00DF7A4E">
        <w:rPr>
          <w:rFonts w:asciiTheme="majorBidi" w:hAnsiTheme="majorBidi" w:cstheme="majorBidi"/>
          <w:sz w:val="24"/>
          <w:szCs w:val="24"/>
        </w:rPr>
        <w:t>for Small-T</w:t>
      </w:r>
      <w:r w:rsidR="00F13DBC" w:rsidRPr="00DF7A4E">
        <w:rPr>
          <w:rFonts w:asciiTheme="majorBidi" w:hAnsiTheme="majorBidi" w:cstheme="majorBidi"/>
          <w:sz w:val="24"/>
          <w:szCs w:val="24"/>
        </w:rPr>
        <w:t>unneled</w:t>
      </w:r>
      <w:r w:rsidR="000E42CB" w:rsidRPr="00DF7A4E">
        <w:rPr>
          <w:rFonts w:asciiTheme="majorBidi" w:hAnsiTheme="majorBidi" w:cstheme="majorBidi"/>
          <w:sz w:val="24"/>
          <w:szCs w:val="24"/>
        </w:rPr>
        <w:t>; p&lt;</w:t>
      </w:r>
      <w:r w:rsidR="00DF7A4E" w:rsidRPr="00DF7A4E">
        <w:rPr>
          <w:rFonts w:asciiTheme="majorBidi" w:hAnsiTheme="majorBidi" w:cstheme="majorBidi"/>
          <w:sz w:val="24"/>
          <w:szCs w:val="24"/>
        </w:rPr>
        <w:t>0.05</w:t>
      </w:r>
      <w:r w:rsidR="000E42CB" w:rsidRPr="00DF7A4E">
        <w:rPr>
          <w:rFonts w:asciiTheme="majorBidi" w:hAnsiTheme="majorBidi" w:cstheme="majorBidi"/>
          <w:sz w:val="24"/>
          <w:szCs w:val="24"/>
        </w:rPr>
        <w:t xml:space="preserve">, </w:t>
      </w:r>
      <w:r w:rsidR="00DF7A4E" w:rsidRPr="00DF7A4E">
        <w:rPr>
          <w:rFonts w:asciiTheme="majorBidi" w:hAnsiTheme="majorBidi" w:cstheme="majorBidi"/>
          <w:sz w:val="24"/>
          <w:szCs w:val="24"/>
        </w:rPr>
        <w:t>t-</w:t>
      </w:r>
      <w:r w:rsidR="000E42CB" w:rsidRPr="00DF7A4E">
        <w:rPr>
          <w:rFonts w:asciiTheme="majorBidi" w:hAnsiTheme="majorBidi" w:cstheme="majorBidi"/>
          <w:sz w:val="24"/>
          <w:szCs w:val="24"/>
        </w:rPr>
        <w:t>test) except for the Large-Natural condition (0.48±0.04 vs. 0.49±0.01, p=</w:t>
      </w:r>
      <w:r w:rsidR="00DF7A4E" w:rsidRPr="00DF7A4E">
        <w:rPr>
          <w:rFonts w:asciiTheme="majorBidi" w:hAnsiTheme="majorBidi" w:cstheme="majorBidi"/>
          <w:sz w:val="24"/>
          <w:szCs w:val="24"/>
        </w:rPr>
        <w:t>0.7</w:t>
      </w:r>
      <w:r w:rsidR="000E42CB" w:rsidRPr="00DF7A4E">
        <w:rPr>
          <w:rFonts w:asciiTheme="majorBidi" w:hAnsiTheme="majorBidi" w:cstheme="majorBidi"/>
          <w:sz w:val="24"/>
          <w:szCs w:val="24"/>
        </w:rPr>
        <w:t>).</w:t>
      </w:r>
      <w:r w:rsidR="000E42CB" w:rsidRPr="00E66A2D">
        <w:rPr>
          <w:rFonts w:asciiTheme="majorBidi" w:hAnsiTheme="majorBidi" w:cstheme="majorBidi"/>
          <w:sz w:val="24"/>
          <w:szCs w:val="24"/>
        </w:rPr>
        <w:t xml:space="preserve"> </w:t>
      </w:r>
      <w:r w:rsidR="00BD217D" w:rsidRPr="000C6700">
        <w:rPr>
          <w:rFonts w:asciiTheme="majorBidi" w:hAnsiTheme="majorBidi" w:cstheme="majorBidi"/>
          <w:sz w:val="24"/>
          <w:szCs w:val="24"/>
          <w:highlight w:val="green"/>
        </w:rPr>
        <w:t xml:space="preserve">Drift speed was also affected by the </w:t>
      </w:r>
      <w:proofErr w:type="gramStart"/>
      <w:r w:rsidR="00513E08" w:rsidRPr="000C6700">
        <w:rPr>
          <w:rFonts w:asciiTheme="majorBidi" w:hAnsiTheme="majorBidi" w:cstheme="majorBidi"/>
          <w:sz w:val="24"/>
          <w:szCs w:val="24"/>
          <w:highlight w:val="green"/>
        </w:rPr>
        <w:t>concurrently-</w:t>
      </w:r>
      <w:r w:rsidR="00BD217D" w:rsidRPr="000C6700">
        <w:rPr>
          <w:rFonts w:asciiTheme="majorBidi" w:hAnsiTheme="majorBidi" w:cstheme="majorBidi"/>
          <w:sz w:val="24"/>
          <w:szCs w:val="24"/>
          <w:highlight w:val="green"/>
        </w:rPr>
        <w:t>scanned</w:t>
      </w:r>
      <w:proofErr w:type="gramEnd"/>
      <w:r w:rsidRPr="000C6700">
        <w:rPr>
          <w:rFonts w:asciiTheme="majorBidi" w:hAnsiTheme="majorBidi" w:cstheme="majorBidi"/>
          <w:sz w:val="24"/>
          <w:szCs w:val="24"/>
          <w:highlight w:val="green"/>
        </w:rPr>
        <w:t xml:space="preserve"> visual details</w:t>
      </w:r>
      <w:r w:rsidR="00BD217D" w:rsidRPr="000C6700">
        <w:rPr>
          <w:rFonts w:asciiTheme="majorBidi" w:hAnsiTheme="majorBidi" w:cstheme="majorBidi"/>
          <w:sz w:val="24"/>
          <w:szCs w:val="24"/>
          <w:highlight w:val="green"/>
        </w:rPr>
        <w:t xml:space="preserve"> - </w:t>
      </w:r>
      <w:proofErr w:type="spellStart"/>
      <w:r w:rsidR="00BD217D" w:rsidRPr="000C6700">
        <w:rPr>
          <w:rFonts w:asciiTheme="majorBidi" w:hAnsiTheme="majorBidi" w:cstheme="majorBidi"/>
          <w:sz w:val="24"/>
          <w:szCs w:val="24"/>
          <w:highlight w:val="green"/>
        </w:rPr>
        <w:t>Sp</w:t>
      </w:r>
      <w:proofErr w:type="spellEnd"/>
      <w:r w:rsidR="00076720" w:rsidRPr="000C6700">
        <w:rPr>
          <w:rFonts w:asciiTheme="majorBidi" w:hAnsiTheme="majorBidi" w:cstheme="majorBidi"/>
          <w:sz w:val="24"/>
          <w:szCs w:val="24"/>
          <w:highlight w:val="green"/>
        </w:rPr>
        <w:t xml:space="preserve"> was significantly </w:t>
      </w:r>
      <w:r w:rsidR="003876CD" w:rsidRPr="000C6700">
        <w:rPr>
          <w:rFonts w:asciiTheme="majorBidi" w:hAnsiTheme="majorBidi" w:cstheme="majorBidi"/>
          <w:sz w:val="24"/>
          <w:szCs w:val="24"/>
          <w:highlight w:val="green"/>
        </w:rPr>
        <w:t>lower</w:t>
      </w:r>
      <w:r w:rsidR="00076720" w:rsidRPr="000C6700">
        <w:rPr>
          <w:rFonts w:asciiTheme="majorBidi" w:hAnsiTheme="majorBidi" w:cstheme="majorBidi"/>
          <w:sz w:val="24"/>
          <w:szCs w:val="24"/>
          <w:highlight w:val="green"/>
        </w:rPr>
        <w:t xml:space="preserve"> when drifting along borders than otherwise (</w:t>
      </w:r>
      <w:r w:rsidR="003876CD" w:rsidRPr="000C6700">
        <w:rPr>
          <w:rFonts w:asciiTheme="majorBidi" w:hAnsiTheme="majorBidi" w:cstheme="majorBidi"/>
          <w:sz w:val="24"/>
          <w:szCs w:val="24"/>
          <w:highlight w:val="green"/>
        </w:rPr>
        <w:t>4.</w:t>
      </w:r>
      <w:r w:rsidR="00D50C4E" w:rsidRPr="000C6700">
        <w:rPr>
          <w:rFonts w:asciiTheme="majorBidi" w:hAnsiTheme="majorBidi" w:cstheme="majorBidi"/>
          <w:sz w:val="24"/>
          <w:szCs w:val="24"/>
          <w:highlight w:val="green"/>
        </w:rPr>
        <w:t>4</w:t>
      </w:r>
      <w:r w:rsidR="003876CD" w:rsidRPr="000C6700">
        <w:rPr>
          <w:rFonts w:asciiTheme="majorBidi" w:hAnsiTheme="majorBidi" w:cstheme="majorBidi"/>
          <w:sz w:val="24"/>
          <w:szCs w:val="24"/>
          <w:highlight w:val="green"/>
        </w:rPr>
        <w:t>8±</w:t>
      </w:r>
      <w:r w:rsidR="00D50C4E" w:rsidRPr="000C6700">
        <w:rPr>
          <w:rFonts w:asciiTheme="majorBidi" w:hAnsiTheme="majorBidi" w:cstheme="majorBidi"/>
          <w:sz w:val="24"/>
          <w:szCs w:val="24"/>
          <w:highlight w:val="green"/>
        </w:rPr>
        <w:t>0.07 deg/sec</w:t>
      </w:r>
      <w:r w:rsidR="003876CD" w:rsidRPr="000C6700">
        <w:rPr>
          <w:rFonts w:asciiTheme="majorBidi" w:hAnsiTheme="majorBidi" w:cstheme="majorBidi"/>
          <w:sz w:val="24"/>
          <w:szCs w:val="24"/>
          <w:highlight w:val="green"/>
        </w:rPr>
        <w:t xml:space="preserve"> </w:t>
      </w:r>
      <w:r w:rsidR="005F2A3F" w:rsidRPr="000C6700">
        <w:rPr>
          <w:rFonts w:asciiTheme="majorBidi" w:hAnsiTheme="majorBidi" w:cstheme="majorBidi"/>
          <w:sz w:val="24"/>
          <w:szCs w:val="24"/>
          <w:highlight w:val="green"/>
        </w:rPr>
        <w:t>versus</w:t>
      </w:r>
      <w:r w:rsidR="003876CD" w:rsidRPr="000C6700">
        <w:rPr>
          <w:rFonts w:asciiTheme="majorBidi" w:hAnsiTheme="majorBidi" w:cstheme="majorBidi"/>
          <w:sz w:val="24"/>
          <w:szCs w:val="24"/>
          <w:highlight w:val="green"/>
        </w:rPr>
        <w:t xml:space="preserve"> 5.</w:t>
      </w:r>
      <w:r w:rsidR="00ED517D" w:rsidRPr="000C6700">
        <w:rPr>
          <w:rFonts w:asciiTheme="majorBidi" w:hAnsiTheme="majorBidi" w:cstheme="majorBidi"/>
          <w:sz w:val="24"/>
          <w:szCs w:val="24"/>
          <w:highlight w:val="green"/>
        </w:rPr>
        <w:t>00</w:t>
      </w:r>
      <w:r w:rsidR="003876CD" w:rsidRPr="000C6700">
        <w:rPr>
          <w:rFonts w:asciiTheme="majorBidi" w:hAnsiTheme="majorBidi" w:cstheme="majorBidi"/>
          <w:sz w:val="24"/>
          <w:szCs w:val="24"/>
          <w:highlight w:val="green"/>
        </w:rPr>
        <w:t>±</w:t>
      </w:r>
      <w:r w:rsidR="00D50C4E" w:rsidRPr="000C6700">
        <w:rPr>
          <w:rFonts w:asciiTheme="majorBidi" w:hAnsiTheme="majorBidi" w:cstheme="majorBidi"/>
          <w:sz w:val="24"/>
          <w:szCs w:val="24"/>
          <w:highlight w:val="green"/>
        </w:rPr>
        <w:t>0.07 deg/sec</w:t>
      </w:r>
      <w:r w:rsidR="003876CD" w:rsidRPr="000C6700">
        <w:rPr>
          <w:rFonts w:asciiTheme="majorBidi" w:hAnsiTheme="majorBidi" w:cstheme="majorBidi"/>
          <w:sz w:val="24"/>
          <w:szCs w:val="24"/>
          <w:highlight w:val="green"/>
        </w:rPr>
        <w:t xml:space="preserve"> in </w:t>
      </w:r>
      <w:r w:rsidR="00E874A2" w:rsidRPr="000C6700">
        <w:rPr>
          <w:rFonts w:asciiTheme="majorBidi" w:hAnsiTheme="majorBidi" w:cstheme="majorBidi"/>
          <w:sz w:val="24"/>
          <w:szCs w:val="24"/>
          <w:highlight w:val="green"/>
        </w:rPr>
        <w:t>Large</w:t>
      </w:r>
      <w:r w:rsidR="003876CD" w:rsidRPr="000C6700">
        <w:rPr>
          <w:rFonts w:asciiTheme="majorBidi" w:hAnsiTheme="majorBidi" w:cstheme="majorBidi"/>
          <w:sz w:val="24"/>
          <w:szCs w:val="24"/>
          <w:highlight w:val="green"/>
        </w:rPr>
        <w:t xml:space="preserve"> and </w:t>
      </w:r>
      <w:r w:rsidR="00D50C4E" w:rsidRPr="000C6700">
        <w:rPr>
          <w:rFonts w:asciiTheme="majorBidi" w:hAnsiTheme="majorBidi" w:cstheme="majorBidi"/>
          <w:sz w:val="24"/>
          <w:szCs w:val="24"/>
          <w:highlight w:val="green"/>
        </w:rPr>
        <w:t>3.</w:t>
      </w:r>
      <w:r w:rsidR="00ED517D" w:rsidRPr="000C6700">
        <w:rPr>
          <w:rFonts w:asciiTheme="majorBidi" w:hAnsiTheme="majorBidi" w:cstheme="majorBidi"/>
          <w:sz w:val="24"/>
          <w:szCs w:val="24"/>
          <w:highlight w:val="green"/>
        </w:rPr>
        <w:t>99</w:t>
      </w:r>
      <w:r w:rsidR="00D50C4E" w:rsidRPr="000C6700">
        <w:rPr>
          <w:rFonts w:asciiTheme="majorBidi" w:hAnsiTheme="majorBidi" w:cstheme="majorBidi"/>
          <w:sz w:val="24"/>
          <w:szCs w:val="24"/>
          <w:highlight w:val="green"/>
        </w:rPr>
        <w:t>±0.</w:t>
      </w:r>
      <w:r w:rsidR="00ED517D" w:rsidRPr="000C6700">
        <w:rPr>
          <w:rFonts w:asciiTheme="majorBidi" w:hAnsiTheme="majorBidi" w:cstheme="majorBidi"/>
          <w:sz w:val="24"/>
          <w:szCs w:val="24"/>
          <w:highlight w:val="green"/>
        </w:rPr>
        <w:t>10</w:t>
      </w:r>
      <w:r w:rsidR="00D50C4E" w:rsidRPr="000C6700">
        <w:rPr>
          <w:rFonts w:asciiTheme="majorBidi" w:hAnsiTheme="majorBidi" w:cstheme="majorBidi"/>
          <w:sz w:val="24"/>
          <w:szCs w:val="24"/>
          <w:highlight w:val="green"/>
        </w:rPr>
        <w:t xml:space="preserve"> deg/sec </w:t>
      </w:r>
      <w:r w:rsidR="005F2A3F" w:rsidRPr="000C6700">
        <w:rPr>
          <w:rFonts w:asciiTheme="majorBidi" w:hAnsiTheme="majorBidi" w:cstheme="majorBidi"/>
          <w:sz w:val="24"/>
          <w:szCs w:val="24"/>
          <w:highlight w:val="green"/>
        </w:rPr>
        <w:t>versus</w:t>
      </w:r>
      <w:r w:rsidR="003876CD" w:rsidRPr="000C6700">
        <w:rPr>
          <w:rFonts w:asciiTheme="majorBidi" w:hAnsiTheme="majorBidi" w:cstheme="majorBidi"/>
          <w:sz w:val="24"/>
          <w:szCs w:val="24"/>
          <w:highlight w:val="green"/>
        </w:rPr>
        <w:t xml:space="preserve"> </w:t>
      </w:r>
      <w:r w:rsidR="00ED517D" w:rsidRPr="000C6700">
        <w:rPr>
          <w:rFonts w:asciiTheme="majorBidi" w:hAnsiTheme="majorBidi" w:cstheme="majorBidi"/>
          <w:sz w:val="24"/>
          <w:szCs w:val="24"/>
          <w:highlight w:val="green"/>
        </w:rPr>
        <w:t>4</w:t>
      </w:r>
      <w:r w:rsidR="003876CD" w:rsidRPr="000C6700">
        <w:rPr>
          <w:rFonts w:asciiTheme="majorBidi" w:hAnsiTheme="majorBidi" w:cstheme="majorBidi"/>
          <w:sz w:val="24"/>
          <w:szCs w:val="24"/>
          <w:highlight w:val="green"/>
        </w:rPr>
        <w:t>.</w:t>
      </w:r>
      <w:r w:rsidR="00D50C4E" w:rsidRPr="000C6700">
        <w:rPr>
          <w:rFonts w:asciiTheme="majorBidi" w:hAnsiTheme="majorBidi" w:cstheme="majorBidi"/>
          <w:sz w:val="24"/>
          <w:szCs w:val="24"/>
          <w:highlight w:val="green"/>
        </w:rPr>
        <w:t>9</w:t>
      </w:r>
      <w:r w:rsidR="00ED517D" w:rsidRPr="000C6700">
        <w:rPr>
          <w:rFonts w:asciiTheme="majorBidi" w:hAnsiTheme="majorBidi" w:cstheme="majorBidi"/>
          <w:sz w:val="24"/>
          <w:szCs w:val="24"/>
          <w:highlight w:val="green"/>
        </w:rPr>
        <w:t>2</w:t>
      </w:r>
      <w:r w:rsidR="00D50C4E" w:rsidRPr="000C6700">
        <w:rPr>
          <w:rFonts w:asciiTheme="majorBidi" w:hAnsiTheme="majorBidi" w:cstheme="majorBidi"/>
          <w:sz w:val="24"/>
          <w:szCs w:val="24"/>
          <w:highlight w:val="green"/>
        </w:rPr>
        <w:t>±0.0</w:t>
      </w:r>
      <w:r w:rsidR="00ED517D" w:rsidRPr="000C6700">
        <w:rPr>
          <w:rFonts w:asciiTheme="majorBidi" w:hAnsiTheme="majorBidi" w:cstheme="majorBidi"/>
          <w:sz w:val="24"/>
          <w:szCs w:val="24"/>
          <w:highlight w:val="green"/>
        </w:rPr>
        <w:t>2</w:t>
      </w:r>
      <w:r w:rsidR="00D50C4E" w:rsidRPr="000C6700">
        <w:rPr>
          <w:rFonts w:asciiTheme="majorBidi" w:hAnsiTheme="majorBidi" w:cstheme="majorBidi"/>
          <w:sz w:val="24"/>
          <w:szCs w:val="24"/>
          <w:highlight w:val="green"/>
        </w:rPr>
        <w:t xml:space="preserve"> deg/sec </w:t>
      </w:r>
      <w:r w:rsidR="003876CD" w:rsidRPr="000C6700">
        <w:rPr>
          <w:rFonts w:asciiTheme="majorBidi" w:hAnsiTheme="majorBidi" w:cstheme="majorBidi"/>
          <w:sz w:val="24"/>
          <w:szCs w:val="24"/>
          <w:highlight w:val="green"/>
        </w:rPr>
        <w:t xml:space="preserve">in </w:t>
      </w:r>
      <w:r w:rsidR="007A2A55" w:rsidRPr="000C6700">
        <w:rPr>
          <w:rFonts w:asciiTheme="majorBidi" w:hAnsiTheme="majorBidi" w:cstheme="majorBidi"/>
          <w:sz w:val="24"/>
          <w:szCs w:val="24"/>
          <w:highlight w:val="green"/>
        </w:rPr>
        <w:t>Small</w:t>
      </w:r>
      <w:r w:rsidR="003876CD" w:rsidRPr="000C6700">
        <w:rPr>
          <w:rFonts w:asciiTheme="majorBidi" w:hAnsiTheme="majorBidi" w:cstheme="majorBidi"/>
          <w:sz w:val="24"/>
          <w:szCs w:val="24"/>
          <w:highlight w:val="green"/>
        </w:rPr>
        <w:t xml:space="preserve"> images, p&lt;</w:t>
      </w:r>
      <w:r w:rsidR="00D50C4E" w:rsidRPr="000C6700">
        <w:rPr>
          <w:rFonts w:asciiTheme="majorBidi" w:hAnsiTheme="majorBidi" w:cstheme="majorBidi"/>
          <w:sz w:val="24"/>
          <w:szCs w:val="24"/>
          <w:highlight w:val="green"/>
        </w:rPr>
        <w:t>0.05</w:t>
      </w:r>
      <w:r w:rsidR="00076720" w:rsidRPr="000C6700">
        <w:rPr>
          <w:rFonts w:asciiTheme="majorBidi" w:hAnsiTheme="majorBidi" w:cstheme="majorBidi"/>
          <w:sz w:val="24"/>
          <w:szCs w:val="24"/>
          <w:highlight w:val="green"/>
        </w:rPr>
        <w:t>)</w:t>
      </w:r>
      <w:r w:rsidR="00076720" w:rsidRPr="00E66A2D">
        <w:rPr>
          <w:rFonts w:asciiTheme="majorBidi" w:hAnsiTheme="majorBidi" w:cstheme="majorBidi"/>
          <w:sz w:val="24"/>
          <w:szCs w:val="24"/>
        </w:rPr>
        <w:t>.</w:t>
      </w:r>
    </w:p>
    <w:p w14:paraId="2A1E9412" w14:textId="1C950732" w:rsidR="009F6463" w:rsidRPr="00E66A2D" w:rsidRDefault="00874BD5" w:rsidP="000B32A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w:t>
      </w:r>
      <w:r w:rsidR="00611276" w:rsidRPr="00E66A2D">
        <w:rPr>
          <w:rFonts w:asciiTheme="majorBidi" w:hAnsiTheme="majorBidi" w:cstheme="majorBidi"/>
          <w:sz w:val="24"/>
          <w:szCs w:val="24"/>
        </w:rPr>
        <w:lastRenderedPageBreak/>
        <w:t xml:space="preserve">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0B32AB">
        <w:rPr>
          <w:rFonts w:asciiTheme="majorBidi" w:hAnsiTheme="majorBidi" w:cstheme="majorBidi"/>
          <w:sz w:val="24"/>
          <w:szCs w:val="24"/>
          <w:highlight w:val="cyan"/>
        </w:rPr>
        <w:t xml:space="preserve">Overall, these data support two major </w:t>
      </w:r>
      <w:r w:rsidR="00005047" w:rsidRPr="000B32AB">
        <w:rPr>
          <w:rFonts w:asciiTheme="majorBidi" w:hAnsiTheme="majorBidi" w:cstheme="majorBidi"/>
          <w:sz w:val="24"/>
          <w:szCs w:val="24"/>
          <w:highlight w:val="cyan"/>
        </w:rPr>
        <w:t>postulations</w:t>
      </w:r>
      <w:r w:rsidR="009F6463" w:rsidRPr="000B32AB">
        <w:rPr>
          <w:rFonts w:asciiTheme="majorBidi" w:hAnsiTheme="majorBidi" w:cstheme="majorBidi"/>
          <w:sz w:val="24"/>
          <w:szCs w:val="24"/>
          <w:highlight w:val="cyan"/>
        </w:rPr>
        <w:t xml:space="preserve">. One is that the fixational pauses </w:t>
      </w:r>
      <w:proofErr w:type="gramStart"/>
      <w:r w:rsidR="009F6463" w:rsidRPr="000B32AB">
        <w:rPr>
          <w:rFonts w:asciiTheme="majorBidi" w:hAnsiTheme="majorBidi" w:cstheme="majorBidi"/>
          <w:sz w:val="24"/>
          <w:szCs w:val="24"/>
          <w:highlight w:val="cyan"/>
        </w:rPr>
        <w:t>are used</w:t>
      </w:r>
      <w:proofErr w:type="gramEnd"/>
      <w:r w:rsidR="009F6463" w:rsidRPr="000B32AB">
        <w:rPr>
          <w:rFonts w:asciiTheme="majorBidi" w:hAnsiTheme="majorBidi" w:cstheme="majorBidi"/>
          <w:sz w:val="24"/>
          <w:szCs w:val="24"/>
          <w:highlight w:val="cyan"/>
        </w:rPr>
        <w:t xml:space="preserve"> for visual acquisition, as if they </w:t>
      </w:r>
      <w:r w:rsidR="00005047" w:rsidRPr="000B32AB">
        <w:rPr>
          <w:rFonts w:asciiTheme="majorBidi" w:hAnsiTheme="majorBidi" w:cstheme="majorBidi"/>
          <w:sz w:val="24"/>
          <w:szCs w:val="24"/>
          <w:highlight w:val="cyan"/>
        </w:rPr>
        <w:t>were</w:t>
      </w:r>
      <w:r w:rsidR="009F6463" w:rsidRPr="000B32AB">
        <w:rPr>
          <w:rFonts w:asciiTheme="majorBidi" w:hAnsiTheme="majorBidi" w:cstheme="majorBidi"/>
          <w:sz w:val="24"/>
          <w:szCs w:val="24"/>
          <w:highlight w:val="cyan"/>
        </w:rPr>
        <w:t xml:space="preserve"> not then there was no sense in wasting energy for controlling the drift kinematics. The second is that </w:t>
      </w:r>
      <w:proofErr w:type="gramStart"/>
      <w:r w:rsidR="009F6463" w:rsidRPr="000B32AB">
        <w:rPr>
          <w:rFonts w:asciiTheme="majorBidi" w:hAnsiTheme="majorBidi" w:cstheme="majorBidi"/>
          <w:sz w:val="24"/>
          <w:szCs w:val="24"/>
          <w:highlight w:val="cyan"/>
        </w:rPr>
        <w:t xml:space="preserve">vision is based on </w:t>
      </w:r>
      <w:r w:rsidR="000B32AB" w:rsidRPr="000B32AB">
        <w:rPr>
          <w:rFonts w:asciiTheme="majorBidi" w:hAnsiTheme="majorBidi" w:cstheme="majorBidi"/>
          <w:sz w:val="24"/>
          <w:szCs w:val="24"/>
          <w:highlight w:val="cyan"/>
        </w:rPr>
        <w:t xml:space="preserve">environment-dependent </w:t>
      </w:r>
      <w:r w:rsidR="009F6463" w:rsidRPr="000B32AB">
        <w:rPr>
          <w:rFonts w:asciiTheme="majorBidi" w:hAnsiTheme="majorBidi" w:cstheme="majorBidi"/>
          <w:sz w:val="24"/>
          <w:szCs w:val="24"/>
          <w:highlight w:val="cyan"/>
        </w:rPr>
        <w:t>closed-loop mechanisms</w:t>
      </w:r>
      <w:r w:rsidR="000B32AB" w:rsidRPr="000B32AB">
        <w:rPr>
          <w:rFonts w:asciiTheme="majorBidi" w:hAnsiTheme="majorBidi" w:cstheme="majorBidi"/>
          <w:sz w:val="24"/>
          <w:szCs w:val="24"/>
          <w:highlight w:val="cyan"/>
        </w:rPr>
        <w:t xml:space="preserve"> at both saccadic</w:t>
      </w:r>
      <w:r w:rsidR="009F6463" w:rsidRPr="000B32AB">
        <w:rPr>
          <w:rFonts w:asciiTheme="majorBidi" w:hAnsiTheme="majorBidi" w:cstheme="majorBidi"/>
          <w:sz w:val="24"/>
          <w:szCs w:val="24"/>
          <w:highlight w:val="cyan"/>
        </w:rPr>
        <w:t xml:space="preserve"> and drift</w:t>
      </w:r>
      <w:proofErr w:type="gramEnd"/>
      <w:r w:rsidR="000B32AB" w:rsidRPr="000B32AB">
        <w:rPr>
          <w:rFonts w:asciiTheme="majorBidi" w:hAnsiTheme="majorBidi" w:cstheme="majorBidi"/>
          <w:sz w:val="24"/>
          <w:szCs w:val="24"/>
          <w:highlight w:val="cyan"/>
        </w:rPr>
        <w:t xml:space="preserve"> levels.</w:t>
      </w:r>
      <w:r w:rsidR="000B32AB">
        <w:rPr>
          <w:rFonts w:asciiTheme="majorBidi" w:hAnsiTheme="majorBidi" w:cstheme="majorBidi"/>
          <w:sz w:val="24"/>
          <w:szCs w:val="24"/>
        </w:rPr>
        <w:t xml:space="preserve"> </w:t>
      </w:r>
      <w:r w:rsidR="000B32AB" w:rsidRPr="000B32AB">
        <w:rPr>
          <w:rFonts w:asciiTheme="majorBidi" w:hAnsiTheme="majorBidi" w:cstheme="majorBidi"/>
          <w:sz w:val="24"/>
          <w:szCs w:val="24"/>
          <w:highlight w:val="cyan"/>
        </w:rPr>
        <w:t>[[DO WE NEED IT AND IS “WASTING ENERGY” A GOOD TERM HERE?]]</w:t>
      </w:r>
      <w:r w:rsidR="000B32AB">
        <w:rPr>
          <w:rFonts w:asciiTheme="majorBidi" w:hAnsiTheme="majorBidi" w:cstheme="majorBidi"/>
          <w:sz w:val="24"/>
          <w:szCs w:val="24"/>
        </w:rPr>
        <w:t xml:space="preserve">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t>
      </w:r>
      <w:proofErr w:type="gramStart"/>
      <w:r w:rsidRPr="00E66A2D">
        <w:rPr>
          <w:rFonts w:asciiTheme="majorBidi" w:eastAsia="Calibri" w:hAnsiTheme="majorBidi" w:cstheme="majorBidi"/>
          <w:sz w:val="24"/>
          <w:szCs w:val="24"/>
        </w:rPr>
        <w:t>were given</w:t>
      </w:r>
      <w:proofErr w:type="gramEnd"/>
      <w:r w:rsidRPr="00E66A2D">
        <w:rPr>
          <w:rFonts w:asciiTheme="majorBidi" w:eastAsia="Calibri" w:hAnsiTheme="majorBidi" w:cstheme="majorBidi"/>
          <w:sz w:val="24"/>
          <w:szCs w:val="24"/>
        </w:rPr>
        <w:t xml:space="preserve"> detailed explanation about the eye tracker device and the behavioral task, </w:t>
      </w:r>
      <w:r w:rsidRPr="00E66A2D">
        <w:rPr>
          <w:rFonts w:asciiTheme="majorBidi" w:hAnsiTheme="majorBidi" w:cstheme="majorBidi"/>
          <w:sz w:val="24"/>
          <w:szCs w:val="24"/>
        </w:rPr>
        <w:t xml:space="preserve">and were paid for their participation. Informed consents </w:t>
      </w:r>
      <w:proofErr w:type="gramStart"/>
      <w:r w:rsidRPr="00E66A2D">
        <w:rPr>
          <w:rFonts w:asciiTheme="majorBidi" w:hAnsiTheme="majorBidi" w:cstheme="majorBidi"/>
          <w:sz w:val="24"/>
          <w:szCs w:val="24"/>
        </w:rPr>
        <w:t>were obtained</w:t>
      </w:r>
      <w:proofErr w:type="gramEnd"/>
      <w:r w:rsidRPr="00E66A2D">
        <w:rPr>
          <w:rFonts w:asciiTheme="majorBidi" w:hAnsiTheme="majorBidi" w:cstheme="majorBidi"/>
          <w:sz w:val="24"/>
          <w:szCs w:val="24"/>
        </w:rPr>
        <w:t xml:space="preserve">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proofErr w:type="gramStart"/>
      <w:r w:rsidRPr="00E66A2D">
        <w:rPr>
          <w:rFonts w:asciiTheme="majorBidi" w:hAnsiTheme="majorBidi" w:cstheme="majorBidi"/>
          <w:sz w:val="24"/>
          <w:szCs w:val="24"/>
        </w:rPr>
        <w:t>were recorded</w:t>
      </w:r>
      <w:proofErr w:type="gramEnd"/>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w:t>
      </w:r>
      <w:r w:rsidRPr="00E66A2D">
        <w:rPr>
          <w:rFonts w:asciiTheme="majorBidi" w:hAnsiTheme="majorBidi" w:cstheme="majorBidi"/>
          <w:sz w:val="24"/>
          <w:szCs w:val="24"/>
        </w:rPr>
        <w:lastRenderedPageBreak/>
        <w:t xml:space="preserve">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4A636532" w:rsidR="00584F0B" w:rsidRDefault="00584F0B" w:rsidP="009109C2">
      <w:pPr>
        <w:spacing w:line="360" w:lineRule="auto"/>
        <w:jc w:val="both"/>
        <w:rPr>
          <w:ins w:id="6" w:author="ehud" w:date="2018-04-02T13:18:00Z"/>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t>
      </w:r>
      <w:proofErr w:type="gramStart"/>
      <w:r w:rsidRPr="00E66A2D">
        <w:rPr>
          <w:rFonts w:asciiTheme="majorBidi" w:hAnsiTheme="majorBidi" w:cstheme="majorBidi"/>
          <w:sz w:val="24"/>
          <w:szCs w:val="24"/>
        </w:rPr>
        <w:t>were presented</w:t>
      </w:r>
      <w:proofErr w:type="gramEnd"/>
      <w:r w:rsidRPr="00E66A2D">
        <w:rPr>
          <w:rFonts w:asciiTheme="majorBidi" w:hAnsiTheme="majorBidi" w:cstheme="majorBidi"/>
          <w:sz w:val="24"/>
          <w:szCs w:val="24"/>
        </w:rPr>
        <w:t xml:space="preserve"> in two forms, Large and Small, as described above. Participants </w:t>
      </w:r>
      <w:proofErr w:type="gramStart"/>
      <w:r w:rsidRPr="00E66A2D">
        <w:rPr>
          <w:rFonts w:asciiTheme="majorBidi" w:hAnsiTheme="majorBidi" w:cstheme="majorBidi"/>
          <w:sz w:val="24"/>
          <w:szCs w:val="24"/>
        </w:rPr>
        <w:t>were tested</w:t>
      </w:r>
      <w:proofErr w:type="gramEnd"/>
      <w:r w:rsidRPr="00E66A2D">
        <w:rPr>
          <w:rFonts w:asciiTheme="majorBidi" w:hAnsiTheme="majorBidi" w:cstheme="majorBidi"/>
          <w:sz w:val="24"/>
          <w:szCs w:val="24"/>
        </w:rPr>
        <w:t xml:space="preserve">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Small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sessions of natural viewing, 2 repetitions with each image size: Large, Small, Large, and Small. </w:t>
      </w:r>
      <w:r w:rsidRPr="009109C2">
        <w:rPr>
          <w:rFonts w:asciiTheme="majorBidi" w:hAnsiTheme="majorBidi" w:cstheme="majorBidi"/>
          <w:sz w:val="24"/>
          <w:szCs w:val="24"/>
          <w:highlight w:val="green"/>
        </w:rPr>
        <w:t xml:space="preserve">Each </w:t>
      </w:r>
      <w:r w:rsidR="009109C2" w:rsidRPr="009109C2">
        <w:rPr>
          <w:rFonts w:asciiTheme="majorBidi" w:hAnsiTheme="majorBidi" w:cstheme="majorBidi"/>
          <w:sz w:val="24"/>
          <w:szCs w:val="24"/>
          <w:highlight w:val="green"/>
        </w:rPr>
        <w:t xml:space="preserve">Tunneled </w:t>
      </w:r>
      <w:r w:rsidRPr="009109C2">
        <w:rPr>
          <w:rFonts w:asciiTheme="majorBidi" w:hAnsiTheme="majorBidi" w:cstheme="majorBidi"/>
          <w:sz w:val="24"/>
          <w:szCs w:val="24"/>
          <w:highlight w:val="green"/>
        </w:rPr>
        <w:t>trial lasted up to 30 s</w:t>
      </w:r>
      <w:r w:rsidR="009109C2" w:rsidRPr="009109C2">
        <w:rPr>
          <w:rFonts w:asciiTheme="majorBidi" w:hAnsiTheme="majorBidi" w:cstheme="majorBidi"/>
          <w:sz w:val="24"/>
          <w:szCs w:val="24"/>
          <w:highlight w:val="green"/>
        </w:rPr>
        <w:t xml:space="preserve">, mean trial duration for tunneled Large was 9+2 s and for Tunneled Small 20+4 s </w:t>
      </w:r>
      <w:r w:rsidR="000E5AB4" w:rsidRPr="009109C2">
        <w:rPr>
          <w:rFonts w:asciiTheme="majorBidi" w:hAnsiTheme="majorBidi" w:cstheme="majorBidi"/>
          <w:sz w:val="24"/>
          <w:szCs w:val="24"/>
          <w:highlight w:val="green"/>
        </w:rPr>
        <w:t>(trials with natural viewing lasted 3 s</w:t>
      </w:r>
      <w:r w:rsidR="001631E7" w:rsidRPr="009109C2">
        <w:rPr>
          <w:rFonts w:asciiTheme="majorBidi" w:hAnsiTheme="majorBidi" w:cstheme="majorBidi"/>
          <w:sz w:val="24"/>
          <w:szCs w:val="24"/>
          <w:highlight w:val="green"/>
        </w:rPr>
        <w:t>,</w:t>
      </w:r>
      <w:r w:rsidR="00A63D78" w:rsidRPr="009109C2">
        <w:rPr>
          <w:rFonts w:asciiTheme="majorBidi" w:hAnsiTheme="majorBidi" w:cstheme="majorBidi"/>
          <w:sz w:val="24"/>
          <w:szCs w:val="24"/>
          <w:highlight w:val="green"/>
        </w:rPr>
        <w:t xml:space="preserve"> hence</w:t>
      </w:r>
      <w:r w:rsidR="001631E7" w:rsidRPr="009109C2">
        <w:rPr>
          <w:rFonts w:asciiTheme="majorBidi" w:hAnsiTheme="majorBidi" w:cstheme="majorBidi"/>
          <w:sz w:val="24"/>
          <w:szCs w:val="24"/>
          <w:highlight w:val="green"/>
        </w:rPr>
        <w:t xml:space="preserve"> all comparative </w:t>
      </w:r>
      <w:r w:rsidR="00D4158F" w:rsidRPr="009109C2">
        <w:rPr>
          <w:rFonts w:asciiTheme="majorBidi" w:hAnsiTheme="majorBidi" w:cstheme="majorBidi"/>
          <w:sz w:val="24"/>
          <w:szCs w:val="24"/>
          <w:highlight w:val="green"/>
        </w:rPr>
        <w:t>analy</w:t>
      </w:r>
      <w:r w:rsidR="002D322C" w:rsidRPr="009109C2">
        <w:rPr>
          <w:rFonts w:asciiTheme="majorBidi" w:hAnsiTheme="majorBidi" w:cstheme="majorBidi"/>
          <w:sz w:val="24"/>
          <w:szCs w:val="24"/>
          <w:highlight w:val="green"/>
        </w:rPr>
        <w:t>s</w:t>
      </w:r>
      <w:r w:rsidR="00D4158F" w:rsidRPr="009109C2">
        <w:rPr>
          <w:rFonts w:asciiTheme="majorBidi" w:hAnsiTheme="majorBidi" w:cstheme="majorBidi"/>
          <w:sz w:val="24"/>
          <w:szCs w:val="24"/>
          <w:highlight w:val="green"/>
        </w:rPr>
        <w:t>e</w:t>
      </w:r>
      <w:r w:rsidR="001631E7" w:rsidRPr="009109C2">
        <w:rPr>
          <w:rFonts w:asciiTheme="majorBidi" w:hAnsiTheme="majorBidi" w:cstheme="majorBidi"/>
          <w:sz w:val="24"/>
          <w:szCs w:val="24"/>
          <w:highlight w:val="green"/>
        </w:rPr>
        <w:t xml:space="preserve">s were further verified using </w:t>
      </w:r>
      <w:r w:rsidR="002D322C" w:rsidRPr="009109C2">
        <w:rPr>
          <w:rFonts w:asciiTheme="majorBidi" w:hAnsiTheme="majorBidi" w:cstheme="majorBidi"/>
          <w:sz w:val="24"/>
          <w:szCs w:val="24"/>
          <w:highlight w:val="green"/>
        </w:rPr>
        <w:t xml:space="preserve">only the first </w:t>
      </w:r>
      <w:r w:rsidR="00A63D78" w:rsidRPr="009109C2">
        <w:rPr>
          <w:rFonts w:asciiTheme="majorBidi" w:hAnsiTheme="majorBidi" w:cstheme="majorBidi"/>
          <w:sz w:val="24"/>
          <w:szCs w:val="24"/>
          <w:highlight w:val="green"/>
        </w:rPr>
        <w:t xml:space="preserve">3 s </w:t>
      </w:r>
      <w:r w:rsidR="002D322C" w:rsidRPr="009109C2">
        <w:rPr>
          <w:rFonts w:asciiTheme="majorBidi" w:hAnsiTheme="majorBidi" w:cstheme="majorBidi"/>
          <w:sz w:val="24"/>
          <w:szCs w:val="24"/>
          <w:highlight w:val="green"/>
        </w:rPr>
        <w:t>of all</w:t>
      </w:r>
      <w:r w:rsidR="001631E7" w:rsidRPr="009109C2">
        <w:rPr>
          <w:rFonts w:asciiTheme="majorBidi" w:hAnsiTheme="majorBidi" w:cstheme="majorBidi"/>
          <w:sz w:val="24"/>
          <w:szCs w:val="24"/>
          <w:highlight w:val="green"/>
        </w:rPr>
        <w:t xml:space="preserve"> tunneled </w:t>
      </w:r>
      <w:r w:rsidR="002D322C" w:rsidRPr="009109C2">
        <w:rPr>
          <w:rFonts w:asciiTheme="majorBidi" w:hAnsiTheme="majorBidi" w:cstheme="majorBidi"/>
          <w:sz w:val="24"/>
          <w:szCs w:val="24"/>
          <w:highlight w:val="green"/>
        </w:rPr>
        <w:t>trials</w:t>
      </w:r>
      <w:r w:rsidR="001631E7" w:rsidRPr="009109C2">
        <w:rPr>
          <w:rFonts w:asciiTheme="majorBidi" w:hAnsiTheme="majorBidi" w:cstheme="majorBidi"/>
          <w:sz w:val="24"/>
          <w:szCs w:val="24"/>
          <w:highlight w:val="green"/>
        </w:rPr>
        <w:t xml:space="preserve">, to </w:t>
      </w:r>
      <w:r w:rsidR="00B70F39" w:rsidRPr="009109C2">
        <w:rPr>
          <w:rFonts w:asciiTheme="majorBidi" w:hAnsiTheme="majorBidi" w:cstheme="majorBidi"/>
          <w:sz w:val="24"/>
          <w:szCs w:val="24"/>
          <w:highlight w:val="green"/>
        </w:rPr>
        <w:t>control for</w:t>
      </w:r>
      <w:r w:rsidR="001631E7" w:rsidRPr="009109C2">
        <w:rPr>
          <w:rFonts w:asciiTheme="majorBidi" w:hAnsiTheme="majorBidi" w:cstheme="majorBidi"/>
          <w:sz w:val="24"/>
          <w:szCs w:val="24"/>
          <w:highlight w:val="green"/>
        </w:rPr>
        <w:t xml:space="preserve"> trial length </w:t>
      </w:r>
      <w:r w:rsidR="00A63D78" w:rsidRPr="009109C2">
        <w:rPr>
          <w:rFonts w:asciiTheme="majorBidi" w:hAnsiTheme="majorBidi" w:cstheme="majorBidi"/>
          <w:sz w:val="24"/>
          <w:szCs w:val="24"/>
          <w:highlight w:val="green"/>
        </w:rPr>
        <w:t>confounds</w:t>
      </w:r>
      <w:r w:rsidR="00495D0F" w:rsidRPr="009109C2">
        <w:rPr>
          <w:rFonts w:asciiTheme="majorBidi" w:hAnsiTheme="majorBidi" w:cstheme="majorBidi"/>
          <w:sz w:val="24"/>
          <w:szCs w:val="24"/>
          <w:highlight w:val="green"/>
        </w:rPr>
        <w:t>,</w:t>
      </w:r>
      <w:r w:rsidR="00B70F39" w:rsidRPr="009109C2">
        <w:rPr>
          <w:rFonts w:asciiTheme="majorBidi" w:hAnsiTheme="majorBidi" w:cstheme="majorBidi"/>
          <w:b/>
          <w:bCs/>
          <w:sz w:val="24"/>
          <w:szCs w:val="24"/>
          <w:highlight w:val="green"/>
        </w:rPr>
        <w:t xml:space="preserve"> S</w:t>
      </w:r>
      <w:r w:rsidR="009A0580" w:rsidRPr="009109C2">
        <w:rPr>
          <w:rFonts w:asciiTheme="majorBidi" w:hAnsiTheme="majorBidi" w:cstheme="majorBidi"/>
          <w:b/>
          <w:bCs/>
          <w:sz w:val="24"/>
          <w:szCs w:val="24"/>
          <w:highlight w:val="green"/>
        </w:rPr>
        <w:t>upp_Table1</w:t>
      </w:r>
      <w:r w:rsidR="00495D0F" w:rsidRPr="009109C2">
        <w:rPr>
          <w:rFonts w:asciiTheme="majorBidi" w:hAnsiTheme="majorBidi" w:cstheme="majorBidi"/>
          <w:sz w:val="24"/>
          <w:szCs w:val="24"/>
          <w:highlight w:val="green"/>
        </w:rPr>
        <w:t>).</w:t>
      </w:r>
      <w:r w:rsidRPr="00E66A2D">
        <w:rPr>
          <w:rFonts w:asciiTheme="majorBidi" w:hAnsiTheme="majorBidi" w:cstheme="majorBidi"/>
          <w:sz w:val="24"/>
          <w:szCs w:val="24"/>
        </w:rPr>
        <w:t xml:space="preserve"> </w:t>
      </w:r>
      <w:r w:rsidR="00495D0F">
        <w:rPr>
          <w:rFonts w:asciiTheme="majorBidi" w:hAnsiTheme="majorBidi" w:cstheme="majorBidi"/>
          <w:sz w:val="24"/>
          <w:szCs w:val="24"/>
        </w:rPr>
        <w:t>T</w:t>
      </w:r>
      <w:r w:rsidRPr="00E66A2D">
        <w:rPr>
          <w:rFonts w:asciiTheme="majorBidi" w:hAnsiTheme="majorBidi" w:cstheme="majorBidi"/>
          <w:sz w:val="24"/>
          <w:szCs w:val="24"/>
        </w:rPr>
        <w:t xml:space="preserve">here were at least </w:t>
      </w:r>
      <w:proofErr w:type="gramStart"/>
      <w:r w:rsidR="00FB64E9" w:rsidRPr="00E66A2D">
        <w:rPr>
          <w:rFonts w:asciiTheme="majorBidi" w:hAnsiTheme="majorBidi" w:cstheme="majorBidi"/>
          <w:sz w:val="24"/>
          <w:szCs w:val="24"/>
        </w:rPr>
        <w:t>2</w:t>
      </w:r>
      <w:proofErr w:type="gramEnd"/>
      <w:r w:rsidRPr="00E66A2D">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E66A2D">
        <w:rPr>
          <w:rFonts w:asciiTheme="majorBidi" w:hAnsiTheme="majorBidi" w:cstheme="majorBidi"/>
          <w:sz w:val="24"/>
          <w:szCs w:val="24"/>
        </w:rPr>
        <w:t>five</w:t>
      </w:r>
      <w:r w:rsidRPr="00E66A2D">
        <w:rPr>
          <w:rFonts w:asciiTheme="majorBidi" w:hAnsiTheme="majorBidi" w:cstheme="majorBidi"/>
          <w:sz w:val="24"/>
          <w:szCs w:val="24"/>
        </w:rPr>
        <w:t xml:space="preserve"> shapes was presented,</w:t>
      </w:r>
      <w:r w:rsidR="00495D0F">
        <w:rPr>
          <w:rFonts w:asciiTheme="majorBidi" w:hAnsiTheme="majorBidi" w:cstheme="majorBidi"/>
          <w:sz w:val="24"/>
          <w:szCs w:val="24"/>
        </w:rPr>
        <w:t xml:space="preserve"> and</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received</w:t>
      </w:r>
      <w:r w:rsidRPr="00E66A2D">
        <w:rPr>
          <w:rFonts w:asciiTheme="majorBidi" w:hAnsiTheme="majorBidi" w:cstheme="majorBidi"/>
          <w:sz w:val="24"/>
          <w:szCs w:val="24"/>
        </w:rPr>
        <w:t xml:space="preserve"> a ‘correct/wrong’ feedback</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In the t</w:t>
      </w:r>
      <w:r w:rsidRPr="00E66A2D">
        <w:rPr>
          <w:rFonts w:asciiTheme="majorBidi" w:hAnsiTheme="majorBidi" w:cstheme="majorBidi"/>
          <w:sz w:val="24"/>
          <w:szCs w:val="24"/>
        </w:rPr>
        <w:t>unneled vision sessions, participants had to identify a shape that was “hidden” on the screen and exposed only through the g</w:t>
      </w:r>
      <w:r w:rsidR="000E5AB4" w:rsidRPr="00E66A2D">
        <w:rPr>
          <w:rFonts w:asciiTheme="majorBidi" w:hAnsiTheme="majorBidi" w:cstheme="majorBidi"/>
          <w:sz w:val="24"/>
          <w:szCs w:val="24"/>
        </w:rPr>
        <w:t>aze window (see above). In the n</w:t>
      </w:r>
      <w:r w:rsidRPr="00E66A2D">
        <w:rPr>
          <w:rFonts w:asciiTheme="majorBidi" w:hAnsiTheme="majorBidi" w:cstheme="majorBidi"/>
          <w:sz w:val="24"/>
          <w:szCs w:val="24"/>
        </w:rPr>
        <w:t xml:space="preserve">atural vision sessions, participants had to identify the same shapes, naturally viewing them with no constrains. </w:t>
      </w:r>
    </w:p>
    <w:p w14:paraId="25394ABB" w14:textId="3DAAFC0C" w:rsidR="00584F0B" w:rsidRPr="00E66A2D" w:rsidRDefault="00584F0B" w:rsidP="00614CF5">
      <w:pPr>
        <w:spacing w:line="360" w:lineRule="auto"/>
        <w:jc w:val="both"/>
        <w:rPr>
          <w:rFonts w:asciiTheme="majorBidi" w:hAnsiTheme="majorBidi" w:cstheme="majorBidi"/>
          <w:noProof/>
          <w:sz w:val="24"/>
          <w:szCs w:val="24"/>
        </w:rPr>
      </w:pPr>
      <w:proofErr w:type="gramStart"/>
      <w:r w:rsidRPr="00E66A2D">
        <w:rPr>
          <w:rFonts w:asciiTheme="majorBidi" w:hAnsiTheme="majorBidi" w:cstheme="majorBidi"/>
          <w:i/>
          <w:iCs/>
          <w:sz w:val="24"/>
          <w:szCs w:val="24"/>
        </w:rPr>
        <w:t>Eye movement processing</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A velocity based algorithm (modified from</w:t>
      </w:r>
      <w:r w:rsidR="007D0BA9" w:rsidRPr="00E66A2D">
        <w:rPr>
          <w:rFonts w:asciiTheme="majorBidi" w:hAnsiTheme="majorBidi" w:cstheme="majorBidi"/>
          <w:noProof/>
          <w:sz w:val="24"/>
          <w:szCs w:val="24"/>
        </w:rPr>
        <w:t xml:space="preserve"> Bonneh et al. </w:t>
      </w:r>
      <w:r w:rsidR="00A8505C" w:rsidRPr="00E66A2D">
        <w:rPr>
          <w:rFonts w:asciiTheme="majorBidi" w:hAnsiTheme="majorBidi" w:cstheme="majorBidi"/>
          <w:noProof/>
          <w:sz w:val="24"/>
          <w:szCs w:val="24"/>
        </w:rPr>
        <w:fldChar w:fldCharType="begin"/>
      </w:r>
      <w:r w:rsidR="00B70F39" w:rsidRPr="00E66A2D">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E66A2D">
        <w:rPr>
          <w:rFonts w:asciiTheme="majorBidi" w:hAnsiTheme="majorBidi" w:cstheme="majorBidi"/>
          <w:noProof/>
          <w:sz w:val="24"/>
          <w:szCs w:val="24"/>
        </w:rPr>
        <w:fldChar w:fldCharType="separate"/>
      </w:r>
      <w:r w:rsidR="00B70F39" w:rsidRPr="00E66A2D">
        <w:rPr>
          <w:rFonts w:asciiTheme="majorBidi" w:hAnsiTheme="majorBidi" w:cstheme="majorBidi"/>
          <w:noProof/>
          <w:sz w:val="24"/>
          <w:szCs w:val="24"/>
          <w:vertAlign w:val="superscript"/>
        </w:rPr>
        <w:t>22</w:t>
      </w:r>
      <w:r w:rsidR="00A8505C" w:rsidRPr="00E66A2D">
        <w:rPr>
          <w:rFonts w:asciiTheme="majorBidi" w:hAnsiTheme="majorBidi" w:cstheme="majorBidi"/>
          <w:noProof/>
          <w:sz w:val="24"/>
          <w:szCs w:val="24"/>
        </w:rPr>
        <w:fldChar w:fldCharType="end"/>
      </w:r>
      <w:r w:rsidRPr="00E66A2D">
        <w:rPr>
          <w:rFonts w:asciiTheme="majorBidi" w:eastAsia="Calibri" w:hAnsiTheme="majorBidi" w:cstheme="majorBidi"/>
          <w:color w:val="000000" w:themeColor="text1"/>
          <w:sz w:val="24"/>
          <w:szCs w:val="24"/>
        </w:rPr>
        <w:t>) was used fo</w:t>
      </w:r>
      <w:r w:rsidRPr="00E66A2D">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t>
      </w:r>
      <w:proofErr w:type="gramStart"/>
      <w:r w:rsidRPr="00E66A2D">
        <w:rPr>
          <w:rFonts w:asciiTheme="majorBidi" w:eastAsia="Calibri" w:hAnsiTheme="majorBidi" w:cstheme="majorBidi"/>
          <w:sz w:val="24"/>
          <w:szCs w:val="24"/>
        </w:rPr>
        <w:t>was visually examined</w:t>
      </w:r>
      <w:proofErr w:type="gramEnd"/>
      <w:r w:rsidRPr="00E66A2D">
        <w:rPr>
          <w:rFonts w:asciiTheme="majorBidi" w:eastAsia="Calibri" w:hAnsiTheme="majorBidi" w:cstheme="majorBidi"/>
          <w:sz w:val="24"/>
          <w:szCs w:val="24"/>
        </w:rPr>
        <w:t xml:space="preserve"> to verify the quality of saccadic detection. Fixation periods between saccades were labeled drift only if they exceeded </w:t>
      </w:r>
      <w:proofErr w:type="gramStart"/>
      <w:r w:rsidRPr="00E66A2D">
        <w:rPr>
          <w:rFonts w:asciiTheme="majorBidi" w:eastAsia="Calibri" w:hAnsiTheme="majorBidi" w:cstheme="majorBidi"/>
          <w:sz w:val="24"/>
          <w:szCs w:val="24"/>
        </w:rPr>
        <w:t>3</w:t>
      </w:r>
      <w:proofErr w:type="gramEnd"/>
      <w:r w:rsidRPr="00E66A2D">
        <w:rPr>
          <w:rFonts w:asciiTheme="majorBidi" w:eastAsia="Calibri" w:hAnsiTheme="majorBidi" w:cstheme="majorBidi"/>
          <w:sz w:val="24"/>
          <w:szCs w:val="24"/>
        </w:rPr>
        <w:t xml:space="preserve">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Borders analysis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Border-following movements during Tunneled viewing were those movements </w:t>
      </w:r>
      <w:r w:rsidR="005B0ECF" w:rsidRPr="0045681F">
        <w:rPr>
          <w:rFonts w:asciiTheme="majorBidi" w:hAnsiTheme="majorBidi" w:cstheme="majorBidi"/>
          <w:color w:val="000000" w:themeColor="text1"/>
          <w:sz w:val="24"/>
          <w:szCs w:val="24"/>
        </w:rPr>
        <w:t xml:space="preserve">in which the border of the shape </w:t>
      </w:r>
      <w:r w:rsidR="005B0ECF" w:rsidRPr="00B44D79">
        <w:rPr>
          <w:rFonts w:asciiTheme="majorBidi" w:hAnsiTheme="majorBidi" w:cstheme="majorBidi"/>
          <w:color w:val="000000" w:themeColor="text1"/>
          <w:sz w:val="24"/>
          <w:szCs w:val="24"/>
          <w:highlight w:val="green"/>
        </w:rPr>
        <w:t>was visible to the participant during the movement</w:t>
      </w:r>
      <w:r w:rsidR="005B0ECF">
        <w:rPr>
          <w:rFonts w:asciiTheme="majorBidi" w:hAnsiTheme="majorBidi" w:cstheme="majorBidi"/>
          <w:color w:val="000000" w:themeColor="text1"/>
          <w:sz w:val="24"/>
          <w:szCs w:val="24"/>
        </w:rPr>
        <w:t xml:space="preserve">. This was determined by the window size: </w:t>
      </w:r>
      <w:r w:rsidR="005B0ECF">
        <w:rPr>
          <w:rFonts w:asciiTheme="majorBidi" w:eastAsia="Calibri" w:hAnsiTheme="majorBidi" w:cstheme="majorBidi"/>
          <w:sz w:val="24"/>
          <w:szCs w:val="24"/>
        </w:rPr>
        <w:t>s</w:t>
      </w:r>
      <w:r w:rsidR="00BA576E" w:rsidRPr="00E66A2D">
        <w:rPr>
          <w:rFonts w:asciiTheme="majorBidi" w:eastAsia="Calibri" w:hAnsiTheme="majorBidi" w:cstheme="majorBidi"/>
          <w:sz w:val="24"/>
          <w:szCs w:val="24"/>
        </w:rPr>
        <w:t>accades or drift pauses that s</w:t>
      </w:r>
      <w:bookmarkStart w:id="7" w:name="_GoBack"/>
      <w:bookmarkEnd w:id="7"/>
      <w:r w:rsidR="00BA576E" w:rsidRPr="00E66A2D">
        <w:rPr>
          <w:rFonts w:asciiTheme="majorBidi" w:eastAsia="Calibri" w:hAnsiTheme="majorBidi" w:cstheme="majorBidi"/>
          <w:sz w:val="24"/>
          <w:szCs w:val="24"/>
        </w:rPr>
        <w:t xml:space="preserve">tarted </w:t>
      </w:r>
      <w:r w:rsidR="00BA576E" w:rsidRPr="00E66A2D">
        <w:rPr>
          <w:rFonts w:asciiTheme="majorBidi" w:eastAsia="Calibri" w:hAnsiTheme="majorBidi" w:cstheme="majorBidi"/>
          <w:sz w:val="24"/>
          <w:szCs w:val="24"/>
        </w:rPr>
        <w:lastRenderedPageBreak/>
        <w:t xml:space="preserve">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proofErr w:type="gramStart"/>
      <w:r w:rsidR="005B0ECF">
        <w:rPr>
          <w:rFonts w:asciiTheme="majorBidi" w:hAnsiTheme="majorBidi" w:cstheme="majorBidi"/>
          <w:color w:val="000000" w:themeColor="text1"/>
          <w:sz w:val="24"/>
          <w:szCs w:val="24"/>
        </w:rPr>
        <w:t>N</w:t>
      </w:r>
      <w:r w:rsidR="005B0ECF" w:rsidRPr="0045681F">
        <w:rPr>
          <w:rFonts w:asciiTheme="majorBidi" w:hAnsiTheme="majorBidi" w:cstheme="majorBidi"/>
          <w:color w:val="000000" w:themeColor="text1"/>
          <w:sz w:val="24"/>
          <w:szCs w:val="24"/>
        </w:rPr>
        <w:t>atural</w:t>
      </w:r>
      <w:proofErr w:type="gramEnd"/>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r w:rsidR="00776FDD" w:rsidRPr="00E66A2D">
        <w:rPr>
          <w:rFonts w:asciiTheme="majorBidi" w:eastAsia="Calibri" w:hAnsiTheme="majorBidi" w:cstheme="majorBidi"/>
          <w:sz w:val="24"/>
          <w:szCs w:val="24"/>
        </w:rPr>
        <w:t>,</w:t>
      </w:r>
      <w:bookmarkStart w:id="8"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8"/>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w:t>
      </w:r>
      <w:proofErr w:type="gramStart"/>
      <w:r w:rsidR="00776FDD" w:rsidRPr="00E66A2D">
        <w:rPr>
          <w:rFonts w:asciiTheme="majorBidi" w:eastAsia="Calibri" w:hAnsiTheme="majorBidi" w:cstheme="majorBidi"/>
          <w:sz w:val="24"/>
          <w:szCs w:val="24"/>
        </w:rPr>
        <w:t>0</w:t>
      </w:r>
      <w:proofErr w:type="gramEnd"/>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9" w:name="OLE_LINK10"/>
      <w:bookmarkStart w:id="10" w:name="OLE_LINK11"/>
      <w:bookmarkStart w:id="11"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445747CE" w:rsidR="004D3C8D" w:rsidRPr="00C17D57" w:rsidRDefault="004D3C8D" w:rsidP="002D20FB">
      <w:pPr>
        <w:jc w:val="both"/>
        <w:rPr>
          <w:rFonts w:asciiTheme="majorBidi" w:hAnsiTheme="majorBidi" w:cstheme="majorBidi"/>
          <w:sz w:val="24"/>
          <w:szCs w:val="24"/>
          <w:shd w:val="clear" w:color="auto" w:fill="FFFFFF"/>
        </w:rPr>
      </w:pPr>
      <w:bookmarkStart w:id="12" w:name="OLE_LINK7"/>
      <w:bookmarkStart w:id="13" w:name="OLE_LINK8"/>
      <w:bookmarkEnd w:id="9"/>
      <w:bookmarkEnd w:id="10"/>
      <w:bookmarkEnd w:id="11"/>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2D20FB">
        <w:rPr>
          <w:rFonts w:asciiTheme="majorBidi" w:hAnsiTheme="majorBidi" w:cstheme="majorBidi"/>
          <w:sz w:val="24"/>
          <w:szCs w:val="24"/>
          <w:highlight w:val="green"/>
          <w:shd w:val="clear" w:color="auto" w:fill="FFFFFF"/>
        </w:rPr>
        <w:t xml:space="preserve">The distribution of gaze locations, </w:t>
      </w:r>
      <w:r w:rsidR="002D20FB" w:rsidRPr="002D20FB">
        <w:rPr>
          <w:rFonts w:asciiTheme="majorBidi" w:hAnsiTheme="majorBidi" w:cstheme="majorBidi"/>
          <w:sz w:val="24"/>
          <w:szCs w:val="24"/>
          <w:highlight w:val="green"/>
          <w:shd w:val="clear" w:color="auto" w:fill="FFFFFF"/>
        </w:rPr>
        <w:t xml:space="preserve">measured in each sample, </w:t>
      </w:r>
      <w:r w:rsidRPr="002D20FB">
        <w:rPr>
          <w:rFonts w:asciiTheme="majorBidi" w:hAnsiTheme="majorBidi" w:cstheme="majorBidi"/>
          <w:sz w:val="24"/>
          <w:szCs w:val="24"/>
          <w:highlight w:val="green"/>
          <w:shd w:val="clear" w:color="auto" w:fill="FFFFFF"/>
        </w:rPr>
        <w:t>normalized (min</w:t>
      </w:r>
      <w:r w:rsidR="0004484F" w:rsidRPr="002D20FB">
        <w:rPr>
          <w:rFonts w:asciiTheme="majorBidi" w:hAnsiTheme="majorBidi" w:cstheme="majorBidi"/>
          <w:sz w:val="24"/>
          <w:szCs w:val="24"/>
          <w:highlight w:val="green"/>
          <w:shd w:val="clear" w:color="auto" w:fill="FFFFFF"/>
        </w:rPr>
        <w:t>-to-max)</w:t>
      </w:r>
      <w:r w:rsidRPr="002D20FB">
        <w:rPr>
          <w:rFonts w:asciiTheme="majorBidi" w:hAnsiTheme="majorBidi" w:cstheme="majorBidi"/>
          <w:sz w:val="24"/>
          <w:szCs w:val="24"/>
          <w:highlight w:val="green"/>
          <w:shd w:val="clear" w:color="auto" w:fill="FFFFFF"/>
        </w:rPr>
        <w:t xml:space="preserve"> per trial and averaged across trials and subjects</w:t>
      </w:r>
      <w:r w:rsidRPr="00C17D57">
        <w:rPr>
          <w:rFonts w:asciiTheme="majorBidi" w:hAnsiTheme="majorBidi" w:cstheme="majorBidi"/>
          <w:sz w:val="24"/>
          <w:szCs w:val="24"/>
          <w:shd w:val="clear" w:color="auto" w:fill="FFFFFF"/>
        </w:rPr>
        <w:t>, for Large shapes with Natural viewing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5 participants x 4 trials); Large shapes with Tunneled viewing (</w:t>
      </w:r>
      <w:r w:rsidRPr="00C17D57">
        <w:rPr>
          <w:rFonts w:asciiTheme="majorBidi" w:hAnsiTheme="majorBidi" w:cstheme="majorBidi"/>
          <w:b/>
          <w:bCs/>
          <w:sz w:val="24"/>
          <w:szCs w:val="24"/>
          <w:shd w:val="clear" w:color="auto" w:fill="FFFFFF"/>
        </w:rPr>
        <w:t>b</w:t>
      </w:r>
      <w:r w:rsidRPr="00C17D57">
        <w:rPr>
          <w:rFonts w:asciiTheme="majorBidi" w:hAnsiTheme="majorBidi" w:cstheme="majorBidi"/>
          <w:sz w:val="24"/>
          <w:szCs w:val="24"/>
          <w:shd w:val="clear" w:color="auto" w:fill="FFFFFF"/>
        </w:rPr>
        <w:t>; 5 participants x 6 trials); Small shapes with Natural viewing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t>
      </w:r>
      <w:proofErr w:type="gramStart"/>
      <w:r w:rsidRPr="00C17D57">
        <w:rPr>
          <w:rFonts w:asciiTheme="majorBidi" w:hAnsiTheme="majorBidi" w:cstheme="majorBidi"/>
          <w:sz w:val="24"/>
          <w:szCs w:val="24"/>
          <w:shd w:val="clear" w:color="auto" w:fill="FFFFFF"/>
        </w:rPr>
        <w:t>were normalized</w:t>
      </w:r>
      <w:proofErr w:type="gramEnd"/>
      <w:r w:rsidRPr="00C17D57">
        <w:rPr>
          <w:rFonts w:asciiTheme="majorBidi" w:hAnsiTheme="majorBidi" w:cstheme="majorBidi"/>
          <w:sz w:val="24"/>
          <w:szCs w:val="24"/>
          <w:shd w:val="clear" w:color="auto" w:fill="FFFFFF"/>
        </w:rPr>
        <w:t xml:space="preserve"> for each panel</w:t>
      </w:r>
      <w:r w:rsidR="00D01DDE">
        <w:rPr>
          <w:rFonts w:asciiTheme="majorBidi" w:hAnsiTheme="majorBidi" w:cstheme="majorBidi"/>
          <w:sz w:val="24"/>
          <w:szCs w:val="24"/>
          <w:shd w:val="clear" w:color="auto" w:fill="FFFFFF"/>
        </w:rPr>
        <w:t>.</w:t>
      </w:r>
      <w:ins w:id="14" w:author="ehud" w:date="2018-04-02T13:21:00Z">
        <w:r w:rsidR="0001661B">
          <w:rPr>
            <w:rFonts w:asciiTheme="majorBidi" w:hAnsiTheme="majorBidi" w:cstheme="majorBidi"/>
            <w:color w:val="FF0000"/>
          </w:rPr>
          <w:t xml:space="preserve"> </w:t>
        </w:r>
      </w:ins>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15" w:name="OLE_LINK15"/>
      <w:bookmarkStart w:id="16" w:name="OLE_LINK16"/>
      <w:bookmarkStart w:id="17" w:name="OLE_LINK17"/>
      <w:bookmarkStart w:id="18"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15"/>
      <w:bookmarkEnd w:id="16"/>
      <w:bookmarkEnd w:id="17"/>
      <w:bookmarkEnd w:id="18"/>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9" w:name="OLE_LINK30"/>
      <w:bookmarkStart w:id="20" w:name="OLE_LINK31"/>
      <w:bookmarkStart w:id="21" w:name="OLE_LINK32"/>
      <w:bookmarkStart w:id="22" w:name="OLE_LINK33"/>
      <w:bookmarkStart w:id="23" w:name="OLE_LINK34"/>
      <w:bookmarkStart w:id="24"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19"/>
      <w:bookmarkEnd w:id="20"/>
      <w:bookmarkEnd w:id="21"/>
      <w:r w:rsidRPr="00C17D57">
        <w:rPr>
          <w:rFonts w:asciiTheme="majorBidi" w:hAnsiTheme="majorBidi" w:cstheme="majorBidi"/>
          <w:sz w:val="24"/>
          <w:szCs w:val="24"/>
          <w:shd w:val="clear" w:color="auto" w:fill="FFFFFF"/>
        </w:rPr>
        <w:t>(*, p&lt;0.05, t-test).</w:t>
      </w:r>
      <w:bookmarkEnd w:id="22"/>
      <w:bookmarkEnd w:id="23"/>
      <w:bookmarkEnd w:id="24"/>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25" w:name="OLE_LINK46"/>
      <w:bookmarkStart w:id="26" w:name="OLE_LINK47"/>
      <w:bookmarkStart w:id="27" w:name="OLE_LINK48"/>
      <w:bookmarkStart w:id="28" w:name="OLE_LINK36"/>
      <w:bookmarkStart w:id="29" w:name="OLE_LINK37"/>
      <w:r w:rsidRPr="00C17D57">
        <w:rPr>
          <w:rFonts w:asciiTheme="majorBidi" w:hAnsiTheme="majorBidi" w:cstheme="majorBidi"/>
          <w:sz w:val="24"/>
          <w:szCs w:val="24"/>
          <w:shd w:val="clear" w:color="auto" w:fill="FFFFFF"/>
        </w:rPr>
        <w:t>; data as in (a) (*, p&lt;0.05, Wilcoxon rank sum tests</w:t>
      </w:r>
      <w:bookmarkStart w:id="30" w:name="OLE_LINK49"/>
      <w:bookmarkStart w:id="31" w:name="OLE_LINK50"/>
      <w:bookmarkEnd w:id="25"/>
      <w:bookmarkEnd w:id="26"/>
      <w:bookmarkEnd w:id="27"/>
      <w:r w:rsidRPr="00C17D57">
        <w:rPr>
          <w:rFonts w:asciiTheme="majorBidi" w:hAnsiTheme="majorBidi" w:cstheme="majorBidi"/>
          <w:sz w:val="24"/>
          <w:szCs w:val="24"/>
          <w:shd w:val="clear" w:color="auto" w:fill="FFFFFF"/>
        </w:rPr>
        <w:t>)</w:t>
      </w:r>
      <w:bookmarkEnd w:id="28"/>
      <w:bookmarkEnd w:id="29"/>
      <w:bookmarkEnd w:id="30"/>
      <w:bookmarkEnd w:id="31"/>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14B8D0DC" w:rsidR="00641D0E" w:rsidRDefault="004D3C8D" w:rsidP="0041533B">
      <w:pPr>
        <w:jc w:val="both"/>
        <w:rPr>
          <w:rFonts w:asciiTheme="majorBidi" w:hAnsiTheme="majorBidi" w:cstheme="majorBidi"/>
          <w:color w:val="00000F"/>
          <w:sz w:val="24"/>
          <w:szCs w:val="24"/>
          <w:shd w:val="clear" w:color="auto" w:fill="FFFFFF"/>
        </w:rPr>
      </w:pPr>
      <w:bookmarkStart w:id="32" w:name="OLE_LINK12"/>
      <w:bookmarkStart w:id="33" w:name="OLE_LINK13"/>
      <w:bookmarkStart w:id="34"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viewing.</w:t>
      </w:r>
      <w:proofErr w:type="gramEnd"/>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proofErr w:type="gramStart"/>
      <w:r w:rsidR="0041533B">
        <w:rPr>
          <w:rFonts w:asciiTheme="majorBidi" w:hAnsiTheme="majorBidi" w:cstheme="majorBidi"/>
          <w:sz w:val="24"/>
          <w:szCs w:val="24"/>
          <w:shd w:val="clear" w:color="auto" w:fill="FFFFFF"/>
        </w:rPr>
        <w:t>Large</w:t>
      </w:r>
      <w:proofErr w:type="gramEnd"/>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32"/>
      <w:bookmarkEnd w:id="33"/>
      <w:bookmarkEnd w:id="34"/>
    </w:p>
    <w:p w14:paraId="04F638E6" w14:textId="585FD9D3" w:rsidR="00C17D57" w:rsidRPr="00C17D57" w:rsidRDefault="00641D0E" w:rsidP="00641D0E">
      <w:pPr>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lastRenderedPageBreak/>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averaged values of </w:t>
      </w:r>
      <w:r w:rsidR="004D3C8D" w:rsidRPr="00C17D57">
        <w:rPr>
          <w:rFonts w:asciiTheme="majorBidi" w:hAnsiTheme="majorBidi" w:cstheme="majorBidi"/>
          <w:color w:val="00000F"/>
          <w:sz w:val="24"/>
          <w:szCs w:val="24"/>
          <w:shd w:val="clear" w:color="auto" w:fill="FFFFFF"/>
        </w:rPr>
        <w:t>curvature indices</w:t>
      </w:r>
      <w:r w:rsidR="004D3C8D">
        <w:rPr>
          <w:rFonts w:asciiTheme="majorBidi" w:hAnsiTheme="majorBidi" w:cstheme="majorBidi"/>
          <w:color w:val="00000F"/>
          <w:sz w:val="24"/>
          <w:szCs w:val="24"/>
          <w:shd w:val="clear" w:color="auto" w:fill="FFFFFF"/>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Variations of the saccadic main sequence.</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Table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t>
      </w:r>
      <w:proofErr w:type="gramStart"/>
      <w:r w:rsidRPr="00C17D57">
        <w:rPr>
          <w:rFonts w:asciiTheme="majorBidi" w:hAnsiTheme="majorBidi" w:cstheme="majorBidi"/>
          <w:color w:val="00000F"/>
          <w:sz w:val="24"/>
          <w:szCs w:val="24"/>
          <w:bdr w:val="none" w:sz="0" w:space="0" w:color="auto" w:frame="1"/>
          <w:shd w:val="clear" w:color="auto" w:fill="FFFFFF"/>
        </w:rPr>
        <w:t>were drawn</w:t>
      </w:r>
      <w:proofErr w:type="gramEnd"/>
      <w:r w:rsidRPr="00C17D57">
        <w:rPr>
          <w:rFonts w:asciiTheme="majorBidi" w:hAnsiTheme="majorBidi" w:cstheme="majorBidi"/>
          <w:color w:val="00000F"/>
          <w:sz w:val="24"/>
          <w:szCs w:val="24"/>
          <w:bdr w:val="none" w:sz="0" w:space="0" w:color="auto" w:frame="1"/>
          <w:shd w:val="clear" w:color="auto" w:fill="FFFFFF"/>
        </w:rPr>
        <w:t xml:space="preserve">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proofErr w:type="gramStart"/>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proofErr w:type="gramEnd"/>
      <w:r w:rsidRPr="00C17D57">
        <w:rPr>
          <w:rFonts w:asciiTheme="majorBidi" w:hAnsiTheme="majorBidi" w:cstheme="majorBidi"/>
          <w:color w:val="00000F"/>
          <w:sz w:val="24"/>
          <w:szCs w:val="24"/>
          <w:bdr w:val="none" w:sz="0" w:space="0" w:color="auto" w:frame="1"/>
          <w:shd w:val="clear" w:color="auto" w:fill="FFFFFF"/>
        </w:rPr>
        <w:t xml:space="preserve">. </w:t>
      </w:r>
    </w:p>
    <w:bookmarkEnd w:id="12"/>
    <w:bookmarkEnd w:id="13"/>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Extra Figure 1. </w:t>
      </w:r>
      <w:proofErr w:type="gramStart"/>
      <w:r w:rsidRPr="00C17D57">
        <w:rPr>
          <w:rFonts w:asciiTheme="majorBidi" w:hAnsiTheme="majorBidi" w:cstheme="majorBidi"/>
          <w:b/>
          <w:bCs/>
          <w:color w:val="00000F"/>
          <w:sz w:val="24"/>
          <w:szCs w:val="24"/>
          <w:bdr w:val="none" w:sz="0" w:space="0" w:color="auto" w:frame="1"/>
          <w:shd w:val="clear" w:color="auto" w:fill="FFFFFF"/>
        </w:rPr>
        <w:t>Instantaneous drift speed.</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w:t>
      </w:r>
      <w:proofErr w:type="gramStart"/>
      <w:r w:rsidRPr="00C17D57">
        <w:rPr>
          <w:rFonts w:asciiTheme="majorBidi" w:hAnsiTheme="majorBidi" w:cstheme="majorBidi"/>
          <w:color w:val="00000F"/>
          <w:sz w:val="24"/>
          <w:szCs w:val="24"/>
          <w:shd w:val="clear" w:color="auto" w:fill="FFFFFF"/>
        </w:rPr>
        <w:t>trial by trial</w:t>
      </w:r>
      <w:proofErr w:type="gramEnd"/>
      <w:r w:rsidRPr="00C17D57">
        <w:rPr>
          <w:rFonts w:asciiTheme="majorBidi" w:hAnsiTheme="majorBidi" w:cstheme="majorBidi"/>
          <w:color w:val="00000F"/>
          <w:sz w:val="24"/>
          <w:szCs w:val="24"/>
          <w:shd w:val="clear" w:color="auto" w:fill="FFFFFF"/>
        </w:rPr>
        <w:t xml:space="preserve"> significant correlation values. The percent of single periodic trials (higher significant correlation at 100ms compared with earlier and later time steps) </w:t>
      </w:r>
      <w:proofErr w:type="gramStart"/>
      <w:r w:rsidRPr="00C17D57">
        <w:rPr>
          <w:rFonts w:asciiTheme="majorBidi" w:hAnsiTheme="majorBidi" w:cstheme="majorBidi"/>
          <w:color w:val="00000F"/>
          <w:sz w:val="24"/>
          <w:szCs w:val="24"/>
          <w:shd w:val="clear" w:color="auto" w:fill="FFFFFF"/>
        </w:rPr>
        <w:t>is presented</w:t>
      </w:r>
      <w:proofErr w:type="gramEnd"/>
      <w:r w:rsidRPr="00C17D57">
        <w:rPr>
          <w:rFonts w:asciiTheme="majorBidi" w:hAnsiTheme="majorBidi" w:cstheme="majorBidi"/>
          <w:color w:val="00000F"/>
          <w:sz w:val="24"/>
          <w:szCs w:val="24"/>
          <w:shd w:val="clear" w:color="auto" w:fill="FFFFFF"/>
        </w:rPr>
        <w:t xml:space="preserve"> above the lower row.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w:t>
      </w:r>
      <w:proofErr w:type="gramEnd"/>
      <w:r w:rsidRPr="00C17D57">
        <w:rPr>
          <w:rFonts w:asciiTheme="majorBidi" w:hAnsiTheme="majorBidi" w:cstheme="majorBidi"/>
          <w:color w:val="00000F"/>
          <w:sz w:val="24"/>
          <w:szCs w:val="24"/>
          <w:shd w:val="clear" w:color="auto" w:fill="FFFFFF"/>
        </w:rPr>
        <w:t xml:space="preserve"> A peak in the autocorrelation </w:t>
      </w:r>
      <w:proofErr w:type="gramStart"/>
      <w:r w:rsidRPr="00C17D57">
        <w:rPr>
          <w:rFonts w:asciiTheme="majorBidi" w:hAnsiTheme="majorBidi" w:cstheme="majorBidi"/>
          <w:color w:val="00000F"/>
          <w:sz w:val="24"/>
          <w:szCs w:val="24"/>
          <w:shd w:val="clear" w:color="auto" w:fill="FFFFFF"/>
        </w:rPr>
        <w:t>can be seen</w:t>
      </w:r>
      <w:proofErr w:type="gramEnd"/>
      <w:r w:rsidRPr="00C17D57">
        <w:rPr>
          <w:rFonts w:asciiTheme="majorBidi" w:hAnsiTheme="majorBidi" w:cstheme="majorBidi"/>
          <w:color w:val="00000F"/>
          <w:sz w:val="24"/>
          <w:szCs w:val="24"/>
          <w:shd w:val="clear" w:color="auto" w:fill="FFFFFF"/>
        </w:rPr>
        <w:t xml:space="preserve">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4-02T18:20:00Z" w:initials="b">
    <w:p w14:paraId="0121CE6F" w14:textId="7EAD3138" w:rsidR="00EC6F09" w:rsidRDefault="00EC6F09" w:rsidP="005737FC">
      <w:pPr>
        <w:pStyle w:val="CommentText"/>
      </w:pPr>
      <w:r>
        <w:rPr>
          <w:rStyle w:val="CommentReference"/>
        </w:rPr>
        <w:annotationRef/>
      </w:r>
      <w:r>
        <w:t xml:space="preserve">It is normalized. </w:t>
      </w:r>
      <w:r w:rsidR="005737FC">
        <w:t xml:space="preserve">A normalized heat map was created for each trial and then all was averaged– so each trial </w:t>
      </w:r>
      <w:r>
        <w:t>contribute</w:t>
      </w:r>
      <w:r w:rsidR="005737FC">
        <w:t>s</w:t>
      </w:r>
      <w:r>
        <w:t xml:space="preserve"> the same. </w:t>
      </w:r>
      <w:r w:rsidR="00AA46BA">
        <w:t>I emphasized it in the legend.</w:t>
      </w:r>
    </w:p>
  </w:comment>
  <w:comment w:id="1" w:author="bnapp" w:date="2018-04-02T18:21:00Z" w:initials="b">
    <w:p w14:paraId="184D650B" w14:textId="467A3B59" w:rsidR="005737FC" w:rsidRDefault="005737FC" w:rsidP="00AA46BA">
      <w:pPr>
        <w:pStyle w:val="CommentText"/>
      </w:pPr>
      <w:r>
        <w:rPr>
          <w:rStyle w:val="CommentReference"/>
        </w:rPr>
        <w:annotationRef/>
      </w:r>
      <w:r w:rsidR="00AA46BA">
        <w:t>After trying it</w:t>
      </w:r>
      <w:proofErr w:type="gramStart"/>
      <w:r w:rsidR="00AA46BA">
        <w:t xml:space="preserve">, </w:t>
      </w:r>
      <w:r w:rsidR="007B067D">
        <w:t xml:space="preserve"> I</w:t>
      </w:r>
      <w:proofErr w:type="gramEnd"/>
      <w:r w:rsidR="007B067D">
        <w:t xml:space="preserve"> </w:t>
      </w:r>
      <w:r>
        <w:t xml:space="preserve">think it is </w:t>
      </w:r>
      <w:r w:rsidR="007B067D">
        <w:t>not necessary because we have the resolution written below the figures (5deg/0.5 deg), and it is too</w:t>
      </w:r>
      <w:r>
        <w:t xml:space="preserve"> small</w:t>
      </w:r>
      <w:r w:rsidR="007B067D">
        <w:t xml:space="preserve"> to show</w:t>
      </w:r>
      <w:r w:rsidR="00F62CAE">
        <w:t xml:space="preserve"> anything</w:t>
      </w:r>
      <w:r w:rsidR="007B067D">
        <w:t xml:space="preserve"> beside the scale… what do you think?</w:t>
      </w:r>
    </w:p>
  </w:comment>
  <w:comment w:id="2" w:author="bnapp" w:date="2018-04-02T18:23:00Z" w:initials="b">
    <w:p w14:paraId="78BB6537" w14:textId="77777777" w:rsidR="00D9242B" w:rsidRDefault="007B067D" w:rsidP="00D9242B">
      <w:pPr>
        <w:pStyle w:val="CommentText"/>
      </w:pPr>
      <w:r>
        <w:rPr>
          <w:rStyle w:val="CommentReference"/>
        </w:rPr>
        <w:annotationRef/>
      </w:r>
      <w:r>
        <w:t>It is definitely the 1</w:t>
      </w:r>
      <w:r w:rsidRPr="007B067D">
        <w:rPr>
          <w:vertAlign w:val="superscript"/>
        </w:rPr>
        <w:t>st</w:t>
      </w:r>
      <w:r>
        <w:t xml:space="preserve"> case. </w:t>
      </w:r>
    </w:p>
    <w:p w14:paraId="5A1015C0" w14:textId="15DEB106" w:rsidR="00D9242B" w:rsidRDefault="00D9242B" w:rsidP="00F62CAE">
      <w:pPr>
        <w:pStyle w:val="CommentText"/>
      </w:pPr>
      <w:r>
        <w:t xml:space="preserve">(Both from knowing the data </w:t>
      </w:r>
      <w:r w:rsidR="00F62CAE">
        <w:t xml:space="preserve">very </w:t>
      </w:r>
      <w:r>
        <w:t>well and</w:t>
      </w:r>
      <w:r w:rsidR="00F62CAE">
        <w:t xml:space="preserve"> - </w:t>
      </w:r>
      <w:r>
        <w:t xml:space="preserve">  ) </w:t>
      </w:r>
    </w:p>
    <w:p w14:paraId="06D33506" w14:textId="77777777" w:rsidR="003A25AA" w:rsidRDefault="00D9242B" w:rsidP="00D9242B">
      <w:pPr>
        <w:pStyle w:val="CommentText"/>
      </w:pPr>
      <w:r>
        <w:t xml:space="preserve"> Pauses (gaze centers) are time of magnitude “slower” then a crossing saccade.</w:t>
      </w:r>
    </w:p>
    <w:p w14:paraId="28810D50" w14:textId="4996E722" w:rsidR="00D9242B" w:rsidRDefault="00D9242B" w:rsidP="00D9242B">
      <w:pPr>
        <w:pStyle w:val="CommentText"/>
      </w:pPr>
      <w:r>
        <w:t>In other words – it takes at the very least ~20 (and up to ~100) crossing center saccades (which also differ in their starting and ending points) to cause heat maps like these. A full natural trial has on average 9-10 saccades with 20% of them being</w:t>
      </w:r>
      <w:r w:rsidR="00F62CAE">
        <w:t xml:space="preserve"> fully</w:t>
      </w:r>
      <w:r>
        <w:t xml:space="preserve"> on borders (not crossing the center).</w:t>
      </w:r>
    </w:p>
    <w:p w14:paraId="5CA256CE" w14:textId="77777777" w:rsidR="003A25AA" w:rsidRDefault="003A25AA" w:rsidP="003A25AA">
      <w:pPr>
        <w:pStyle w:val="CommentText"/>
      </w:pPr>
    </w:p>
    <w:p w14:paraId="57CEFAE9" w14:textId="77777777" w:rsidR="003A25AA" w:rsidRDefault="003A25AA" w:rsidP="003A25AA">
      <w:pPr>
        <w:pStyle w:val="CommentText"/>
      </w:pPr>
      <w:r>
        <w:t>I emphasized it one sentence above…</w:t>
      </w:r>
    </w:p>
    <w:p w14:paraId="3D2DDEB1" w14:textId="3A7CB115" w:rsidR="003A25AA" w:rsidRDefault="003A25AA" w:rsidP="003A25AA">
      <w:pPr>
        <w:pStyle w:val="CommentText"/>
      </w:pPr>
      <w:r>
        <w:t xml:space="preserve"> </w:t>
      </w:r>
    </w:p>
  </w:comment>
  <w:comment w:id="4" w:author="bnapp" w:date="2018-04-02T19:02:00Z" w:initials="b">
    <w:p w14:paraId="722FE8D7" w14:textId="3F3C74EE" w:rsidR="008A040F" w:rsidRDefault="008A040F">
      <w:pPr>
        <w:pStyle w:val="CommentText"/>
      </w:pPr>
      <w:r>
        <w:rPr>
          <w:rStyle w:val="CommentReference"/>
        </w:rPr>
        <w:annotationRef/>
      </w:r>
      <w:r>
        <w:t>Maybe we need now a new sentence here….</w:t>
      </w:r>
    </w:p>
  </w:comment>
  <w:comment w:id="5" w:author="bnapp" w:date="2018-04-02T18:35:00Z" w:initials="b">
    <w:p w14:paraId="277C778A" w14:textId="4082E0AA" w:rsidR="00E82D54" w:rsidRDefault="00E82D54" w:rsidP="00645ED1">
      <w:pPr>
        <w:pStyle w:val="CommentText"/>
      </w:pPr>
      <w:r>
        <w:rPr>
          <w:rStyle w:val="CommentReference"/>
        </w:rPr>
        <w:annotationRef/>
      </w:r>
      <w:r>
        <w:t xml:space="preserve">It is not a contradiction hence figure 1 is “gaze centers” – or in other words (see </w:t>
      </w:r>
      <w:r w:rsidR="00645ED1">
        <w:t>previous</w:t>
      </w:r>
      <w:r>
        <w:t xml:space="preserve"> comment</w:t>
      </w:r>
      <w:r w:rsidR="00645ED1">
        <w:t>s</w:t>
      </w:r>
      <w:r>
        <w:t>) it is the pauses places, and figure 3 is border-following saccades (saccades that both start and end on borders)</w:t>
      </w:r>
      <w:r w:rsidR="007E2195">
        <w:t>.</w:t>
      </w:r>
      <w:r w:rsidR="00E150A3">
        <w:t xml:space="preserve"> The second is much rarer than the first…</w:t>
      </w:r>
    </w:p>
    <w:p w14:paraId="289F49F2" w14:textId="77777777" w:rsidR="00645ED1" w:rsidRDefault="00645ED1" w:rsidP="00645ED1">
      <w:pPr>
        <w:pStyle w:val="CommentText"/>
      </w:pPr>
    </w:p>
    <w:p w14:paraId="363CD1B9" w14:textId="77777777" w:rsidR="00645ED1" w:rsidRDefault="00645ED1" w:rsidP="00645ED1">
      <w:pPr>
        <w:pStyle w:val="CommentText"/>
      </w:pPr>
      <w:r>
        <w:rPr>
          <w:rStyle w:val="CommentReference"/>
        </w:rPr>
        <w:annotationRef/>
      </w:r>
      <w:r>
        <w:t xml:space="preserve"> These distances are not arbitrary – they go together with the size of the window. </w:t>
      </w:r>
    </w:p>
    <w:p w14:paraId="56468465" w14:textId="77777777" w:rsidR="00645ED1" w:rsidRDefault="00645ED1" w:rsidP="00645ED1">
      <w:pPr>
        <w:pStyle w:val="CommentText"/>
      </w:pPr>
      <w:r>
        <w:t xml:space="preserve">In other words: a border following saccade is a saccade that during its entire movement the border of the shape was visible to the participant (and this is why the difference in thresholds…)    </w:t>
      </w:r>
    </w:p>
    <w:p w14:paraId="6A51ED88" w14:textId="77777777" w:rsidR="00645ED1" w:rsidRDefault="00645ED1" w:rsidP="00645ED1">
      <w:pPr>
        <w:pStyle w:val="CommentText"/>
      </w:pPr>
      <w:r w:rsidRPr="00645ED1">
        <w:rPr>
          <w:highlight w:val="green"/>
        </w:rPr>
        <w:t>We decided to leave figure 3 with only Large shapes</w:t>
      </w:r>
      <w:r>
        <w:t>.</w:t>
      </w:r>
    </w:p>
    <w:p w14:paraId="01E48130" w14:textId="77777777" w:rsidR="00645ED1" w:rsidRDefault="00645ED1" w:rsidP="00645ED1">
      <w:pPr>
        <w:pStyle w:val="CommentText"/>
      </w:pPr>
    </w:p>
    <w:p w14:paraId="09DCA626" w14:textId="77777777" w:rsidR="00645ED1" w:rsidRDefault="00645ED1" w:rsidP="00645ED1">
      <w:pPr>
        <w:pStyle w:val="CommentText"/>
      </w:pPr>
      <w:r>
        <w:rPr>
          <w:rStyle w:val="CommentReference"/>
        </w:rPr>
        <w:annotationRef/>
      </w:r>
      <w:r>
        <w:t>We can do it… but I think it is not necessary, mainly because we do not see nice border following (or other interesting phenomena), and also because the trials are longer and obviously denser so the images are not informative…</w:t>
      </w:r>
    </w:p>
    <w:p w14:paraId="64126840" w14:textId="77777777" w:rsidR="00645ED1" w:rsidRDefault="00645ED1" w:rsidP="00645E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CE6F" w15:done="0"/>
  <w15:commentEx w15:paraId="184D650B" w15:done="0"/>
  <w15:commentEx w15:paraId="28810D50" w15:done="0"/>
  <w15:commentEx w15:paraId="277C778A" w15:done="0"/>
  <w15:commentEx w15:paraId="3E02EA3A" w15:done="0"/>
  <w15:commentEx w15:paraId="7CA6CF9B" w15:done="0"/>
  <w15:commentEx w15:paraId="3E31DA42" w15:done="0"/>
  <w15:commentEx w15:paraId="3745812B" w15:done="0"/>
  <w15:commentEx w15:paraId="41FFD2A9" w15:done="0"/>
  <w15:commentEx w15:paraId="18CF74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1E867" w14:textId="77777777" w:rsidR="00A07CC2" w:rsidRDefault="00A07CC2" w:rsidP="000C4643">
      <w:pPr>
        <w:spacing w:after="0" w:line="240" w:lineRule="auto"/>
      </w:pPr>
      <w:r>
        <w:separator/>
      </w:r>
    </w:p>
  </w:endnote>
  <w:endnote w:type="continuationSeparator" w:id="0">
    <w:p w14:paraId="27C619F2" w14:textId="77777777" w:rsidR="00A07CC2" w:rsidRDefault="00A07CC2"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641D0" w14:textId="77777777" w:rsidR="00A07CC2" w:rsidRDefault="00A07CC2" w:rsidP="000C4643">
      <w:pPr>
        <w:spacing w:after="0" w:line="240" w:lineRule="auto"/>
      </w:pPr>
      <w:r>
        <w:separator/>
      </w:r>
    </w:p>
  </w:footnote>
  <w:footnote w:type="continuationSeparator" w:id="0">
    <w:p w14:paraId="0AAF5EA5" w14:textId="77777777" w:rsidR="00A07CC2" w:rsidRDefault="00A07CC2"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ud Ahissar">
    <w15:presenceInfo w15:providerId="None" w15:userId="Ehud Ahiss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6574"/>
    <w:rsid w:val="000E2B83"/>
    <w:rsid w:val="000E42CB"/>
    <w:rsid w:val="000E5AB4"/>
    <w:rsid w:val="000E6157"/>
    <w:rsid w:val="000F4159"/>
    <w:rsid w:val="0010057A"/>
    <w:rsid w:val="001030A0"/>
    <w:rsid w:val="00105E59"/>
    <w:rsid w:val="00106665"/>
    <w:rsid w:val="001236D1"/>
    <w:rsid w:val="00126BF8"/>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D4139"/>
    <w:rsid w:val="001D6B11"/>
    <w:rsid w:val="001D7B79"/>
    <w:rsid w:val="001F6ECE"/>
    <w:rsid w:val="001F729D"/>
    <w:rsid w:val="001F77DD"/>
    <w:rsid w:val="002057CA"/>
    <w:rsid w:val="002101F6"/>
    <w:rsid w:val="00235371"/>
    <w:rsid w:val="00242410"/>
    <w:rsid w:val="0024265D"/>
    <w:rsid w:val="002447EA"/>
    <w:rsid w:val="002473F7"/>
    <w:rsid w:val="002501CF"/>
    <w:rsid w:val="00251E9B"/>
    <w:rsid w:val="00281A41"/>
    <w:rsid w:val="00281AE6"/>
    <w:rsid w:val="00283260"/>
    <w:rsid w:val="00285DF6"/>
    <w:rsid w:val="002925ED"/>
    <w:rsid w:val="002A01E1"/>
    <w:rsid w:val="002A1DA2"/>
    <w:rsid w:val="002A210A"/>
    <w:rsid w:val="002A3C72"/>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50158"/>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82028"/>
    <w:rsid w:val="00482FC1"/>
    <w:rsid w:val="00486A1C"/>
    <w:rsid w:val="00495D0F"/>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BA5"/>
    <w:rsid w:val="00666CEA"/>
    <w:rsid w:val="00684FE7"/>
    <w:rsid w:val="006910B0"/>
    <w:rsid w:val="00696BB6"/>
    <w:rsid w:val="006A6063"/>
    <w:rsid w:val="006B532E"/>
    <w:rsid w:val="006B6547"/>
    <w:rsid w:val="006C04C3"/>
    <w:rsid w:val="006C3D2E"/>
    <w:rsid w:val="006C5AC2"/>
    <w:rsid w:val="006D1F3B"/>
    <w:rsid w:val="006D435E"/>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067D"/>
    <w:rsid w:val="007B2D33"/>
    <w:rsid w:val="007B62AA"/>
    <w:rsid w:val="007C19E6"/>
    <w:rsid w:val="007C1F05"/>
    <w:rsid w:val="007C2DAD"/>
    <w:rsid w:val="007D0BA9"/>
    <w:rsid w:val="007D1F82"/>
    <w:rsid w:val="007E2195"/>
    <w:rsid w:val="007E4BBC"/>
    <w:rsid w:val="007F678B"/>
    <w:rsid w:val="007F7206"/>
    <w:rsid w:val="008031B2"/>
    <w:rsid w:val="00816A49"/>
    <w:rsid w:val="00822B9F"/>
    <w:rsid w:val="00826E55"/>
    <w:rsid w:val="008273DB"/>
    <w:rsid w:val="00832E4C"/>
    <w:rsid w:val="00846ABB"/>
    <w:rsid w:val="0085043F"/>
    <w:rsid w:val="00851C5D"/>
    <w:rsid w:val="008630F2"/>
    <w:rsid w:val="00863FD1"/>
    <w:rsid w:val="00866174"/>
    <w:rsid w:val="0086635F"/>
    <w:rsid w:val="00874BD5"/>
    <w:rsid w:val="00875B58"/>
    <w:rsid w:val="00877B70"/>
    <w:rsid w:val="00883AFD"/>
    <w:rsid w:val="008922FA"/>
    <w:rsid w:val="00892C00"/>
    <w:rsid w:val="00895257"/>
    <w:rsid w:val="008A040F"/>
    <w:rsid w:val="008A19DF"/>
    <w:rsid w:val="008B0882"/>
    <w:rsid w:val="008B0BCF"/>
    <w:rsid w:val="008B34FA"/>
    <w:rsid w:val="008C347F"/>
    <w:rsid w:val="008C60CF"/>
    <w:rsid w:val="008D1346"/>
    <w:rsid w:val="008D738D"/>
    <w:rsid w:val="008E11E7"/>
    <w:rsid w:val="008E3382"/>
    <w:rsid w:val="008E4D80"/>
    <w:rsid w:val="008F3915"/>
    <w:rsid w:val="00907D0C"/>
    <w:rsid w:val="00910158"/>
    <w:rsid w:val="009109C2"/>
    <w:rsid w:val="00914940"/>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F6463"/>
    <w:rsid w:val="009F7CE5"/>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017"/>
    <w:rsid w:val="00A90660"/>
    <w:rsid w:val="00A92A95"/>
    <w:rsid w:val="00A94A09"/>
    <w:rsid w:val="00A968E2"/>
    <w:rsid w:val="00A97E80"/>
    <w:rsid w:val="00AA46BA"/>
    <w:rsid w:val="00AA5FCE"/>
    <w:rsid w:val="00AB7383"/>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BE66FF"/>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C5A71"/>
    <w:rsid w:val="00CD164C"/>
    <w:rsid w:val="00CD6861"/>
    <w:rsid w:val="00CE2D73"/>
    <w:rsid w:val="00CF2EBC"/>
    <w:rsid w:val="00CF6111"/>
    <w:rsid w:val="00D01DDE"/>
    <w:rsid w:val="00D20C36"/>
    <w:rsid w:val="00D2463C"/>
    <w:rsid w:val="00D3679E"/>
    <w:rsid w:val="00D407FD"/>
    <w:rsid w:val="00D4158F"/>
    <w:rsid w:val="00D42870"/>
    <w:rsid w:val="00D42E48"/>
    <w:rsid w:val="00D44399"/>
    <w:rsid w:val="00D50C4E"/>
    <w:rsid w:val="00D51727"/>
    <w:rsid w:val="00D57987"/>
    <w:rsid w:val="00D9242B"/>
    <w:rsid w:val="00D94336"/>
    <w:rsid w:val="00D97F30"/>
    <w:rsid w:val="00DA07F9"/>
    <w:rsid w:val="00DA4B39"/>
    <w:rsid w:val="00DB15E3"/>
    <w:rsid w:val="00DB2C4D"/>
    <w:rsid w:val="00DB2E9F"/>
    <w:rsid w:val="00DC1026"/>
    <w:rsid w:val="00DC1B0E"/>
    <w:rsid w:val="00DC1B5F"/>
    <w:rsid w:val="00DC3AF6"/>
    <w:rsid w:val="00DC74DE"/>
    <w:rsid w:val="00DE07C3"/>
    <w:rsid w:val="00DE14D1"/>
    <w:rsid w:val="00DF6C20"/>
    <w:rsid w:val="00DF7A4E"/>
    <w:rsid w:val="00E04893"/>
    <w:rsid w:val="00E064BA"/>
    <w:rsid w:val="00E111AB"/>
    <w:rsid w:val="00E150A3"/>
    <w:rsid w:val="00E15913"/>
    <w:rsid w:val="00E2047B"/>
    <w:rsid w:val="00E221E8"/>
    <w:rsid w:val="00E23D70"/>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6A273-531C-4E77-BF05-3D6EAA22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1</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19</cp:revision>
  <dcterms:created xsi:type="dcterms:W3CDTF">2018-04-02T15:00:00Z</dcterms:created>
  <dcterms:modified xsi:type="dcterms:W3CDTF">2018-04-08T07:19:00Z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