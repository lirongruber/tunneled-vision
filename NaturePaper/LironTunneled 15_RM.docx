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23CC" w14:textId="67E48CE1" w:rsidR="00696BB6" w:rsidRPr="00134750"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bookmarkStart w:id="0" w:name="_GoBack"/>
      <w:bookmarkEnd w:id="0"/>
      <w:r w:rsidRPr="00134750">
        <w:rPr>
          <w:rFonts w:asciiTheme="majorBidi" w:hAnsiTheme="majorBidi" w:cstheme="majorBidi"/>
          <w:b/>
          <w:bCs/>
          <w:color w:val="222222"/>
          <w:sz w:val="28"/>
          <w:szCs w:val="28"/>
        </w:rPr>
        <w:t xml:space="preserve">Tunneled vision reveals </w:t>
      </w:r>
      <w:r w:rsidR="0051326E" w:rsidRPr="00134750">
        <w:rPr>
          <w:rFonts w:asciiTheme="majorBidi" w:hAnsiTheme="majorBidi" w:cstheme="majorBidi"/>
          <w:b/>
          <w:bCs/>
          <w:color w:val="222222"/>
          <w:sz w:val="28"/>
          <w:szCs w:val="28"/>
        </w:rPr>
        <w:t xml:space="preserve">signatures of </w:t>
      </w:r>
      <w:r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31856FED" w:rsidR="008031B2" w:rsidRPr="00E66A2D" w:rsidRDefault="00874BD5" w:rsidP="00236A54">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w:t>
      </w:r>
      <w:ins w:id="1" w:author="bnuri" w:date="2018-04-24T14:28:00Z">
        <w:r w:rsidR="00236A54">
          <w:rPr>
            <w:rFonts w:asciiTheme="majorBidi" w:eastAsiaTheme="minorHAnsi" w:hAnsiTheme="majorBidi" w:cstheme="majorBidi"/>
            <w:b/>
            <w:bCs/>
          </w:rPr>
          <w:t xml:space="preserve"> to be </w:t>
        </w:r>
      </w:ins>
      <w:r w:rsidR="00FD4781" w:rsidRPr="00E66A2D">
        <w:rPr>
          <w:rFonts w:asciiTheme="majorBidi" w:eastAsiaTheme="minorHAnsi" w:hAnsiTheme="majorBidi" w:cstheme="majorBidi"/>
          <w:b/>
          <w:bCs/>
        </w:rPr>
        <w:t xml:space="preserve">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FA606D" w:rsidRPr="00E66A2D">
        <w:rPr>
          <w:rFonts w:asciiTheme="majorBidi" w:eastAsiaTheme="minorHAnsi" w:hAnsiTheme="majorBidi" w:cstheme="majorBidi"/>
          <w:b/>
          <w:bCs/>
        </w:rPr>
        <w:t xml:space="preserve">. </w:t>
      </w:r>
      <w:ins w:id="2" w:author="bnuri" w:date="2018-04-24T14:30:00Z">
        <w:r w:rsidR="00236A54">
          <w:rPr>
            <w:rFonts w:asciiTheme="majorBidi" w:eastAsiaTheme="minorHAnsi" w:hAnsiTheme="majorBidi" w:cstheme="majorBidi"/>
            <w:b/>
            <w:bCs/>
          </w:rPr>
          <w:t xml:space="preserve"> $ since it is already known that saccades are closed loop- </w:t>
        </w:r>
      </w:ins>
      <w:ins w:id="3" w:author="bnuri" w:date="2018-04-24T14:33:00Z">
        <w:r w:rsidR="00236A54">
          <w:rPr>
            <w:rFonts w:asciiTheme="majorBidi" w:eastAsiaTheme="minorHAnsi" w:hAnsiTheme="majorBidi" w:cstheme="majorBidi"/>
            <w:b/>
            <w:bCs/>
          </w:rPr>
          <w:t>you need to clarify the novelty here- is it only drifts or also some paraemters of saccades which are novel?</w:t>
        </w:r>
      </w:ins>
      <w:ins w:id="4" w:author="bnuri" w:date="2018-04-24T14:30:00Z">
        <w:r w:rsidR="00236A54">
          <w:rPr>
            <w:rFonts w:asciiTheme="majorBidi" w:eastAsiaTheme="minorHAnsi" w:hAnsiTheme="majorBidi" w:cstheme="majorBidi"/>
            <w:b/>
            <w:bCs/>
          </w:rPr>
          <w:t xml:space="preserve">. </w:t>
        </w:r>
      </w:ins>
      <w:r w:rsidR="00FA606D" w:rsidRPr="00E66A2D">
        <w:rPr>
          <w:rFonts w:asciiTheme="majorBidi" w:eastAsiaTheme="minorHAnsi" w:hAnsiTheme="majorBidi" w:cstheme="majorBidi"/>
          <w:b/>
          <w:bCs/>
        </w:rPr>
        <w:t>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w:t>
      </w:r>
      <w:ins w:id="5" w:author="bnuri" w:date="2018-04-24T14:30:00Z">
        <w:r w:rsidR="00236A54">
          <w:rPr>
            <w:rFonts w:asciiTheme="majorBidi" w:eastAsiaTheme="minorHAnsi" w:hAnsiTheme="majorBidi" w:cstheme="majorBidi"/>
            <w:b/>
            <w:bCs/>
          </w:rPr>
          <w:t xml:space="preserve"> $ again- this may be a result of saccades rather than drift?$</w:t>
        </w:r>
      </w:ins>
      <w:r w:rsidR="00715814" w:rsidRPr="00E66A2D">
        <w:rPr>
          <w:rFonts w:asciiTheme="majorBidi" w:eastAsiaTheme="minorHAnsi" w:hAnsiTheme="majorBidi" w:cstheme="majorBidi"/>
          <w:b/>
          <w:bCs/>
        </w:rPr>
        <w:t xml:space="preserve">.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w:t>
      </w:r>
      <w:r w:rsidR="005105F4">
        <w:rPr>
          <w:rFonts w:asciiTheme="majorBidi" w:eastAsiaTheme="minorHAnsi" w:hAnsiTheme="majorBidi" w:cstheme="majorBidi"/>
          <w:b/>
          <w:bCs/>
        </w:rPr>
        <w:t xml:space="preserve">certain </w:t>
      </w:r>
      <w:r w:rsidR="00DC1B5F" w:rsidRPr="00E66A2D">
        <w:rPr>
          <w:rFonts w:asciiTheme="majorBidi" w:eastAsiaTheme="minorHAnsi" w:hAnsiTheme="majorBidi" w:cstheme="majorBidi"/>
          <w:b/>
          <w:bCs/>
        </w:rPr>
        <w:t xml:space="preserve">acquisition parameters by modifying </w:t>
      </w:r>
      <w:r w:rsidR="00D82CCE">
        <w:rPr>
          <w:rFonts w:asciiTheme="majorBidi" w:eastAsiaTheme="minorHAnsi" w:hAnsiTheme="majorBidi" w:cstheme="majorBidi"/>
          <w:b/>
          <w:bCs/>
        </w:rPr>
        <w:t>saccadic rate</w:t>
      </w:r>
      <w:ins w:id="6" w:author="bnuri" w:date="2018-04-24T14:31:00Z">
        <w:r w:rsidR="00236A54">
          <w:rPr>
            <w:rFonts w:asciiTheme="majorBidi" w:eastAsiaTheme="minorHAnsi" w:hAnsiTheme="majorBidi" w:cstheme="majorBidi"/>
            <w:b/>
            <w:bCs/>
          </w:rPr>
          <w:t xml:space="preserve"> $</w:t>
        </w:r>
      </w:ins>
      <w:r w:rsidR="00FA606D" w:rsidRPr="00E66A2D">
        <w:rPr>
          <w:rFonts w:asciiTheme="majorBidi" w:eastAsiaTheme="minorHAnsi" w:hAnsiTheme="majorBidi" w:cstheme="majorBidi"/>
          <w:b/>
          <w:bCs/>
        </w:rPr>
        <w:t xml:space="preserv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ins w:id="7" w:author="bnuri" w:date="2018-04-24T14:32:00Z">
        <w:r w:rsidR="00236A54">
          <w:rPr>
            <w:rFonts w:asciiTheme="majorBidi" w:eastAsiaTheme="minorHAnsi" w:hAnsiTheme="majorBidi" w:cstheme="majorBidi"/>
            <w:b/>
            <w:bCs/>
          </w:rPr>
          <w:t xml:space="preserve"> $ not clear when the system diverged before converging$</w:t>
        </w:r>
      </w:ins>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results reveal clear indications for vision being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04909E81"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 xml:space="preserve">were asked to identify an image on a screen as one of five options (square, rectangle, circle, triangle and a parallelogram) after viewing it either naturally or through </w:t>
      </w:r>
      <w:r w:rsidRPr="00E66A2D">
        <w:rPr>
          <w:rFonts w:asciiTheme="majorBidi" w:hAnsiTheme="majorBidi" w:cstheme="majorBidi"/>
          <w:sz w:val="24"/>
          <w:szCs w:val="24"/>
        </w:rPr>
        <w:lastRenderedPageBreak/>
        <w:t>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94±6% for the Tunneled-Large shapes and 60±2% for the Tunneled-Small shapes. Only correct trials were used for the analysis reported here.</w:t>
      </w:r>
    </w:p>
    <w:p w14:paraId="6082B8D3" w14:textId="34C6AFE8" w:rsidR="004669A7" w:rsidRPr="00E66A2D" w:rsidRDefault="00383C93" w:rsidP="00236A54">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del w:id="8" w:author="bnuri" w:date="2018-04-24T14:35:00Z">
        <w:r w:rsidR="007A2A55" w:rsidRPr="00E66A2D" w:rsidDel="00236A54">
          <w:rPr>
            <w:rFonts w:asciiTheme="majorBidi" w:hAnsiTheme="majorBidi" w:cstheme="majorBidi"/>
            <w:sz w:val="24"/>
            <w:szCs w:val="24"/>
          </w:rPr>
          <w:delText>L</w:delText>
        </w:r>
        <w:r w:rsidR="00584F0B" w:rsidRPr="00E66A2D" w:rsidDel="00236A54">
          <w:rPr>
            <w:rFonts w:asciiTheme="majorBidi" w:hAnsiTheme="majorBidi" w:cstheme="majorBidi"/>
            <w:sz w:val="24"/>
            <w:szCs w:val="24"/>
          </w:rPr>
          <w:delText xml:space="preserve">arge </w:delText>
        </w:r>
      </w:del>
      <w:ins w:id="9" w:author="bnuri" w:date="2018-04-24T14:35:00Z">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ins>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r w:rsidR="00E874A2" w:rsidRPr="00E66A2D">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w:t>
      </w:r>
      <w:ins w:id="10" w:author="bnuri" w:date="2018-04-24T14:36:00Z">
        <w:r w:rsidR="00236A54">
          <w:rPr>
            <w:rFonts w:asciiTheme="majorBidi" w:hAnsiTheme="majorBidi" w:cstheme="majorBidi"/>
            <w:sz w:val="24"/>
            <w:szCs w:val="24"/>
          </w:rPr>
          <w:t xml:space="preserve"> </w:t>
        </w:r>
      </w:ins>
      <w:ins w:id="11" w:author="bnuri" w:date="2018-04-24T14:37:00Z">
        <w:r w:rsidR="00236A54">
          <w:rPr>
            <w:rFonts w:asciiTheme="majorBidi" w:hAnsiTheme="majorBidi" w:cstheme="majorBidi"/>
            <w:sz w:val="24"/>
            <w:szCs w:val="24"/>
          </w:rPr>
          <w:t>$</w:t>
        </w:r>
      </w:ins>
      <w:ins w:id="12" w:author="bnuri" w:date="2018-04-24T14:36:00Z">
        <w:r w:rsidR="00236A54">
          <w:rPr>
            <w:rFonts w:asciiTheme="majorBidi" w:hAnsiTheme="majorBidi" w:cstheme="majorBidi"/>
            <w:sz w:val="24"/>
            <w:szCs w:val="24"/>
          </w:rPr>
          <w:t xml:space="preserve"> but is this surprising- given that if they focus the center they will not see only a blank field?$</w:t>
        </w:r>
      </w:ins>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w:t>
      </w:r>
      <w:ins w:id="13" w:author="bnuri" w:date="2018-04-24T14:37:00Z">
        <w:r w:rsidR="00236A54">
          <w:rPr>
            <w:rFonts w:asciiTheme="majorBidi" w:hAnsiTheme="majorBidi" w:cstheme="majorBidi"/>
            <w:sz w:val="24"/>
            <w:szCs w:val="24"/>
          </w:rPr>
          <w:t xml:space="preserve"> $ not clear this actually reduces spatial information given the foveal magnification factor$</w:t>
        </w:r>
      </w:ins>
      <w:r w:rsidR="00C235CF" w:rsidRPr="00E66A2D">
        <w:rPr>
          <w:rFonts w:asciiTheme="majorBidi" w:hAnsiTheme="majorBidi" w:cstheme="majorBidi"/>
          <w:sz w:val="24"/>
          <w:szCs w:val="24"/>
        </w:rPr>
        <w:t xml:space="preserv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ins w:id="14" w:author="bnuri" w:date="2018-04-24T14:38:00Z">
        <w:r w:rsidR="00236A54">
          <w:rPr>
            <w:rFonts w:asciiTheme="majorBidi" w:hAnsiTheme="majorBidi" w:cstheme="majorBidi"/>
            <w:sz w:val="24"/>
            <w:szCs w:val="24"/>
          </w:rPr>
          <w:t>$but is it any different from natural viewing conditions?</w:t>
        </w:r>
      </w:ins>
    </w:p>
    <w:p w14:paraId="1A19EDB6" w14:textId="2B5C54CB" w:rsidR="00C85309" w:rsidRPr="00E66A2D" w:rsidRDefault="00846ABB" w:rsidP="00236A54">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a,b</w:t>
      </w:r>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within a certain range that allows the current functioning of the system</w: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6-8</w:t>
      </w:r>
      <w:r w:rsidR="00547AAE">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ins w:id="15" w:author="bnuri" w:date="2018-04-24T14:40:00Z">
        <w:r w:rsidR="00236A54">
          <w:rPr>
            <w:rFonts w:asciiTheme="majorBidi" w:hAnsiTheme="majorBidi" w:cstheme="majorBidi"/>
            <w:sz w:val="24"/>
            <w:szCs w:val="24"/>
          </w:rPr>
          <w:t xml:space="preserve">  $ this statement may be correct for long time scaels- where the open loop system may get out of calibration- but on short time scales an open loop system</w:t>
        </w:r>
      </w:ins>
      <w:ins w:id="16" w:author="bnuri" w:date="2018-04-24T14:42:00Z">
        <w:r w:rsidR="00236A54">
          <w:rPr>
            <w:rFonts w:asciiTheme="majorBidi" w:hAnsiTheme="majorBidi" w:cstheme="majorBidi"/>
            <w:sz w:val="24"/>
            <w:szCs w:val="24"/>
          </w:rPr>
          <w:t xml:space="preserve"> can and do maintain their operation within a fixed range</w:t>
        </w:r>
      </w:ins>
    </w:p>
    <w:p w14:paraId="681DD2C9" w14:textId="0FDBA1AE" w:rsidR="00FA6179" w:rsidRDefault="00366E81" w:rsidP="00AE646D">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T</w:t>
      </w:r>
      <w:r w:rsidR="00A43E78" w:rsidRPr="00E66A2D">
        <w:rPr>
          <w:rFonts w:asciiTheme="majorBidi" w:hAnsiTheme="majorBidi" w:cstheme="majorBidi"/>
          <w:sz w:val="24"/>
          <w:szCs w:val="24"/>
        </w:rPr>
        <w:t xml:space="preserve">he mean rate of </w:t>
      </w:r>
      <w:r>
        <w:rPr>
          <w:rFonts w:asciiTheme="majorBidi" w:hAnsiTheme="majorBidi" w:cstheme="majorBidi"/>
          <w:sz w:val="24"/>
          <w:szCs w:val="24"/>
        </w:rPr>
        <w:t xml:space="preserve">visual </w:t>
      </w:r>
      <w:r w:rsidR="00A43E78" w:rsidRPr="00E66A2D">
        <w:rPr>
          <w:rFonts w:asciiTheme="majorBidi" w:hAnsiTheme="majorBidi" w:cstheme="majorBidi"/>
          <w:sz w:val="24"/>
          <w:szCs w:val="24"/>
        </w:rPr>
        <w:t xml:space="preserve">acquisition </w:t>
      </w:r>
      <w:r>
        <w:rPr>
          <w:rFonts w:asciiTheme="majorBidi" w:hAnsiTheme="majorBidi" w:cstheme="majorBidi"/>
          <w:sz w:val="24"/>
          <w:szCs w:val="24"/>
        </w:rPr>
        <w:t>during a pause sh</w:t>
      </w:r>
      <w:r w:rsidR="008F3915" w:rsidRPr="00E66A2D">
        <w:rPr>
          <w:rFonts w:asciiTheme="majorBidi" w:hAnsiTheme="majorBidi" w:cstheme="majorBidi"/>
          <w:sz w:val="24"/>
          <w:szCs w:val="24"/>
        </w:rPr>
        <w:t>ould be</w:t>
      </w:r>
      <w:r w:rsidR="00A43E78" w:rsidRPr="00E66A2D">
        <w:rPr>
          <w:rFonts w:asciiTheme="majorBidi" w:hAnsiTheme="majorBidi" w:cstheme="majorBidi"/>
          <w:sz w:val="24"/>
          <w:szCs w:val="24"/>
        </w:rPr>
        <w:t xml:space="preserve"> proportional to the me</w:t>
      </w:r>
      <w:r>
        <w:rPr>
          <w:rFonts w:asciiTheme="majorBidi" w:hAnsiTheme="majorBidi" w:cstheme="majorBidi"/>
          <w:sz w:val="24"/>
          <w:szCs w:val="24"/>
        </w:rPr>
        <w:t xml:space="preserve">an </w:t>
      </w:r>
      <w:r>
        <w:rPr>
          <w:rFonts w:asciiTheme="majorBidi" w:hAnsiTheme="majorBidi" w:cstheme="majorBidi"/>
          <w:sz w:val="24"/>
          <w:szCs w:val="24"/>
        </w:rPr>
        <w:lastRenderedPageBreak/>
        <w:t>speed of the drift during that</w:t>
      </w:r>
      <w:r w:rsidR="00A43E78" w:rsidRPr="00E66A2D">
        <w:rPr>
          <w:rFonts w:asciiTheme="majorBidi" w:hAnsiTheme="majorBidi" w:cstheme="majorBidi"/>
          <w:sz w:val="24"/>
          <w:szCs w:val="24"/>
        </w:rPr>
        <w:t xml:space="preserve"> pause (</w:t>
      </w:r>
      <w:r w:rsidR="00A43E78" w:rsidRPr="00203008">
        <w:rPr>
          <w:rFonts w:asciiTheme="majorBidi" w:hAnsiTheme="majorBidi" w:cstheme="majorBidi"/>
          <w:i/>
          <w:iCs/>
          <w:sz w:val="24"/>
          <w:szCs w:val="24"/>
        </w:rPr>
        <w:t>Sp</w:t>
      </w:r>
      <w:r w:rsidR="00A43E78" w:rsidRPr="00E66A2D">
        <w:rPr>
          <w:rFonts w:asciiTheme="majorBidi" w:hAnsiTheme="majorBidi" w:cstheme="majorBidi"/>
          <w:sz w:val="24"/>
          <w:szCs w:val="24"/>
        </w:rPr>
        <w:t>)</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3,9</w:t>
      </w:r>
      <w:r w:rsidR="00547AAE">
        <w:rPr>
          <w:rFonts w:asciiTheme="majorBidi" w:hAnsiTheme="majorBidi" w:cstheme="majorBidi"/>
          <w:sz w:val="24"/>
          <w:szCs w:val="24"/>
        </w:rPr>
        <w:fldChar w:fldCharType="end"/>
      </w:r>
      <w:r w:rsidR="008F3915"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w:t>
      </w:r>
      <w:r>
        <w:rPr>
          <w:rFonts w:asciiTheme="majorBidi" w:hAnsiTheme="majorBidi" w:cstheme="majorBidi"/>
          <w:sz w:val="24"/>
          <w:szCs w:val="24"/>
        </w:rPr>
        <w:t>amount of visual</w:t>
      </w:r>
      <w:r w:rsidR="00A43E78" w:rsidRPr="00E66A2D">
        <w:rPr>
          <w:rFonts w:asciiTheme="majorBidi" w:hAnsiTheme="majorBidi" w:cstheme="majorBidi"/>
          <w:sz w:val="24"/>
          <w:szCs w:val="24"/>
        </w:rPr>
        <w:t xml:space="preserve"> information </w:t>
      </w:r>
      <w:r>
        <w:rPr>
          <w:rFonts w:asciiTheme="majorBidi" w:hAnsiTheme="majorBidi" w:cstheme="majorBidi"/>
          <w:sz w:val="24"/>
          <w:szCs w:val="24"/>
        </w:rPr>
        <w:t>collected</w:t>
      </w:r>
      <w:r w:rsidR="00A43E78" w:rsidRPr="00E66A2D">
        <w:rPr>
          <w:rFonts w:asciiTheme="majorBidi" w:hAnsiTheme="majorBidi" w:cstheme="majorBidi"/>
          <w:sz w:val="24"/>
          <w:szCs w:val="24"/>
        </w:rPr>
        <w:t xml:space="preserve"> during </w:t>
      </w:r>
      <w:r>
        <w:rPr>
          <w:rFonts w:asciiTheme="majorBidi" w:hAnsiTheme="majorBidi" w:cstheme="majorBidi"/>
          <w:sz w:val="24"/>
          <w:szCs w:val="24"/>
        </w:rPr>
        <w:t>that</w:t>
      </w:r>
      <w:r w:rsidR="00A43E78" w:rsidRPr="00E66A2D">
        <w:rPr>
          <w:rFonts w:asciiTheme="majorBidi" w:hAnsiTheme="majorBidi" w:cstheme="majorBidi"/>
          <w:sz w:val="24"/>
          <w:szCs w:val="24"/>
        </w:rPr>
        <w:t xml:space="preserve"> pause </w:t>
      </w:r>
      <w:r>
        <w:rPr>
          <w:rFonts w:asciiTheme="majorBidi" w:hAnsiTheme="majorBidi" w:cstheme="majorBidi"/>
          <w:sz w:val="24"/>
          <w:szCs w:val="24"/>
        </w:rPr>
        <w:t>sh</w:t>
      </w:r>
      <w:r w:rsidR="008F3915" w:rsidRPr="00E66A2D">
        <w:rPr>
          <w:rFonts w:asciiTheme="majorBidi" w:hAnsiTheme="majorBidi" w:cstheme="majorBidi"/>
          <w:sz w:val="24"/>
          <w:szCs w:val="24"/>
        </w:rPr>
        <w:t>ould be</w:t>
      </w:r>
      <w:r w:rsidR="00A43E78" w:rsidRPr="00E66A2D">
        <w:rPr>
          <w:rFonts w:asciiTheme="majorBidi" w:hAnsiTheme="majorBidi" w:cstheme="majorBidi"/>
          <w:sz w:val="24"/>
          <w:szCs w:val="24"/>
        </w:rPr>
        <w:t xml:space="preserve"> proportional to the </w:t>
      </w:r>
      <w:r>
        <w:rPr>
          <w:rFonts w:asciiTheme="majorBidi" w:hAnsiTheme="majorBidi" w:cstheme="majorBidi"/>
          <w:sz w:val="24"/>
          <w:szCs w:val="24"/>
        </w:rPr>
        <w:t>integrated</w:t>
      </w:r>
      <w:r w:rsidR="00A43E78" w:rsidRPr="00E66A2D">
        <w:rPr>
          <w:rFonts w:asciiTheme="majorBidi" w:hAnsiTheme="majorBidi" w:cstheme="majorBidi"/>
          <w:sz w:val="24"/>
          <w:szCs w:val="24"/>
        </w:rPr>
        <w:t xml:space="preserve"> distance </w:t>
      </w:r>
      <w:r>
        <w:rPr>
          <w:rFonts w:asciiTheme="majorBidi" w:hAnsiTheme="majorBidi" w:cstheme="majorBidi"/>
          <w:sz w:val="24"/>
          <w:szCs w:val="24"/>
        </w:rPr>
        <w:t>scanned by the eye (the length of its trajectory) during the</w:t>
      </w:r>
      <w:r w:rsidR="008F3915" w:rsidRPr="00E66A2D">
        <w:rPr>
          <w:rFonts w:asciiTheme="majorBidi" w:hAnsiTheme="majorBidi" w:cstheme="majorBidi"/>
          <w:sz w:val="24"/>
          <w:szCs w:val="24"/>
        </w:rPr>
        <w:t xml:space="preserve"> pause (</w:t>
      </w:r>
      <w:r w:rsidR="008F3915" w:rsidRPr="00203008">
        <w:rPr>
          <w:rFonts w:asciiTheme="majorBidi" w:hAnsiTheme="majorBidi" w:cstheme="majorBidi"/>
          <w:i/>
          <w:iCs/>
          <w:sz w:val="24"/>
          <w:szCs w:val="24"/>
        </w:rPr>
        <w:t>Xp</w:t>
      </w:r>
      <w:r w:rsidR="008F3915"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001E67D7">
        <w:rPr>
          <w:rFonts w:asciiTheme="majorBidi" w:hAnsiTheme="majorBidi" w:cstheme="majorBidi"/>
          <w:sz w:val="24"/>
          <w:szCs w:val="24"/>
        </w:rPr>
        <w:t>ause duration</w:t>
      </w:r>
      <w:r w:rsidR="008F3915"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Pr>
          <w:rFonts w:asciiTheme="majorBidi" w:hAnsiTheme="majorBidi" w:cstheme="majorBidi"/>
          <w:sz w:val="24"/>
          <w:szCs w:val="24"/>
        </w:rPr>
        <w:t xml:space="preserve"> the mean saccadic</w:t>
      </w:r>
      <w:r w:rsidR="008F3915" w:rsidRPr="00E66A2D">
        <w:rPr>
          <w:rFonts w:asciiTheme="majorBidi" w:hAnsiTheme="majorBidi" w:cstheme="majorBidi"/>
          <w:sz w:val="24"/>
          <w:szCs w:val="24"/>
        </w:rPr>
        <w:t xml:space="preserve"> rate, which </w:t>
      </w:r>
      <w:r w:rsidR="001A2DBC" w:rsidRPr="00E66A2D">
        <w:rPr>
          <w:rFonts w:asciiTheme="majorBidi" w:hAnsiTheme="majorBidi" w:cstheme="majorBidi"/>
          <w:sz w:val="24"/>
          <w:szCs w:val="24"/>
        </w:rPr>
        <w:t>reflects</w:t>
      </w:r>
      <w:r w:rsidR="008F3915"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dependency on task difficulty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10</w:t>
      </w:r>
      <w:r w:rsidR="00547AAE">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FA6179" w:rsidRPr="00203008">
        <w:rPr>
          <w:rFonts w:asciiTheme="majorBidi" w:hAnsiTheme="majorBidi" w:cstheme="majorBidi"/>
          <w:i/>
          <w:iCs/>
          <w:sz w:val="24"/>
          <w:szCs w:val="24"/>
        </w:rPr>
        <w:t>Xp</w:t>
      </w:r>
      <w:r w:rsidR="00B02449" w:rsidRPr="00E66A2D">
        <w:rPr>
          <w:rFonts w:asciiTheme="majorBidi" w:hAnsiTheme="majorBidi" w:cstheme="majorBidi"/>
          <w:sz w:val="24"/>
          <w:szCs w:val="24"/>
        </w:rPr>
        <w:t xml:space="preserve"> unchanged for each stimulus size (</w:t>
      </w:r>
      <w:r w:rsidR="00354DDC">
        <w:rPr>
          <w:rFonts w:asciiTheme="majorBidi" w:hAnsiTheme="majorBidi" w:cstheme="majorBidi"/>
          <w:b/>
          <w:bCs/>
          <w:sz w:val="24"/>
          <w:szCs w:val="24"/>
        </w:rPr>
        <w:t xml:space="preserve">Extended Data </w:t>
      </w:r>
      <w:r w:rsidR="00737078">
        <w:rPr>
          <w:rFonts w:asciiTheme="majorBidi" w:hAnsiTheme="majorBidi" w:cstheme="majorBidi"/>
          <w:b/>
          <w:bCs/>
          <w:sz w:val="24"/>
          <w:szCs w:val="24"/>
        </w:rPr>
        <w:t>Table 2</w:t>
      </w:r>
      <w:r w:rsidR="00B02449" w:rsidRPr="00E66A2D">
        <w:rPr>
          <w:rFonts w:asciiTheme="majorBidi" w:hAnsiTheme="majorBidi" w:cstheme="majorBidi"/>
          <w:sz w:val="24"/>
          <w:szCs w:val="24"/>
        </w:rPr>
        <w:t>).</w:t>
      </w:r>
      <w:ins w:id="17" w:author="bnuri" w:date="2018-04-24T14:43:00Z">
        <w:r w:rsidR="00236A54">
          <w:rPr>
            <w:rFonts w:asciiTheme="majorBidi" w:hAnsiTheme="majorBidi" w:cstheme="majorBidi"/>
            <w:sz w:val="24"/>
            <w:szCs w:val="24"/>
          </w:rPr>
          <w:t xml:space="preserve"> $ still- I am not sure why this is an indication of closed loop- it could be that there is a</w:t>
        </w:r>
        <w:r w:rsidR="00AE646D">
          <w:rPr>
            <w:rFonts w:asciiTheme="majorBidi" w:hAnsiTheme="majorBidi" w:cstheme="majorBidi"/>
            <w:sz w:val="24"/>
            <w:szCs w:val="24"/>
          </w:rPr>
          <w:t>n open loop link between saccad</w:t>
        </w:r>
      </w:ins>
      <w:ins w:id="18" w:author="bnuri" w:date="2018-04-24T14:45:00Z">
        <w:r w:rsidR="00AE646D">
          <w:rPr>
            <w:rFonts w:asciiTheme="majorBidi" w:hAnsiTheme="majorBidi" w:cstheme="majorBidi"/>
            <w:sz w:val="24"/>
            <w:szCs w:val="24"/>
          </w:rPr>
          <w:t>ic rate and drift speed.  Perhaps you need to show that this is unique to tunneled vision and does not occur under natural vision?$</w:t>
        </w:r>
      </w:ins>
      <w:del w:id="19" w:author="bnuri" w:date="2018-04-24T14:44:00Z">
        <w:r w:rsidR="00B02449" w:rsidRPr="00E66A2D" w:rsidDel="00AE646D">
          <w:rPr>
            <w:rFonts w:asciiTheme="majorBidi" w:hAnsiTheme="majorBidi" w:cstheme="majorBidi"/>
            <w:sz w:val="24"/>
            <w:szCs w:val="24"/>
          </w:rPr>
          <w:delText xml:space="preserve"> T</w:delText>
        </w:r>
      </w:del>
      <w:r w:rsidR="00B02449" w:rsidRPr="00E66A2D">
        <w:rPr>
          <w:rFonts w:asciiTheme="majorBidi" w:hAnsiTheme="majorBidi" w:cstheme="majorBidi"/>
          <w:sz w:val="24"/>
          <w:szCs w:val="24"/>
        </w:rPr>
        <w:t>hus,</w:t>
      </w:r>
      <w:r w:rsidR="008F3915"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008F3915" w:rsidRPr="00E66A2D">
        <w:rPr>
          <w:rFonts w:asciiTheme="majorBidi" w:hAnsiTheme="majorBidi" w:cstheme="majorBidi"/>
          <w:sz w:val="24"/>
          <w:szCs w:val="24"/>
        </w:rPr>
        <w:t xml:space="preserve">ROI sampling rate while maintaining </w:t>
      </w:r>
      <w:r w:rsidR="008F3915" w:rsidRPr="00203008">
        <w:rPr>
          <w:rFonts w:asciiTheme="majorBidi" w:hAnsiTheme="majorBidi" w:cstheme="majorBidi"/>
          <w:i/>
          <w:iCs/>
          <w:sz w:val="24"/>
          <w:szCs w:val="24"/>
        </w:rPr>
        <w:t>Xp</w:t>
      </w:r>
      <w:r w:rsidR="008F3915" w:rsidRPr="00E66A2D">
        <w:rPr>
          <w:rFonts w:asciiTheme="majorBidi" w:hAnsiTheme="majorBidi" w:cstheme="majorBidi"/>
          <w:sz w:val="24"/>
          <w:szCs w:val="24"/>
        </w:rPr>
        <w:t xml:space="preserve"> and compromising </w:t>
      </w:r>
      <w:r w:rsidR="008F3915" w:rsidRPr="00203008">
        <w:rPr>
          <w:rFonts w:asciiTheme="majorBidi" w:hAnsiTheme="majorBidi" w:cstheme="majorBidi"/>
          <w:i/>
          <w:iCs/>
          <w:sz w:val="24"/>
          <w:szCs w:val="24"/>
        </w:rPr>
        <w:t>Sp</w:t>
      </w:r>
      <w:r w:rsidR="008F3915" w:rsidRPr="00E66A2D">
        <w:rPr>
          <w:rFonts w:asciiTheme="majorBidi" w:hAnsiTheme="majorBidi" w:cstheme="majorBidi"/>
          <w:sz w:val="24"/>
          <w:szCs w:val="24"/>
        </w:rPr>
        <w:t>.</w:t>
      </w:r>
      <w:r w:rsidR="000A571C" w:rsidRPr="00E66A2D">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r w:rsidR="00FA6179" w:rsidRPr="00203008">
        <w:rPr>
          <w:rFonts w:asciiTheme="majorBidi" w:hAnsiTheme="majorBidi" w:cstheme="majorBidi"/>
          <w:i/>
          <w:iCs/>
          <w:sz w:val="24"/>
          <w:szCs w:val="24"/>
        </w:rPr>
        <w:t>Sp</w:t>
      </w:r>
      <w:r w:rsidR="008B532E">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and compromising </w:t>
      </w:r>
      <w:r w:rsidR="00FA6179" w:rsidRPr="00203008">
        <w:rPr>
          <w:rFonts w:asciiTheme="majorBidi" w:hAnsiTheme="majorBidi" w:cstheme="majorBidi"/>
          <w:i/>
          <w:iCs/>
          <w:sz w:val="24"/>
          <w:szCs w:val="24"/>
        </w:rPr>
        <w:t>Xp</w:t>
      </w:r>
      <w:r w:rsidR="00742200">
        <w:rPr>
          <w:rFonts w:asciiTheme="majorBidi" w:hAnsiTheme="majorBidi" w:cstheme="majorBidi"/>
          <w:sz w:val="24"/>
          <w:szCs w:val="24"/>
        </w:rPr>
        <w:t xml:space="preserve"> (</w:t>
      </w:r>
      <w:r w:rsidR="00742200" w:rsidRPr="00E66A2D">
        <w:rPr>
          <w:rFonts w:asciiTheme="majorBidi" w:hAnsiTheme="majorBidi" w:cstheme="majorBidi"/>
          <w:b/>
          <w:bCs/>
          <w:sz w:val="24"/>
          <w:szCs w:val="24"/>
        </w:rPr>
        <w:t>Fig. 2a,b</w:t>
      </w:r>
      <w:r w:rsidR="008B532E">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352872">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352872">
        <w:rPr>
          <w:rFonts w:asciiTheme="majorBidi" w:hAnsiTheme="majorBidi" w:cstheme="majorBidi"/>
          <w:b/>
          <w:bCs/>
          <w:sz w:val="24"/>
          <w:szCs w:val="24"/>
        </w:rPr>
        <w:t>2</w:t>
      </w:r>
      <w:r w:rsidR="00FA6179" w:rsidRPr="00FA6179">
        <w:rPr>
          <w:rFonts w:asciiTheme="majorBidi" w:hAnsiTheme="majorBidi" w:cstheme="majorBidi"/>
          <w:sz w:val="24"/>
          <w:szCs w:val="24"/>
        </w:rPr>
        <w:t>)</w:t>
      </w:r>
      <w:r w:rsidR="00352872">
        <w:rPr>
          <w:rFonts w:asciiTheme="majorBidi" w:hAnsiTheme="majorBidi" w:cstheme="majorBidi"/>
          <w:sz w:val="24"/>
          <w:szCs w:val="24"/>
        </w:rPr>
        <w:t>.</w:t>
      </w:r>
      <w:r w:rsidR="00FA6179" w:rsidRPr="00FA6179">
        <w:rPr>
          <w:rFonts w:asciiTheme="majorBidi" w:hAnsiTheme="majorBidi" w:cstheme="majorBidi"/>
          <w:sz w:val="24"/>
          <w:szCs w:val="24"/>
        </w:rPr>
        <w:t xml:space="preserve"> </w:t>
      </w:r>
      <w:r w:rsidR="00253EAC">
        <w:rPr>
          <w:rFonts w:asciiTheme="majorBidi" w:hAnsiTheme="majorBidi" w:cstheme="majorBidi"/>
          <w:sz w:val="24"/>
          <w:szCs w:val="24"/>
        </w:rPr>
        <w:t>These results are not consistent with open-loop vision</w:t>
      </w:r>
      <w:ins w:id="20" w:author="bnuri" w:date="2018-04-24T14:46:00Z">
        <w:r w:rsidR="00AE646D">
          <w:rPr>
            <w:rFonts w:asciiTheme="majorBidi" w:hAnsiTheme="majorBidi" w:cstheme="majorBidi"/>
            <w:sz w:val="24"/>
            <w:szCs w:val="24"/>
          </w:rPr>
          <w:t xml:space="preserve"> $ why not?  The change in stimulus condition could drive these effects </w:t>
        </w:r>
      </w:ins>
      <w:ins w:id="21" w:author="bnuri" w:date="2018-04-24T14:47:00Z">
        <w:r w:rsidR="00AE646D">
          <w:rPr>
            <w:rFonts w:asciiTheme="majorBidi" w:hAnsiTheme="majorBidi" w:cstheme="majorBidi"/>
            <w:sz w:val="24"/>
            <w:szCs w:val="24"/>
          </w:rPr>
          <w:t>in a strictly bottom-up open loop manner$</w:t>
        </w:r>
      </w:ins>
      <w:r w:rsidR="00253EAC">
        <w:rPr>
          <w:rFonts w:asciiTheme="majorBidi" w:hAnsiTheme="majorBidi" w:cstheme="majorBidi"/>
          <w:sz w:val="24"/>
          <w:szCs w:val="24"/>
        </w:rPr>
        <w:t>, and support a closed-loop scheme in which the visual system maintains optimal acquisition speed</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00253EAC">
        <w:rPr>
          <w:rFonts w:asciiTheme="majorBidi" w:hAnsiTheme="majorBidi" w:cstheme="majorBidi"/>
          <w:sz w:val="24"/>
          <w:szCs w:val="24"/>
        </w:rPr>
        <w:t xml:space="preserve"> in natural conditions but compromises it for more information when tunneled.</w:t>
      </w:r>
      <w:r w:rsidR="00E300E8">
        <w:rPr>
          <w:rFonts w:asciiTheme="majorBidi" w:hAnsiTheme="majorBidi" w:cstheme="majorBidi"/>
          <w:sz w:val="24"/>
          <w:szCs w:val="24"/>
        </w:rPr>
        <w:t xml:space="preserve"> </w:t>
      </w:r>
      <w:ins w:id="22" w:author="bnuri" w:date="2018-04-24T14:47:00Z">
        <w:r w:rsidR="00AE646D">
          <w:rPr>
            <w:rFonts w:asciiTheme="majorBidi" w:hAnsiTheme="majorBidi" w:cstheme="majorBidi"/>
            <w:sz w:val="24"/>
            <w:szCs w:val="24"/>
          </w:rPr>
          <w:t xml:space="preserve">$ the problem with this conclusion is that the visual stimulus is drastically different under natural and </w:t>
        </w:r>
      </w:ins>
      <w:ins w:id="23" w:author="bnuri" w:date="2018-04-24T14:48:00Z">
        <w:r w:rsidR="00AE646D">
          <w:rPr>
            <w:rFonts w:asciiTheme="majorBidi" w:hAnsiTheme="majorBidi" w:cstheme="majorBidi"/>
            <w:sz w:val="24"/>
            <w:szCs w:val="24"/>
          </w:rPr>
          <w:t>tunneled</w:t>
        </w:r>
      </w:ins>
      <w:ins w:id="24" w:author="bnuri" w:date="2018-04-24T14:47:00Z">
        <w:r w:rsidR="00AE646D">
          <w:rPr>
            <w:rFonts w:asciiTheme="majorBidi" w:hAnsiTheme="majorBidi" w:cstheme="majorBidi"/>
            <w:sz w:val="24"/>
            <w:szCs w:val="24"/>
          </w:rPr>
          <w:t xml:space="preserve"> </w:t>
        </w:r>
      </w:ins>
      <w:ins w:id="25" w:author="bnuri" w:date="2018-04-24T14:48:00Z">
        <w:r w:rsidR="00AE646D">
          <w:rPr>
            <w:rFonts w:asciiTheme="majorBidi" w:hAnsiTheme="majorBidi" w:cstheme="majorBidi"/>
            <w:sz w:val="24"/>
            <w:szCs w:val="24"/>
          </w:rPr>
          <w:t>conditions- so it may be that the effects are driven by the change in the stimulus in a feed-forward manner.  I may be missing something- but you need to clarify better what is the critical aspect that rules out open loop processing.</w:t>
        </w:r>
      </w:ins>
      <w:r w:rsidR="00FA6179" w:rsidRPr="00FA6179">
        <w:rPr>
          <w:rFonts w:asciiTheme="majorBidi" w:hAnsiTheme="majorBidi" w:cstheme="majorBidi"/>
          <w:sz w:val="24"/>
          <w:szCs w:val="24"/>
        </w:rPr>
        <w:t xml:space="preserve"> </w:t>
      </w:r>
    </w:p>
    <w:p w14:paraId="5CA12F07" w14:textId="69546813" w:rsidR="006910B0" w:rsidRPr="00E66A2D" w:rsidRDefault="004E6ED2" w:rsidP="00547AAE">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~5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 xml:space="preserve">These speed values should be considered as upper bounds of the actual drift speed, as recording noise </w:t>
      </w:r>
      <w:r w:rsidRPr="00B74BD9">
        <w:rPr>
          <w:rFonts w:asciiTheme="majorBidi" w:hAnsiTheme="majorBidi" w:cstheme="majorBidi"/>
          <w:sz w:val="24"/>
          <w:szCs w:val="24"/>
        </w:rPr>
        <w:lastRenderedPageBreak/>
        <w:t>was not filtered out in order to preserve maximal temporal sensitivity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Pr="00B74BD9">
        <w:rPr>
          <w:rFonts w:asciiTheme="majorBidi" w:hAnsiTheme="majorBidi" w:cstheme="majorBidi"/>
          <w:sz w:val="24"/>
          <w:szCs w:val="24"/>
        </w:rPr>
        <w:t>.</w:t>
      </w:r>
      <w:ins w:id="26" w:author="bnuri" w:date="2018-04-24T14:58:00Z">
        <w:r w:rsidR="005C4290">
          <w:rPr>
            <w:rFonts w:asciiTheme="majorBidi" w:hAnsiTheme="majorBidi" w:cstheme="majorBidi"/>
            <w:sz w:val="24"/>
            <w:szCs w:val="24"/>
          </w:rPr>
          <w:t xml:space="preserve"> $ could this be a simple case of adaptation of drift speed?</w:t>
        </w:r>
      </w:ins>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w:t>
      </w:r>
      <w:ins w:id="27" w:author="bnuri" w:date="2018-04-24T15:00:00Z">
        <w:r w:rsidR="005C4290">
          <w:rPr>
            <w:rFonts w:asciiTheme="majorBidi" w:hAnsiTheme="majorBidi" w:cstheme="majorBidi"/>
            <w:sz w:val="24"/>
            <w:szCs w:val="24"/>
          </w:rPr>
          <w:t xml:space="preserve"> </w:t>
        </w:r>
      </w:ins>
      <w:r w:rsidR="00172466" w:rsidRPr="00B74BD9">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2e</w:t>
      </w:r>
      <w:r w:rsidR="00172466" w:rsidRPr="00B74BD9">
        <w:rPr>
          <w:rFonts w:asciiTheme="majorBidi" w:hAnsiTheme="majorBidi" w:cstheme="majorBidi"/>
          <w:sz w:val="24"/>
          <w:szCs w:val="24"/>
        </w:rPr>
        <w:t xml:space="preserve">). </w:t>
      </w:r>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&lt;EndNote&gt;&lt;Cite&gt;&lt;Author&gt;Fang&lt;/Author&gt;&lt;Year&gt;2018&lt;/Year&gt;&lt;RecNum&gt;3878&lt;/RecNum&gt;&lt;DisplayText&gt;&lt;style face="superscript"&gt;12&lt;/style&gt;&lt;/DisplayText&gt;&lt;record&gt;&lt;rec-number&gt;3878&lt;/rec-number&gt;&lt;foreign-keys&gt;&lt;key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16538A">
        <w:rPr>
          <w:rFonts w:asciiTheme="majorBidi" w:hAnsiTheme="majorBidi" w:cstheme="majorBidi"/>
          <w:sz w:val="24"/>
          <w:szCs w:val="24"/>
        </w:rPr>
        <w:t xml:space="preserve">, and that these variables were not significantly 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B74BD9">
        <w:rPr>
          <w:rFonts w:asciiTheme="majorBidi" w:hAnsiTheme="majorBidi" w:cstheme="majorBidi"/>
          <w:sz w:val="24"/>
          <w:szCs w:val="24"/>
        </w:rPr>
        <w:t>).</w:t>
      </w:r>
    </w:p>
    <w:p w14:paraId="55E391D8" w14:textId="336EAFDE" w:rsidR="001C391C" w:rsidRPr="00E66A2D" w:rsidRDefault="001C391C" w:rsidP="00C62EF6">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w:t>
      </w:r>
      <w:ins w:id="28" w:author="bnuri" w:date="2018-04-24T15:04:00Z">
        <w:r w:rsidR="005C4290">
          <w:rPr>
            <w:rFonts w:asciiTheme="majorBidi" w:hAnsiTheme="majorBidi" w:cstheme="majorBidi"/>
            <w:sz w:val="24"/>
            <w:szCs w:val="24"/>
          </w:rPr>
          <w:t xml:space="preserve">$ I think you defined Sp as drift speed?$ </w:t>
        </w:r>
      </w:ins>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and compromises it when challenged with tunneling</w:t>
      </w:r>
      <w:ins w:id="29" w:author="bnuri" w:date="2018-04-24T15:05:00Z">
        <w:r w:rsidR="005C4290">
          <w:rPr>
            <w:rFonts w:asciiTheme="majorBidi" w:hAnsiTheme="majorBidi" w:cstheme="majorBidi"/>
            <w:sz w:val="24"/>
            <w:szCs w:val="24"/>
          </w:rPr>
          <w:t xml:space="preserve"> $ not clear- what is compromised? The closed loop aspect?</w:t>
        </w:r>
      </w:ins>
      <w:r w:rsidRPr="00E66A2D">
        <w:rPr>
          <w:rFonts w:asciiTheme="majorBidi" w:hAnsiTheme="majorBidi" w:cstheme="majorBidi"/>
          <w:sz w:val="24"/>
          <w:szCs w:val="24"/>
        </w:rPr>
        <w:t xml:space="preserve">, then the trial-to-trial variability of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should reflect that. Indeed, while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exhibited relatively little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0.88 and 0.55 </w:t>
      </w:r>
      <w:r w:rsidR="00105E59" w:rsidRPr="00E66A2D">
        <w:rPr>
          <w:rFonts w:asciiTheme="majorBidi" w:hAnsiTheme="majorBidi" w:cstheme="majorBidi"/>
          <w:sz w:val="24"/>
          <w:szCs w:val="24"/>
        </w:rPr>
        <w:t>for Large and Small,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 xml:space="preserve">1.22 and 1.05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ins w:id="30" w:author="bnuri" w:date="2018-04-24T15:06:00Z">
        <w:r w:rsidR="005C4290">
          <w:rPr>
            <w:rFonts w:asciiTheme="majorBidi" w:hAnsiTheme="majorBidi" w:cstheme="majorBidi"/>
            <w:sz w:val="24"/>
            <w:szCs w:val="24"/>
          </w:rPr>
          <w:t xml:space="preserve"> $ couldn’t that be due to the richer stimulus conditions under natural conditions?</w:t>
        </w:r>
      </w:ins>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Interestingly, the kinematics of the saccadic jumps, which are often considered open-loop ballistic movements, also appeared to be under 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deg for Large and 3 deg for Small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ins w:id="31" w:author="bnuri" w:date="2018-04-24T15:07:00Z">
        <w:r w:rsidR="005C4290">
          <w:rPr>
            <w:rFonts w:asciiTheme="majorBidi" w:hAnsiTheme="majorBidi" w:cstheme="majorBidi"/>
            <w:sz w:val="24"/>
            <w:szCs w:val="24"/>
          </w:rPr>
          <w:t xml:space="preserve">$ I would take it as </w:t>
        </w:r>
      </w:ins>
      <w:ins w:id="32" w:author="bnuri" w:date="2018-04-24T15:08:00Z">
        <w:r w:rsidR="00115558">
          <w:rPr>
            <w:rFonts w:asciiTheme="majorBidi" w:hAnsiTheme="majorBidi" w:cstheme="majorBidi"/>
            <w:sz w:val="24"/>
            <w:szCs w:val="24"/>
          </w:rPr>
          <w:t xml:space="preserve">further </w:t>
        </w:r>
      </w:ins>
      <w:ins w:id="33" w:author="bnuri" w:date="2018-04-24T15:07:00Z">
        <w:r w:rsidR="005C4290">
          <w:rPr>
            <w:rFonts w:asciiTheme="majorBidi" w:hAnsiTheme="majorBidi" w:cstheme="majorBidi"/>
            <w:sz w:val="24"/>
            <w:szCs w:val="24"/>
          </w:rPr>
          <w:t xml:space="preserve">evidence that the effects of tunneled vision </w:t>
        </w:r>
      </w:ins>
      <w:ins w:id="34" w:author="bnuri" w:date="2018-04-24T15:08:00Z">
        <w:r w:rsidR="00115558">
          <w:rPr>
            <w:rFonts w:asciiTheme="majorBidi" w:hAnsiTheme="majorBidi" w:cstheme="majorBidi"/>
            <w:sz w:val="24"/>
            <w:szCs w:val="24"/>
          </w:rPr>
          <w:t xml:space="preserve">you find </w:t>
        </w:r>
      </w:ins>
      <w:ins w:id="35" w:author="bnuri" w:date="2018-04-24T15:07:00Z">
        <w:r w:rsidR="005C4290">
          <w:rPr>
            <w:rFonts w:asciiTheme="majorBidi" w:hAnsiTheme="majorBidi" w:cstheme="majorBidi"/>
            <w:sz w:val="24"/>
            <w:szCs w:val="24"/>
          </w:rPr>
          <w:t>are due to changes in sensory stimulation rather than demonstrating that saccades are closed loop$</w:t>
        </w:r>
      </w:ins>
    </w:p>
    <w:p w14:paraId="7A09EECA" w14:textId="7B9A4F29" w:rsidR="00416110" w:rsidRDefault="0043587C" w:rsidP="00547AA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and </w:t>
      </w:r>
      <w:r w:rsidRPr="00203008">
        <w:rPr>
          <w:rFonts w:asciiTheme="majorBidi" w:hAnsiTheme="majorBidi" w:cstheme="majorBidi"/>
          <w:i/>
          <w:iCs/>
          <w:sz w:val="24"/>
          <w:szCs w:val="24"/>
        </w:rPr>
        <w:t>Xp</w:t>
      </w:r>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To analyze the relations between the concurrently-scanned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A94A09" w:rsidRPr="00CF477C">
        <w:rPr>
          <w:rFonts w:asciiTheme="majorBidi" w:hAnsiTheme="majorBidi" w:cstheme="majorBidi"/>
          <w:color w:val="000000" w:themeColor="text1"/>
          <w:sz w:val="24"/>
          <w:szCs w:val="24"/>
        </w:rPr>
        <w:t>Tunneled visio</w:t>
      </w:r>
      <w:r w:rsidR="00A94A09" w:rsidRPr="00E66A2D">
        <w:rPr>
          <w:rFonts w:asciiTheme="majorBidi" w:hAnsiTheme="majorBidi" w:cstheme="majorBidi"/>
          <w:color w:val="000000" w:themeColor="text1"/>
          <w:sz w:val="24"/>
          <w:szCs w:val="24"/>
        </w:rPr>
        <w:t xml:space="preserve">n of Large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w:t>
      </w:r>
      <w:r w:rsidR="003F414E">
        <w:rPr>
          <w:rFonts w:asciiTheme="majorBidi" w:hAnsiTheme="majorBidi" w:cstheme="majorBidi"/>
          <w:sz w:val="24"/>
          <w:szCs w:val="24"/>
        </w:rPr>
        <w:t>Tunneled-Large</w:t>
      </w:r>
      <w:r w:rsidR="00A94A09" w:rsidRPr="00E66A2D">
        <w:rPr>
          <w:rFonts w:asciiTheme="majorBidi" w:hAnsiTheme="majorBidi" w:cstheme="majorBidi"/>
          <w:sz w:val="24"/>
          <w:szCs w:val="24"/>
        </w:rPr>
        <w:t xml:space="preserve"> </w:t>
      </w:r>
      <w:r w:rsidR="00A94A09" w:rsidRPr="00E66A2D">
        <w:rPr>
          <w:rFonts w:asciiTheme="majorBidi" w:hAnsiTheme="majorBidi" w:cstheme="majorBidi"/>
          <w:sz w:val="24"/>
          <w:szCs w:val="24"/>
        </w:rPr>
        <w:lastRenderedPageBreak/>
        <w:t xml:space="preserve">trials were border-following, </w:t>
      </w:r>
      <w:r w:rsidR="00416110">
        <w:rPr>
          <w:rFonts w:asciiTheme="majorBidi" w:hAnsiTheme="majorBidi" w:cstheme="majorBidi"/>
          <w:sz w:val="24"/>
          <w:szCs w:val="24"/>
        </w:rPr>
        <w:t>consistent with saliency models of saccadic target selection</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&lt;EndNote&gt;&lt;Cite&gt;&lt;Author&gt;Itti&lt;/Author&gt;&lt;Year&gt;2001&lt;/Year&gt;&lt;RecNum&gt;3590&lt;/RecNum&gt;&lt;DisplayText&gt;&lt;style face="superscript"&gt;5,13&lt;/style&gt;&lt;/DisplayText&gt;&lt;record&gt;&lt;rec-number&gt;3590&lt;/rec-number&gt;&lt;foreign-keys&gt;&lt;key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5,13</w:t>
      </w:r>
      <w:r w:rsidR="00547AAE">
        <w:rPr>
          <w:rFonts w:asciiTheme="majorBidi" w:hAnsiTheme="majorBidi" w:cstheme="majorBidi"/>
          <w:sz w:val="24"/>
          <w:szCs w:val="24"/>
        </w:rPr>
        <w:fldChar w:fldCharType="end"/>
      </w:r>
      <w:r w:rsidR="008E2A86">
        <w:rPr>
          <w:rFonts w:asciiTheme="majorBidi" w:hAnsiTheme="majorBidi" w:cstheme="majorBidi"/>
          <w:sz w:val="24"/>
          <w:szCs w:val="24"/>
        </w:rPr>
        <w:t xml:space="preserve">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ins w:id="36" w:author="bnuri" w:date="2018-04-24T15:09:00Z">
        <w:r w:rsidR="00115558">
          <w:rPr>
            <w:rFonts w:asciiTheme="majorBidi" w:hAnsiTheme="majorBidi" w:cstheme="majorBidi"/>
            <w:sz w:val="24"/>
            <w:szCs w:val="24"/>
          </w:rPr>
          <w:t xml:space="preserve"> $ seems an unavoidable strategy if the participants want to see something other than a blank field.</w:t>
        </w:r>
      </w:ins>
    </w:p>
    <w:p w14:paraId="58E8C62E" w14:textId="40E99447" w:rsidR="00076720" w:rsidRPr="00E66A2D" w:rsidRDefault="00B16A7D" w:rsidP="00115558">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E10DD6">
        <w:rPr>
          <w:rFonts w:asciiTheme="majorBidi" w:hAnsiTheme="majorBidi" w:cstheme="majorBidi"/>
          <w:sz w:val="24"/>
          <w:szCs w:val="24"/>
        </w:rPr>
        <w:t xml:space="preserve">a </w:t>
      </w:r>
      <w:r w:rsidR="005D5F35" w:rsidRPr="00E66A2D">
        <w:rPr>
          <w:rFonts w:asciiTheme="majorBidi" w:hAnsiTheme="majorBidi" w:cstheme="majorBidi"/>
          <w:sz w:val="24"/>
          <w:szCs w:val="24"/>
        </w:rPr>
        <w:t>small</w:t>
      </w:r>
      <w:r w:rsidR="00E10DD6">
        <w:rPr>
          <w:rFonts w:asciiTheme="majorBidi" w:hAnsiTheme="majorBidi" w:cstheme="majorBidi"/>
          <w:sz w:val="24"/>
          <w:szCs w:val="24"/>
        </w:rPr>
        <w:t xml:space="preserve"> image size</w:t>
      </w:r>
      <w:r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14</w:t>
      </w:r>
      <w:r w:rsidR="00547AAE">
        <w:rPr>
          <w:rFonts w:asciiTheme="majorBidi" w:hAnsiTheme="majorBidi" w:cstheme="majorBidi"/>
          <w:sz w:val="24"/>
          <w:szCs w:val="24"/>
        </w:rPr>
        <w:fldChar w:fldCharType="end"/>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w:t>
      </w:r>
      <w:r w:rsidRPr="0027605B">
        <w:rPr>
          <w:rFonts w:asciiTheme="majorBidi" w:hAnsiTheme="majorBidi" w:cstheme="majorBidi"/>
          <w:sz w:val="24"/>
          <w:szCs w:val="24"/>
        </w:rPr>
        <w:t>location</w:t>
      </w:r>
      <w:r w:rsidR="00A94A09" w:rsidRPr="0027605B">
        <w:rPr>
          <w:rFonts w:asciiTheme="majorBidi" w:hAnsiTheme="majorBidi" w:cstheme="majorBidi"/>
          <w:sz w:val="24"/>
          <w:szCs w:val="24"/>
        </w:rPr>
        <w:t>.</w:t>
      </w:r>
      <w:r w:rsidR="00F13DBC" w:rsidRPr="0027605B">
        <w:rPr>
          <w:rFonts w:asciiTheme="majorBidi" w:hAnsiTheme="majorBidi" w:cstheme="majorBidi"/>
          <w:sz w:val="24"/>
          <w:szCs w:val="24"/>
        </w:rPr>
        <w:t xml:space="preserve"> The </w:t>
      </w:r>
      <w:r w:rsidR="00F878E9">
        <w:rPr>
          <w:rFonts w:asciiTheme="majorBidi" w:hAnsiTheme="majorBidi" w:cstheme="majorBidi"/>
          <w:sz w:val="24"/>
          <w:szCs w:val="24"/>
        </w:rPr>
        <w:t xml:space="preserve">distributions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E10DD6">
        <w:rPr>
          <w:rFonts w:asciiTheme="majorBidi" w:hAnsiTheme="majorBidi" w:cstheme="majorBidi"/>
          <w:sz w:val="24"/>
          <w:szCs w:val="24"/>
        </w:rPr>
        <w:t>Natural-Large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r w:rsidR="00BD217D" w:rsidRPr="00C96781">
        <w:rPr>
          <w:rFonts w:asciiTheme="majorBidi" w:hAnsiTheme="majorBidi" w:cstheme="majorBidi"/>
          <w:i/>
          <w:iCs/>
          <w:sz w:val="24"/>
          <w:szCs w:val="24"/>
        </w:rPr>
        <w:t>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 xml:space="preserve">0.07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in </w:t>
      </w:r>
      <w:r w:rsidR="00E874A2" w:rsidRPr="0027605B">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3876CD" w:rsidRPr="0027605B">
        <w:rPr>
          <w:rFonts w:asciiTheme="majorBidi" w:hAnsiTheme="majorBidi" w:cstheme="majorBidi"/>
          <w:sz w:val="24"/>
          <w:szCs w:val="24"/>
        </w:rPr>
        <w:t xml:space="preserve">in </w:t>
      </w:r>
      <w:r w:rsidR="007A2A55" w:rsidRPr="0027605B">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p>
    <w:p w14:paraId="2A1E9412" w14:textId="6E45CA82" w:rsidR="009F6463" w:rsidRPr="00E66A2D" w:rsidRDefault="00874BD5" w:rsidP="00515AF8">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Whether ocular drifts are controlled by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2,15-19</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concurrently-scanned image </w:t>
      </w:r>
      <w:r w:rsidR="00D2767C">
        <w:rPr>
          <w:rFonts w:asciiTheme="majorBidi" w:hAnsiTheme="majorBidi" w:cstheme="majorBidi"/>
          <w:sz w:val="24"/>
          <w:szCs w:val="24"/>
        </w:rPr>
        <w:t>details</w:t>
      </w:r>
      <w:ins w:id="37" w:author="bnuri" w:date="2018-04-24T15:11:00Z">
        <w:r w:rsidR="00115558">
          <w:rPr>
            <w:rFonts w:asciiTheme="majorBidi" w:hAnsiTheme="majorBidi" w:cstheme="majorBidi"/>
            <w:sz w:val="24"/>
            <w:szCs w:val="24"/>
          </w:rPr>
          <w:t xml:space="preserve"> $ I think that if </w:t>
        </w:r>
      </w:ins>
      <w:ins w:id="38" w:author="bnuri" w:date="2018-04-24T15:12:00Z">
        <w:r w:rsidR="00115558">
          <w:rPr>
            <w:rFonts w:asciiTheme="majorBidi" w:hAnsiTheme="majorBidi" w:cstheme="majorBidi"/>
            <w:sz w:val="24"/>
            <w:szCs w:val="24"/>
          </w:rPr>
          <w:t xml:space="preserve">not </w:t>
        </w:r>
      </w:ins>
      <w:ins w:id="39" w:author="bnuri" w:date="2018-04-24T15:13:00Z">
        <w:r w:rsidR="00115558">
          <w:rPr>
            <w:rFonts w:asciiTheme="majorBidi" w:hAnsiTheme="majorBidi" w:cstheme="majorBidi"/>
            <w:sz w:val="24"/>
            <w:szCs w:val="24"/>
          </w:rPr>
          <w:t>a result of saccade frequency</w:t>
        </w:r>
      </w:ins>
      <w:ins w:id="40" w:author="bnuri" w:date="2018-04-24T15:11:00Z">
        <w:r w:rsidR="00115558">
          <w:rPr>
            <w:rFonts w:asciiTheme="majorBidi" w:hAnsiTheme="majorBidi" w:cstheme="majorBidi"/>
            <w:sz w:val="24"/>
            <w:szCs w:val="24"/>
          </w:rPr>
          <w:t>- this is</w:t>
        </w:r>
      </w:ins>
      <w:ins w:id="41" w:author="bnuri" w:date="2018-04-24T15:12:00Z">
        <w:r w:rsidR="00115558">
          <w:rPr>
            <w:rFonts w:asciiTheme="majorBidi" w:hAnsiTheme="majorBidi" w:cstheme="majorBidi"/>
            <w:sz w:val="24"/>
            <w:szCs w:val="24"/>
          </w:rPr>
          <w:t xml:space="preserve"> indeed a novel </w:t>
        </w:r>
      </w:ins>
      <w:ins w:id="42" w:author="bnuri" w:date="2018-04-24T15:11:00Z">
        <w:r w:rsidR="00115558">
          <w:rPr>
            <w:rFonts w:asciiTheme="majorBidi" w:hAnsiTheme="majorBidi" w:cstheme="majorBidi"/>
            <w:sz w:val="24"/>
            <w:szCs w:val="24"/>
          </w:rPr>
          <w:t>finding of the study$</w:t>
        </w:r>
      </w:ins>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kinematics were converging to their target values, a reliable signature of closed-loop dynamics</w:t>
      </w:r>
      <w:ins w:id="43" w:author="bnuri" w:date="2018-04-24T15:13:00Z">
        <w:r w:rsidR="00115558">
          <w:rPr>
            <w:rFonts w:asciiTheme="majorBidi" w:hAnsiTheme="majorBidi" w:cstheme="majorBidi"/>
            <w:sz w:val="24"/>
            <w:szCs w:val="24"/>
          </w:rPr>
          <w:t>; $ you need to convince this is not some simple fatigue effect</w:t>
        </w:r>
      </w:ins>
      <w:r w:rsidR="00513E08" w:rsidRPr="00E66A2D">
        <w:rPr>
          <w:rFonts w:asciiTheme="majorBidi" w:hAnsiTheme="majorBidi" w:cstheme="majorBidi"/>
          <w:sz w:val="24"/>
          <w:szCs w:val="24"/>
        </w:rPr>
        <w:t xml:space="preserve">. </w:t>
      </w:r>
      <w:r w:rsidR="00611276" w:rsidRPr="00E66A2D">
        <w:rPr>
          <w:rFonts w:asciiTheme="majorBidi" w:hAnsiTheme="majorBidi" w:cstheme="majorBidi"/>
          <w:sz w:val="24"/>
          <w:szCs w:val="24"/>
        </w:rPr>
        <w:t>Our data suggest that under normal conditions the visual system controls its drift speed such as to maintain it within a specific range</w:t>
      </w:r>
      <w:ins w:id="44" w:author="bnuri" w:date="2018-04-24T15:14:00Z">
        <w:r w:rsidR="00115558">
          <w:rPr>
            <w:rFonts w:asciiTheme="majorBidi" w:hAnsiTheme="majorBidi" w:cstheme="majorBidi"/>
            <w:sz w:val="24"/>
            <w:szCs w:val="24"/>
          </w:rPr>
          <w:t xml:space="preserve"> $ but you seem to show that it changes under different conditions?$</w:t>
        </w:r>
      </w:ins>
      <w:r w:rsidR="00611276" w:rsidRPr="00E66A2D">
        <w:rPr>
          <w:rFonts w:asciiTheme="majorBidi" w:hAnsiTheme="majorBidi" w:cstheme="majorBidi"/>
          <w:sz w:val="24"/>
          <w:szCs w:val="24"/>
        </w:rPr>
        <w:t>. One 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16,20,21</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t>
      </w:r>
      <w:ins w:id="45" w:author="bnuri" w:date="2018-04-24T15:14:00Z">
        <w:r w:rsidR="00115558">
          <w:rPr>
            <w:rFonts w:asciiTheme="majorBidi" w:hAnsiTheme="majorBidi" w:cstheme="majorBidi"/>
            <w:sz w:val="24"/>
            <w:szCs w:val="24"/>
          </w:rPr>
          <w:t xml:space="preserve"> $ this should predict </w:t>
        </w:r>
      </w:ins>
      <w:ins w:id="46" w:author="bnuri" w:date="2018-04-24T15:15:00Z">
        <w:r w:rsidR="00115558">
          <w:rPr>
            <w:rFonts w:asciiTheme="majorBidi" w:hAnsiTheme="majorBidi" w:cstheme="majorBidi"/>
            <w:sz w:val="24"/>
            <w:szCs w:val="24"/>
          </w:rPr>
          <w:t>drastically</w:t>
        </w:r>
      </w:ins>
      <w:ins w:id="47" w:author="bnuri" w:date="2018-04-24T15:14:00Z">
        <w:r w:rsidR="00115558">
          <w:rPr>
            <w:rFonts w:asciiTheme="majorBidi" w:hAnsiTheme="majorBidi" w:cstheme="majorBidi"/>
            <w:sz w:val="24"/>
            <w:szCs w:val="24"/>
          </w:rPr>
          <w:t xml:space="preserve"> </w:t>
        </w:r>
      </w:ins>
      <w:ins w:id="48" w:author="bnuri" w:date="2018-04-24T15:15:00Z">
        <w:r w:rsidR="00115558">
          <w:rPr>
            <w:rFonts w:asciiTheme="majorBidi" w:hAnsiTheme="majorBidi" w:cstheme="majorBidi"/>
            <w:sz w:val="24"/>
            <w:szCs w:val="24"/>
          </w:rPr>
          <w:t>slower drift rates when closing your eyes- is that the case?  We reported very large amplitude drifts with eyes closed</w:t>
        </w:r>
      </w:ins>
      <w:ins w:id="49" w:author="bnuri" w:date="2018-04-24T15:28:00Z">
        <w:r w:rsidR="004C303F">
          <w:rPr>
            <w:rFonts w:asciiTheme="majorBidi" w:hAnsiTheme="majorBidi" w:cstheme="majorBidi"/>
            <w:sz w:val="24"/>
            <w:szCs w:val="24"/>
          </w:rPr>
          <w:t xml:space="preserve"> (Ramot et al, </w:t>
        </w:r>
      </w:ins>
      <w:ins w:id="50" w:author="bnuri" w:date="2018-04-24T15:30:00Z">
        <w:r w:rsidR="004C303F">
          <w:rPr>
            <w:rFonts w:asciiTheme="majorBidi" w:hAnsiTheme="majorBidi" w:cstheme="majorBidi"/>
            <w:sz w:val="24"/>
            <w:szCs w:val="24"/>
          </w:rPr>
          <w:t>2011)</w:t>
        </w:r>
      </w:ins>
      <w:ins w:id="51" w:author="bnuri" w:date="2018-04-24T15:15:00Z">
        <w:r w:rsidR="00115558">
          <w:rPr>
            <w:rFonts w:asciiTheme="majorBidi" w:hAnsiTheme="majorBidi" w:cstheme="majorBidi"/>
            <w:sz w:val="24"/>
            <w:szCs w:val="24"/>
          </w:rPr>
          <w:t>$</w:t>
        </w:r>
      </w:ins>
      <w:r w:rsidR="00611276" w:rsidRPr="00E66A2D">
        <w:rPr>
          <w:rFonts w:asciiTheme="majorBidi" w:hAnsiTheme="majorBidi" w:cstheme="majorBidi"/>
          <w:sz w:val="24"/>
          <w:szCs w:val="24"/>
        </w:rPr>
        <w:t xml:space="preserve">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 xml:space="preserve">s the visual system does not compromise this control and even tightens it. </w:t>
      </w:r>
      <w:ins w:id="52" w:author="bnuri" w:date="2018-04-24T15:15:00Z">
        <w:r w:rsidR="00115558">
          <w:rPr>
            <w:rFonts w:asciiTheme="majorBidi" w:hAnsiTheme="majorBidi" w:cstheme="majorBidi"/>
            <w:sz w:val="24"/>
            <w:szCs w:val="24"/>
          </w:rPr>
          <w:t>$ meaning?$</w:t>
        </w:r>
      </w:ins>
      <w:ins w:id="53" w:author="bnuri" w:date="2018-04-24T15:16:00Z">
        <w:r w:rsidR="00115558">
          <w:rPr>
            <w:rFonts w:asciiTheme="majorBidi" w:hAnsiTheme="majorBidi" w:cstheme="majorBidi"/>
            <w:sz w:val="24"/>
            <w:szCs w:val="24"/>
          </w:rPr>
          <w:t xml:space="preserve"> </w:t>
        </w:r>
      </w:ins>
      <w:r w:rsidR="00611276" w:rsidRPr="00E66A2D">
        <w:rPr>
          <w:rFonts w:asciiTheme="majorBidi" w:hAnsiTheme="majorBidi" w:cstheme="majorBidi"/>
          <w:sz w:val="24"/>
          <w:szCs w:val="24"/>
        </w:rPr>
        <w:t>However, when challenged with tunneled viewing</w:t>
      </w:r>
      <w:r w:rsidR="00D2767C">
        <w:rPr>
          <w:rFonts w:asciiTheme="majorBidi" w:hAnsiTheme="majorBidi" w:cstheme="majorBidi"/>
          <w:sz w:val="24"/>
          <w:szCs w:val="24"/>
        </w:rPr>
        <w:t>, which decreases the amount of available spatial information,</w:t>
      </w:r>
      <w:r w:rsidR="00611276" w:rsidRPr="00E66A2D">
        <w:rPr>
          <w:rFonts w:asciiTheme="majorBidi" w:hAnsiTheme="majorBidi" w:cstheme="majorBidi"/>
          <w:sz w:val="24"/>
          <w:szCs w:val="24"/>
        </w:rPr>
        <w:t xml:space="preserve"> the system compromises</w:t>
      </w:r>
      <w:ins w:id="54" w:author="bnuri" w:date="2018-04-24T15:16:00Z">
        <w:r w:rsidR="00115558">
          <w:rPr>
            <w:rFonts w:asciiTheme="majorBidi" w:hAnsiTheme="majorBidi" w:cstheme="majorBidi"/>
            <w:sz w:val="24"/>
            <w:szCs w:val="24"/>
          </w:rPr>
          <w:t xml:space="preserve"> $reduces?$</w:t>
        </w:r>
      </w:ins>
      <w:r w:rsidR="00611276" w:rsidRPr="00E66A2D">
        <w:rPr>
          <w:rFonts w:asciiTheme="majorBidi" w:hAnsiTheme="majorBidi" w:cstheme="majorBidi"/>
          <w:sz w:val="24"/>
          <w:szCs w:val="24"/>
        </w:rPr>
        <w:t xml:space="preserve"> drift speed for maintaining constant scanning distances under an increased rate of ROI switching</w:t>
      </w:r>
      <w:ins w:id="55" w:author="bnuri" w:date="2018-04-24T15:16:00Z">
        <w:r w:rsidR="00115558">
          <w:rPr>
            <w:rFonts w:asciiTheme="majorBidi" w:hAnsiTheme="majorBidi" w:cstheme="majorBidi"/>
            <w:sz w:val="24"/>
            <w:szCs w:val="24"/>
          </w:rPr>
          <w:t xml:space="preserve"> $ increased saccade rate?$</w:t>
        </w:r>
      </w:ins>
      <w:r w:rsidR="00D2767C">
        <w:rPr>
          <w:rFonts w:asciiTheme="majorBidi" w:hAnsiTheme="majorBidi" w:cstheme="majorBidi"/>
          <w:sz w:val="24"/>
          <w:szCs w:val="24"/>
        </w:rPr>
        <w:t>, thus increasing total spatial information</w:t>
      </w:r>
      <w:ins w:id="56" w:author="bnuri" w:date="2018-04-24T15:16:00Z">
        <w:r w:rsidR="00115558">
          <w:rPr>
            <w:rFonts w:asciiTheme="majorBidi" w:hAnsiTheme="majorBidi" w:cstheme="majorBidi"/>
            <w:sz w:val="24"/>
            <w:szCs w:val="24"/>
          </w:rPr>
          <w:t xml:space="preserve"> $ not clear- why reduced drift speed increases </w:t>
        </w:r>
        <w:r w:rsidR="00115558">
          <w:rPr>
            <w:rFonts w:asciiTheme="majorBidi" w:hAnsiTheme="majorBidi" w:cstheme="majorBidi"/>
            <w:sz w:val="24"/>
            <w:szCs w:val="24"/>
          </w:rPr>
          <w:lastRenderedPageBreak/>
          <w:t xml:space="preserve">total spatial </w:t>
        </w:r>
      </w:ins>
      <w:ins w:id="57" w:author="bnuri" w:date="2018-04-24T15:17:00Z">
        <w:r w:rsidR="00115558">
          <w:rPr>
            <w:rFonts w:asciiTheme="majorBidi" w:hAnsiTheme="majorBidi" w:cstheme="majorBidi"/>
            <w:sz w:val="24"/>
            <w:szCs w:val="24"/>
          </w:rPr>
          <w:t>information</w:t>
        </w:r>
      </w:ins>
      <w:ins w:id="58" w:author="bnuri" w:date="2018-04-24T15:16:00Z">
        <w:r w:rsidR="00115558">
          <w:rPr>
            <w:rFonts w:asciiTheme="majorBidi" w:hAnsiTheme="majorBidi" w:cstheme="majorBidi"/>
            <w:sz w:val="24"/>
            <w:szCs w:val="24"/>
          </w:rPr>
          <w:t>$</w:t>
        </w:r>
      </w:ins>
      <w:r w:rsidR="00611276" w:rsidRPr="00E66A2D">
        <w:rPr>
          <w:rFonts w:asciiTheme="majorBidi" w:hAnsiTheme="majorBidi" w:cstheme="majorBidi"/>
          <w:sz w:val="24"/>
          <w:szCs w:val="24"/>
        </w:rPr>
        <w:t>. 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1,5,22-25</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and to influence 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&lt;EndNote&gt;&lt;Cite&gt;&lt;Author&gt;Ahissar&lt;/Author&gt;&lt;Year&gt;2014&lt;/Year&gt;&lt;RecNum&gt;3699&lt;/RecNum&gt;&lt;DisplayText&gt;&lt;style face="superscript"&gt;16&lt;/style&gt;&lt;/DisplayText&gt;&lt;record&gt;&lt;rec-number&gt;3699&lt;/rec-number&gt;&lt;foreign-keys&gt;&lt;key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w:t>
      </w:r>
      <w:r w:rsidR="00547AAE">
        <w:rPr>
          <w:rFonts w:asciiTheme="majorBidi" w:hAnsiTheme="majorBidi" w:cstheme="majorBidi"/>
          <w:sz w:val="24"/>
          <w:szCs w:val="24"/>
        </w:rPr>
        <w:fldChar w:fldCharType="end"/>
      </w:r>
      <w:ins w:id="59" w:author="bnuri" w:date="2018-04-24T15:17:00Z">
        <w:r w:rsidR="00115558">
          <w:rPr>
            <w:rFonts w:asciiTheme="majorBidi" w:hAnsiTheme="majorBidi" w:cstheme="majorBidi"/>
            <w:sz w:val="24"/>
            <w:szCs w:val="24"/>
          </w:rPr>
          <w:t xml:space="preserve"> $ what about the possibility that saccade rate is somehow linked to drift rate</w:t>
        </w:r>
      </w:ins>
      <w:ins w:id="60" w:author="bnuri" w:date="2018-04-24T15:18:00Z">
        <w:r w:rsidR="00115558">
          <w:rPr>
            <w:rFonts w:asciiTheme="majorBidi" w:hAnsiTheme="majorBidi" w:cstheme="majorBidi"/>
            <w:sz w:val="24"/>
            <w:szCs w:val="24"/>
          </w:rPr>
          <w:t xml:space="preserve"> in an open loop fashion?$</w:t>
        </w:r>
      </w:ins>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del w:id="61" w:author="bnuri" w:date="2018-04-24T15:18:00Z">
        <w:r w:rsidR="009F6463" w:rsidRPr="000413BF" w:rsidDel="00515AF8">
          <w:rPr>
            <w:rFonts w:asciiTheme="majorBidi" w:hAnsiTheme="majorBidi" w:cstheme="majorBidi"/>
            <w:sz w:val="24"/>
            <w:szCs w:val="24"/>
          </w:rPr>
          <w:delText xml:space="preserve">as </w:delText>
        </w:r>
      </w:del>
      <w:ins w:id="62" w:author="bnuri" w:date="2018-04-24T15:18:00Z">
        <w:r w:rsidR="00515AF8">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ins>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ins w:id="63" w:author="bnuri" w:date="2018-04-24T15:18:00Z">
        <w:r w:rsidR="00515AF8">
          <w:rPr>
            <w:rFonts w:asciiTheme="majorBidi" w:hAnsiTheme="majorBidi" w:cstheme="majorBidi"/>
            <w:sz w:val="24"/>
            <w:szCs w:val="24"/>
          </w:rPr>
          <w:t xml:space="preserve"> $ so what are the drifts for?$</w:t>
        </w:r>
      </w:ins>
      <w:r w:rsidR="009F6463" w:rsidRPr="000413BF">
        <w:rPr>
          <w:rFonts w:asciiTheme="majorBidi" w:hAnsiTheme="majorBidi" w:cstheme="majorBidi"/>
          <w:sz w:val="24"/>
          <w:szCs w:val="24"/>
        </w:rPr>
        <w:t xml:space="preserve">. The second is that vision is based </w:t>
      </w:r>
      <w:ins w:id="64" w:author="bnuri" w:date="2018-04-24T15:19:00Z">
        <w:r w:rsidR="00515AF8">
          <w:rPr>
            <w:rFonts w:asciiTheme="majorBidi" w:hAnsiTheme="majorBidi" w:cstheme="majorBidi"/>
            <w:sz w:val="24"/>
            <w:szCs w:val="24"/>
          </w:rPr>
          <w:t xml:space="preserve">$ clearly not conditional- since you can see briefly flashed stimuli and after images$ </w:t>
        </w:r>
      </w:ins>
      <w:r w:rsidR="009F6463" w:rsidRPr="000413BF">
        <w:rPr>
          <w:rFonts w:asciiTheme="majorBidi" w:hAnsiTheme="majorBidi" w:cstheme="majorBidi"/>
          <w:sz w:val="24"/>
          <w:szCs w:val="24"/>
        </w:rPr>
        <w:t xml:space="preserve">on </w:t>
      </w:r>
      <w:r w:rsidR="000B32AB" w:rsidRPr="000413BF">
        <w:rPr>
          <w:rFonts w:asciiTheme="majorBidi" w:hAnsiTheme="majorBidi" w:cstheme="majorBidi"/>
          <w:sz w:val="24"/>
          <w:szCs w:val="24"/>
        </w:rPr>
        <w:t xml:space="preserve">environment-dependent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w:t>
      </w:r>
      <w:r w:rsidRPr="00E66A2D">
        <w:rPr>
          <w:rFonts w:asciiTheme="majorBidi" w:hAnsiTheme="majorBidi" w:cstheme="majorBidi"/>
          <w:sz w:val="24"/>
          <w:szCs w:val="24"/>
        </w:rPr>
        <w:lastRenderedPageBreak/>
        <w:t xml:space="preserve">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3D9BCA5D"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Large and Small,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Large images and the second one with Small images. On day 4 they performed two tunneled vision sessions, both with Small images. On day 5 they performed 4 </w:t>
      </w:r>
      <w:r w:rsidRPr="00805277">
        <w:rPr>
          <w:rFonts w:asciiTheme="majorBidi" w:hAnsiTheme="majorBidi" w:cstheme="majorBidi"/>
          <w:sz w:val="24"/>
          <w:szCs w:val="24"/>
        </w:rPr>
        <w:t xml:space="preserve">sessions of natural viewing, 2 repetitions with each image size: Large, Small, Large, and Small. Each </w:t>
      </w:r>
      <w:r w:rsidR="009109C2" w:rsidRPr="00805277">
        <w:rPr>
          <w:rFonts w:asciiTheme="majorBidi" w:hAnsiTheme="majorBidi" w:cstheme="majorBidi"/>
          <w:sz w:val="24"/>
          <w:szCs w:val="24"/>
        </w:rPr>
        <w:t xml:space="preserve">Tunneled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Large was 9+2 s and for Tunneled Small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F9FEB6F" w:rsidR="00584F0B" w:rsidRPr="00805277" w:rsidRDefault="00584F0B" w:rsidP="00547AAE">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547AAE">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face="superscript"&gt;26&lt;/style&gt;&lt;/DisplayText&gt;&lt;record&gt;&lt;rec-number&gt;3523&lt;/rec-number&gt;&lt;foreign-keys&gt;&lt;key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547AAE" w:rsidRPr="00547AAE">
        <w:rPr>
          <w:rFonts w:asciiTheme="majorBidi" w:hAnsiTheme="majorBidi" w:cstheme="majorBidi"/>
          <w:noProof/>
          <w:sz w:val="24"/>
          <w:szCs w:val="24"/>
          <w:vertAlign w:val="superscript"/>
        </w:rPr>
        <w:t>26</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26E7D19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Tunneled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lastRenderedPageBreak/>
        <w:t xml:space="preserve">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for 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Small)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During N</w:t>
      </w:r>
      <w:r w:rsidR="005B0ECF" w:rsidRPr="0045681F">
        <w:rPr>
          <w:rFonts w:asciiTheme="majorBidi" w:hAnsiTheme="majorBidi" w:cstheme="majorBidi"/>
          <w:color w:val="000000" w:themeColor="text1"/>
          <w:sz w:val="24"/>
          <w:szCs w:val="24"/>
        </w:rPr>
        <w:t>atural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r w:rsidR="00776FDD" w:rsidRPr="00E66A2D">
        <w:rPr>
          <w:rFonts w:asciiTheme="majorBidi" w:eastAsia="Calibri" w:hAnsiTheme="majorBidi" w:cstheme="majorBidi"/>
          <w:sz w:val="24"/>
          <w:szCs w:val="24"/>
        </w:rPr>
        <w:t>,</w:t>
      </w:r>
      <w:bookmarkStart w:id="65" w:name="OLE_LINK1"/>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bookmarkEnd w:id="65"/>
      <w:r w:rsidRPr="00E66A2D">
        <w:rPr>
          <w:rFonts w:asciiTheme="majorBidi" w:eastAsia="Calibri" w:hAnsiTheme="majorBidi" w:cstheme="majorBidi"/>
          <w:sz w:val="24"/>
          <w:szCs w:val="24"/>
        </w:rPr>
        <w:t xml:space="preserve"> where </w:t>
      </w:r>
      <w:r w:rsidR="00E15913" w:rsidRPr="00E66A2D">
        <w:rPr>
          <w:rFonts w:asciiTheme="majorBidi" w:eastAsia="Calibri" w:hAnsiTheme="majorBidi" w:cstheme="majorBidi"/>
          <w:sz w:val="24"/>
          <w:szCs w:val="24"/>
        </w:rPr>
        <w:t>Xp</w:t>
      </w:r>
      <w:r w:rsidRPr="00E66A2D">
        <w:rPr>
          <w:rFonts w:asciiTheme="majorBidi" w:eastAsia="Calibri" w:hAnsiTheme="majorBidi" w:cstheme="majorBidi"/>
          <w:sz w:val="24"/>
          <w:szCs w:val="24"/>
        </w:rPr>
        <w:t xml:space="preserve"> equals the length of the drift trajectory, and </w:t>
      </w:r>
      <w:r w:rsidR="009A539C" w:rsidRPr="00E66A2D">
        <w:rPr>
          <w:rFonts w:asciiTheme="majorBidi" w:eastAsia="Calibri" w:hAnsiTheme="majorBidi" w:cstheme="majorBidi"/>
          <w:sz w:val="24"/>
          <w:szCs w:val="24"/>
        </w:rPr>
        <w:t xml:space="preserve">Dp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C=0</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016F5E05" w:rsidR="00C17D57" w:rsidRPr="00F54576" w:rsidRDefault="00F54576" w:rsidP="00A8505C">
      <w:pPr>
        <w:spacing w:line="360" w:lineRule="auto"/>
        <w:jc w:val="both"/>
        <w:rPr>
          <w:rFonts w:asciiTheme="majorBidi" w:eastAsia="Calibri" w:hAnsiTheme="majorBidi" w:cstheme="majorBidi"/>
          <w:b/>
          <w:bCs/>
          <w:sz w:val="24"/>
          <w:szCs w:val="24"/>
        </w:rPr>
      </w:pPr>
      <w:r>
        <w:rPr>
          <w:rFonts w:asciiTheme="majorBidi" w:hAnsiTheme="majorBidi" w:cstheme="majorBidi"/>
          <w:i/>
          <w:iCs/>
          <w:sz w:val="24"/>
          <w:szCs w:val="24"/>
        </w:rPr>
        <w:t>S</w:t>
      </w:r>
      <w:r w:rsidRPr="00F54576">
        <w:rPr>
          <w:rFonts w:asciiTheme="majorBidi" w:hAnsiTheme="majorBidi" w:cstheme="majorBidi"/>
          <w:i/>
          <w:iCs/>
          <w:sz w:val="24"/>
          <w:szCs w:val="24"/>
        </w:rPr>
        <w:t>tatistical analyses</w:t>
      </w:r>
      <w:r>
        <w:rPr>
          <w:rFonts w:asciiTheme="majorBidi" w:hAnsiTheme="majorBidi" w:cstheme="majorBidi"/>
          <w:i/>
          <w:iCs/>
          <w:sz w:val="24"/>
          <w:szCs w:val="24"/>
        </w:rPr>
        <w:t>.</w:t>
      </w:r>
      <w:r>
        <w:rPr>
          <w:rFonts w:asciiTheme="majorBidi" w:hAnsiTheme="majorBidi" w:cstheme="majorBidi"/>
          <w:sz w:val="24"/>
          <w:szCs w:val="24"/>
        </w:rPr>
        <w:t xml:space="preserve"> </w:t>
      </w:r>
      <w:r w:rsidR="001266C6" w:rsidRPr="001266C6">
        <w:rPr>
          <w:rFonts w:asciiTheme="majorBidi" w:hAnsiTheme="majorBidi" w:cstheme="majorBidi"/>
          <w:sz w:val="24"/>
          <w:szCs w:val="24"/>
          <w:highlight w:val="yellow"/>
        </w:rPr>
        <w:t>XXX</w:t>
      </w:r>
    </w:p>
    <w:p w14:paraId="13E8849C" w14:textId="77777777" w:rsidR="001266C6" w:rsidRDefault="001266C6"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66" w:name="OLE_LINK10"/>
    <w:bookmarkStart w:id="67" w:name="OLE_LINK11"/>
    <w:bookmarkStart w:id="68" w:name="OLE_LINK9"/>
    <w:p w14:paraId="0C5BD259" w14:textId="77777777" w:rsidR="00547AAE" w:rsidRPr="00547AAE" w:rsidRDefault="00547AAE" w:rsidP="00610702">
      <w:pPr>
        <w:pStyle w:val="EndNoteBibliography"/>
        <w:spacing w:after="0" w:line="276" w:lineRule="auto"/>
        <w:ind w:left="720" w:hanging="720"/>
        <w:rPr>
          <w:sz w:val="24"/>
          <w:szCs w:val="24"/>
        </w:rPr>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Pr="00547AAE">
        <w:rPr>
          <w:sz w:val="24"/>
          <w:szCs w:val="24"/>
        </w:rPr>
        <w:t>1</w:t>
      </w:r>
      <w:r w:rsidRPr="00547AAE">
        <w:rPr>
          <w:sz w:val="24"/>
          <w:szCs w:val="24"/>
        </w:rPr>
        <w:tab/>
        <w:t xml:space="preserve">Noton, D. &amp; Stark, L. Scanpaths in eye movements during pattern perception. </w:t>
      </w:r>
      <w:r w:rsidRPr="00547AAE">
        <w:rPr>
          <w:i/>
          <w:sz w:val="24"/>
          <w:szCs w:val="24"/>
        </w:rPr>
        <w:t>Science</w:t>
      </w:r>
      <w:r w:rsidRPr="00547AAE">
        <w:rPr>
          <w:sz w:val="24"/>
          <w:szCs w:val="24"/>
        </w:rPr>
        <w:t xml:space="preserve"> </w:t>
      </w:r>
      <w:r w:rsidRPr="00547AAE">
        <w:rPr>
          <w:b/>
          <w:sz w:val="24"/>
          <w:szCs w:val="24"/>
        </w:rPr>
        <w:t>171</w:t>
      </w:r>
      <w:r w:rsidRPr="00547AAE">
        <w:rPr>
          <w:sz w:val="24"/>
          <w:szCs w:val="24"/>
        </w:rPr>
        <w:t>, 308-311. (1971).</w:t>
      </w:r>
    </w:p>
    <w:p w14:paraId="39A158D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w:t>
      </w:r>
      <w:r w:rsidRPr="00547AAE">
        <w:rPr>
          <w:sz w:val="24"/>
          <w:szCs w:val="24"/>
        </w:rPr>
        <w:tab/>
        <w:t xml:space="preserve">Steinman, R. M. &amp; Levinson, J. Z. in </w:t>
      </w:r>
      <w:r w:rsidRPr="00547AAE">
        <w:rPr>
          <w:i/>
          <w:sz w:val="24"/>
          <w:szCs w:val="24"/>
        </w:rPr>
        <w:t>Eye Movements and Their Role in Visual and Cognitive Processes</w:t>
      </w:r>
      <w:r w:rsidRPr="00547AAE">
        <w:rPr>
          <w:sz w:val="24"/>
          <w:szCs w:val="24"/>
        </w:rPr>
        <w:t xml:space="preserve">   (ed E. Kowler)  115-212 (Elsevier, 1990).</w:t>
      </w:r>
    </w:p>
    <w:p w14:paraId="7DD9953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3</w:t>
      </w:r>
      <w:r w:rsidRPr="00547AAE">
        <w:rPr>
          <w:sz w:val="24"/>
          <w:szCs w:val="24"/>
        </w:rPr>
        <w:tab/>
        <w:t xml:space="preserve">Rucci, M. &amp; Victor, J. D. The unsteady eye: an information-processing stage, not a bug. </w:t>
      </w:r>
      <w:r w:rsidRPr="00547AAE">
        <w:rPr>
          <w:i/>
          <w:sz w:val="24"/>
          <w:szCs w:val="24"/>
        </w:rPr>
        <w:t>Trends in Neurosciences</w:t>
      </w:r>
      <w:r w:rsidRPr="00547AAE">
        <w:rPr>
          <w:sz w:val="24"/>
          <w:szCs w:val="24"/>
        </w:rPr>
        <w:t xml:space="preserve"> </w:t>
      </w:r>
      <w:r w:rsidRPr="00547AAE">
        <w:rPr>
          <w:b/>
          <w:sz w:val="24"/>
          <w:szCs w:val="24"/>
        </w:rPr>
        <w:t>38</w:t>
      </w:r>
      <w:r w:rsidRPr="00547AAE">
        <w:rPr>
          <w:sz w:val="24"/>
          <w:szCs w:val="24"/>
        </w:rPr>
        <w:t>, 195-206 (2015).</w:t>
      </w:r>
    </w:p>
    <w:p w14:paraId="1F3DE41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4</w:t>
      </w:r>
      <w:r w:rsidRPr="00547AAE">
        <w:rPr>
          <w:sz w:val="24"/>
          <w:szCs w:val="24"/>
        </w:rPr>
        <w:tab/>
        <w:t xml:space="preserve">Pitkow, X., Sompolinsky, H. &amp; Meister, M. A neural computation for visual acuity in the presence of eye movements. </w:t>
      </w:r>
      <w:r w:rsidRPr="00547AAE">
        <w:rPr>
          <w:i/>
          <w:sz w:val="24"/>
          <w:szCs w:val="24"/>
        </w:rPr>
        <w:t>PLoS Biol</w:t>
      </w:r>
      <w:r w:rsidRPr="00547AAE">
        <w:rPr>
          <w:sz w:val="24"/>
          <w:szCs w:val="24"/>
        </w:rPr>
        <w:t xml:space="preserve"> </w:t>
      </w:r>
      <w:r w:rsidRPr="00547AAE">
        <w:rPr>
          <w:b/>
          <w:sz w:val="24"/>
          <w:szCs w:val="24"/>
        </w:rPr>
        <w:t>5</w:t>
      </w:r>
      <w:r w:rsidRPr="00547AAE">
        <w:rPr>
          <w:sz w:val="24"/>
          <w:szCs w:val="24"/>
        </w:rPr>
        <w:t>, e331 (2007).</w:t>
      </w:r>
    </w:p>
    <w:p w14:paraId="2463943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5</w:t>
      </w:r>
      <w:r w:rsidRPr="00547AAE">
        <w:rPr>
          <w:sz w:val="24"/>
          <w:szCs w:val="24"/>
        </w:rPr>
        <w:tab/>
        <w:t xml:space="preserve">Schütz, A. C., Braun, D. I. &amp; Gegenfurtner, K. R. Eye movements and perception: A selective review. </w:t>
      </w:r>
      <w:r w:rsidRPr="00547AAE">
        <w:rPr>
          <w:i/>
          <w:sz w:val="24"/>
          <w:szCs w:val="24"/>
        </w:rPr>
        <w:t>Journal of vision</w:t>
      </w:r>
      <w:r w:rsidRPr="00547AAE">
        <w:rPr>
          <w:sz w:val="24"/>
          <w:szCs w:val="24"/>
        </w:rPr>
        <w:t xml:space="preserve"> </w:t>
      </w:r>
      <w:r w:rsidRPr="00547AAE">
        <w:rPr>
          <w:b/>
          <w:sz w:val="24"/>
          <w:szCs w:val="24"/>
        </w:rPr>
        <w:t>11</w:t>
      </w:r>
      <w:r w:rsidRPr="00547AAE">
        <w:rPr>
          <w:sz w:val="24"/>
          <w:szCs w:val="24"/>
        </w:rPr>
        <w:t>, 9-9 (2011).</w:t>
      </w:r>
    </w:p>
    <w:p w14:paraId="1B3A616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6</w:t>
      </w:r>
      <w:r w:rsidRPr="00547AAE">
        <w:rPr>
          <w:sz w:val="24"/>
          <w:szCs w:val="24"/>
        </w:rPr>
        <w:tab/>
        <w:t xml:space="preserve">Marken, R. S. You say you had a revolution: Methodological foundations of closed-loop psychology. </w:t>
      </w:r>
      <w:r w:rsidRPr="00547AAE">
        <w:rPr>
          <w:i/>
          <w:sz w:val="24"/>
          <w:szCs w:val="24"/>
        </w:rPr>
        <w:t>Review of General Psychology</w:t>
      </w:r>
      <w:r w:rsidRPr="00547AAE">
        <w:rPr>
          <w:sz w:val="24"/>
          <w:szCs w:val="24"/>
        </w:rPr>
        <w:t xml:space="preserve"> </w:t>
      </w:r>
      <w:r w:rsidRPr="00547AAE">
        <w:rPr>
          <w:b/>
          <w:sz w:val="24"/>
          <w:szCs w:val="24"/>
        </w:rPr>
        <w:t>13</w:t>
      </w:r>
      <w:r w:rsidRPr="00547AAE">
        <w:rPr>
          <w:sz w:val="24"/>
          <w:szCs w:val="24"/>
        </w:rPr>
        <w:t>, 137 (2009).</w:t>
      </w:r>
    </w:p>
    <w:p w14:paraId="29B8126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7</w:t>
      </w:r>
      <w:r w:rsidRPr="00547AAE">
        <w:rPr>
          <w:sz w:val="24"/>
          <w:szCs w:val="24"/>
        </w:rPr>
        <w:tab/>
        <w:t xml:space="preserve">Ahissar, E. &amp; Assa, E. Perception as a closed-loop convergence process. </w:t>
      </w:r>
      <w:r w:rsidRPr="00547AAE">
        <w:rPr>
          <w:i/>
          <w:sz w:val="24"/>
          <w:szCs w:val="24"/>
        </w:rPr>
        <w:t>eLife</w:t>
      </w:r>
      <w:r w:rsidRPr="00547AAE">
        <w:rPr>
          <w:sz w:val="24"/>
          <w:szCs w:val="24"/>
        </w:rPr>
        <w:t xml:space="preserve"> </w:t>
      </w:r>
      <w:r w:rsidRPr="00547AAE">
        <w:rPr>
          <w:b/>
          <w:sz w:val="24"/>
          <w:szCs w:val="24"/>
        </w:rPr>
        <w:t>5</w:t>
      </w:r>
      <w:r w:rsidRPr="00547AAE">
        <w:rPr>
          <w:sz w:val="24"/>
          <w:szCs w:val="24"/>
        </w:rPr>
        <w:t>, e12830 (2016).</w:t>
      </w:r>
    </w:p>
    <w:p w14:paraId="15A5B1D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8</w:t>
      </w:r>
      <w:r w:rsidRPr="00547AAE">
        <w:rPr>
          <w:sz w:val="24"/>
          <w:szCs w:val="24"/>
        </w:rPr>
        <w:tab/>
        <w:t xml:space="preserve">Buckley, C. L. &amp; Toyoizumi, T. A theory of how active behavior stabilises neural activity: Neural gain modulation by closed-loop environmental feedback. </w:t>
      </w:r>
      <w:r w:rsidRPr="00547AAE">
        <w:rPr>
          <w:i/>
          <w:sz w:val="24"/>
          <w:szCs w:val="24"/>
        </w:rPr>
        <w:t>PLoS computational biology</w:t>
      </w:r>
      <w:r w:rsidRPr="00547AAE">
        <w:rPr>
          <w:sz w:val="24"/>
          <w:szCs w:val="24"/>
        </w:rPr>
        <w:t xml:space="preserve"> </w:t>
      </w:r>
      <w:r w:rsidRPr="00547AAE">
        <w:rPr>
          <w:b/>
          <w:sz w:val="24"/>
          <w:szCs w:val="24"/>
        </w:rPr>
        <w:t>14</w:t>
      </w:r>
      <w:r w:rsidRPr="00547AAE">
        <w:rPr>
          <w:sz w:val="24"/>
          <w:szCs w:val="24"/>
        </w:rPr>
        <w:t>, e1005926 (2018).</w:t>
      </w:r>
    </w:p>
    <w:p w14:paraId="10A3303D"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9</w:t>
      </w:r>
      <w:r w:rsidRPr="00547AAE">
        <w:rPr>
          <w:sz w:val="24"/>
          <w:szCs w:val="24"/>
        </w:rPr>
        <w:tab/>
        <w:t xml:space="preserve">Ahissar, E. &amp; Arieli, A. Figuring space by time. </w:t>
      </w:r>
      <w:r w:rsidRPr="00547AAE">
        <w:rPr>
          <w:i/>
          <w:sz w:val="24"/>
          <w:szCs w:val="24"/>
        </w:rPr>
        <w:t>Neuron</w:t>
      </w:r>
      <w:r w:rsidRPr="00547AAE">
        <w:rPr>
          <w:sz w:val="24"/>
          <w:szCs w:val="24"/>
        </w:rPr>
        <w:t xml:space="preserve"> </w:t>
      </w:r>
      <w:r w:rsidRPr="00547AAE">
        <w:rPr>
          <w:b/>
          <w:sz w:val="24"/>
          <w:szCs w:val="24"/>
        </w:rPr>
        <w:t>32</w:t>
      </w:r>
      <w:r w:rsidRPr="00547AAE">
        <w:rPr>
          <w:sz w:val="24"/>
          <w:szCs w:val="24"/>
        </w:rPr>
        <w:t>, 185-201 (2001).</w:t>
      </w:r>
    </w:p>
    <w:p w14:paraId="5F7E461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10</w:t>
      </w:r>
      <w:r w:rsidRPr="00547AAE">
        <w:rPr>
          <w:sz w:val="24"/>
          <w:szCs w:val="24"/>
        </w:rPr>
        <w:tab/>
        <w:t xml:space="preserve">Gao, X., Yan, H. &amp; Sun, H.-j. Modulation of microsaccade rate by task difficulty revealed through between-and within-trial comparisons. </w:t>
      </w:r>
      <w:r w:rsidRPr="00547AAE">
        <w:rPr>
          <w:i/>
          <w:sz w:val="24"/>
          <w:szCs w:val="24"/>
        </w:rPr>
        <w:t>Journal of vision</w:t>
      </w:r>
      <w:r w:rsidRPr="00547AAE">
        <w:rPr>
          <w:sz w:val="24"/>
          <w:szCs w:val="24"/>
        </w:rPr>
        <w:t xml:space="preserve"> </w:t>
      </w:r>
      <w:r w:rsidRPr="00547AAE">
        <w:rPr>
          <w:b/>
          <w:sz w:val="24"/>
          <w:szCs w:val="24"/>
        </w:rPr>
        <w:t>15</w:t>
      </w:r>
      <w:r w:rsidRPr="00547AAE">
        <w:rPr>
          <w:sz w:val="24"/>
          <w:szCs w:val="24"/>
        </w:rPr>
        <w:t>, 3-3 (2015).</w:t>
      </w:r>
    </w:p>
    <w:p w14:paraId="0A52AC9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11</w:t>
      </w:r>
      <w:r w:rsidRPr="00547AAE">
        <w:rPr>
          <w:sz w:val="24"/>
          <w:szCs w:val="24"/>
        </w:rPr>
        <w:tab/>
        <w:t xml:space="preserve">Ahissar, E., Ozana, S. &amp; Arieli, A. 1-D Vision: Encoding of Eye Movements by Simple Receptive Fields. </w:t>
      </w:r>
      <w:r w:rsidRPr="00547AAE">
        <w:rPr>
          <w:i/>
          <w:sz w:val="24"/>
          <w:szCs w:val="24"/>
        </w:rPr>
        <w:t>Perception</w:t>
      </w:r>
      <w:r w:rsidRPr="00547AAE">
        <w:rPr>
          <w:sz w:val="24"/>
          <w:szCs w:val="24"/>
        </w:rPr>
        <w:t xml:space="preserve"> </w:t>
      </w:r>
      <w:r w:rsidRPr="00547AAE">
        <w:rPr>
          <w:b/>
          <w:sz w:val="24"/>
          <w:szCs w:val="24"/>
        </w:rPr>
        <w:t>44</w:t>
      </w:r>
      <w:r w:rsidRPr="00547AAE">
        <w:rPr>
          <w:sz w:val="24"/>
          <w:szCs w:val="24"/>
        </w:rPr>
        <w:t>, 986-994 (2015).</w:t>
      </w:r>
    </w:p>
    <w:p w14:paraId="20B47327"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lastRenderedPageBreak/>
        <w:t>12</w:t>
      </w:r>
      <w:r w:rsidRPr="00547AAE">
        <w:rPr>
          <w:sz w:val="24"/>
          <w:szCs w:val="24"/>
        </w:rPr>
        <w:tab/>
        <w:t xml:space="preserve">Fang, Y., Gill, C., Poletti, M. &amp; Rucci, M. Monocular microsaccades: Do they really occur? </w:t>
      </w:r>
      <w:r w:rsidRPr="00547AAE">
        <w:rPr>
          <w:i/>
          <w:sz w:val="24"/>
          <w:szCs w:val="24"/>
        </w:rPr>
        <w:t>Journal of vision</w:t>
      </w:r>
      <w:r w:rsidRPr="00547AAE">
        <w:rPr>
          <w:sz w:val="24"/>
          <w:szCs w:val="24"/>
        </w:rPr>
        <w:t xml:space="preserve"> </w:t>
      </w:r>
      <w:r w:rsidRPr="00547AAE">
        <w:rPr>
          <w:b/>
          <w:sz w:val="24"/>
          <w:szCs w:val="24"/>
        </w:rPr>
        <w:t>18</w:t>
      </w:r>
      <w:r w:rsidRPr="00547AAE">
        <w:rPr>
          <w:sz w:val="24"/>
          <w:szCs w:val="24"/>
        </w:rPr>
        <w:t>, 1-14 (2018).</w:t>
      </w:r>
    </w:p>
    <w:p w14:paraId="45B26587"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13</w:t>
      </w:r>
      <w:r w:rsidRPr="00547AAE">
        <w:rPr>
          <w:sz w:val="24"/>
          <w:szCs w:val="24"/>
        </w:rPr>
        <w:tab/>
        <w:t xml:space="preserve">Itti, L. &amp; Koch, C. Computational modelling of visual attention. </w:t>
      </w:r>
      <w:r w:rsidRPr="00547AAE">
        <w:rPr>
          <w:i/>
          <w:sz w:val="24"/>
          <w:szCs w:val="24"/>
        </w:rPr>
        <w:t>Nature reviews neuroscience</w:t>
      </w:r>
      <w:r w:rsidRPr="00547AAE">
        <w:rPr>
          <w:sz w:val="24"/>
          <w:szCs w:val="24"/>
        </w:rPr>
        <w:t xml:space="preserve"> </w:t>
      </w:r>
      <w:r w:rsidRPr="00547AAE">
        <w:rPr>
          <w:b/>
          <w:sz w:val="24"/>
          <w:szCs w:val="24"/>
        </w:rPr>
        <w:t>2</w:t>
      </w:r>
      <w:r w:rsidRPr="00547AAE">
        <w:rPr>
          <w:sz w:val="24"/>
          <w:szCs w:val="24"/>
        </w:rPr>
        <w:t>, 194-203 (2001).</w:t>
      </w:r>
    </w:p>
    <w:p w14:paraId="67EDB505"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14</w:t>
      </w:r>
      <w:r w:rsidRPr="00547AAE">
        <w:rPr>
          <w:sz w:val="24"/>
          <w:szCs w:val="24"/>
        </w:rPr>
        <w:tab/>
        <w:t xml:space="preserve">Cherici, C., Kuang, X., Poletti, M. &amp; Rucci, M. Precision of sustained fixation in trained and untrained observers. </w:t>
      </w:r>
      <w:r w:rsidRPr="00547AAE">
        <w:rPr>
          <w:i/>
          <w:sz w:val="24"/>
          <w:szCs w:val="24"/>
        </w:rPr>
        <w:t>Journal of vision</w:t>
      </w:r>
      <w:r w:rsidRPr="00547AAE">
        <w:rPr>
          <w:sz w:val="24"/>
          <w:szCs w:val="24"/>
        </w:rPr>
        <w:t xml:space="preserve"> </w:t>
      </w:r>
      <w:r w:rsidRPr="00547AAE">
        <w:rPr>
          <w:b/>
          <w:sz w:val="24"/>
          <w:szCs w:val="24"/>
        </w:rPr>
        <w:t>12</w:t>
      </w:r>
      <w:r w:rsidRPr="00547AAE">
        <w:rPr>
          <w:sz w:val="24"/>
          <w:szCs w:val="24"/>
        </w:rPr>
        <w:t>, 31 (2012).</w:t>
      </w:r>
    </w:p>
    <w:p w14:paraId="25467DE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15</w:t>
      </w:r>
      <w:r w:rsidRPr="00547AAE">
        <w:rPr>
          <w:sz w:val="24"/>
          <w:szCs w:val="24"/>
        </w:rPr>
        <w:tab/>
        <w:t xml:space="preserve">Martinez-Conde, S., Macknik, S. L. &amp; Hubel, D. H. The role of fixational eye movements in visual perception. </w:t>
      </w:r>
      <w:r w:rsidRPr="00547AAE">
        <w:rPr>
          <w:i/>
          <w:sz w:val="24"/>
          <w:szCs w:val="24"/>
        </w:rPr>
        <w:t>nature reviews neuroscience</w:t>
      </w:r>
      <w:r w:rsidRPr="00547AAE">
        <w:rPr>
          <w:sz w:val="24"/>
          <w:szCs w:val="24"/>
        </w:rPr>
        <w:t xml:space="preserve"> </w:t>
      </w:r>
      <w:r w:rsidRPr="00547AAE">
        <w:rPr>
          <w:b/>
          <w:sz w:val="24"/>
          <w:szCs w:val="24"/>
        </w:rPr>
        <w:t>5</w:t>
      </w:r>
      <w:r w:rsidRPr="00547AAE">
        <w:rPr>
          <w:sz w:val="24"/>
          <w:szCs w:val="24"/>
        </w:rPr>
        <w:t>, 229-240 (2004).</w:t>
      </w:r>
    </w:p>
    <w:p w14:paraId="1C57B3EC"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16</w:t>
      </w:r>
      <w:r w:rsidRPr="00547AAE">
        <w:rPr>
          <w:sz w:val="24"/>
          <w:szCs w:val="24"/>
        </w:rPr>
        <w:tab/>
        <w:t xml:space="preserve">Ahissar, E., Arieli, A., Fried, M. &amp; Bonneh, Y. On the possible roles of microsaccades and drifts in visual perception. </w:t>
      </w:r>
      <w:r w:rsidRPr="00547AAE">
        <w:rPr>
          <w:i/>
          <w:sz w:val="24"/>
          <w:szCs w:val="24"/>
        </w:rPr>
        <w:t>Vision research</w:t>
      </w:r>
      <w:r w:rsidRPr="00547AAE">
        <w:rPr>
          <w:sz w:val="24"/>
          <w:szCs w:val="24"/>
        </w:rPr>
        <w:t xml:space="preserve"> </w:t>
      </w:r>
      <w:r w:rsidRPr="00547AAE">
        <w:rPr>
          <w:b/>
          <w:sz w:val="24"/>
          <w:szCs w:val="24"/>
        </w:rPr>
        <w:t>118</w:t>
      </w:r>
      <w:r w:rsidRPr="00547AAE">
        <w:rPr>
          <w:sz w:val="24"/>
          <w:szCs w:val="24"/>
        </w:rPr>
        <w:t>, 25-30 (2014).</w:t>
      </w:r>
    </w:p>
    <w:p w14:paraId="6B9E2B6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17</w:t>
      </w:r>
      <w:r w:rsidRPr="00547AAE">
        <w:rPr>
          <w:sz w:val="24"/>
          <w:szCs w:val="24"/>
        </w:rPr>
        <w:tab/>
        <w:t xml:space="preserve">Herrmann, C. J., Metzler, R. &amp; Engbert, R. A self-avoiding walk with neural delays as a model of fixational eye movements. </w:t>
      </w:r>
      <w:r w:rsidRPr="00547AAE">
        <w:rPr>
          <w:i/>
          <w:sz w:val="24"/>
          <w:szCs w:val="24"/>
        </w:rPr>
        <w:t>Scientific Reports</w:t>
      </w:r>
      <w:r w:rsidRPr="00547AAE">
        <w:rPr>
          <w:sz w:val="24"/>
          <w:szCs w:val="24"/>
        </w:rPr>
        <w:t xml:space="preserve"> </w:t>
      </w:r>
      <w:r w:rsidRPr="00547AAE">
        <w:rPr>
          <w:b/>
          <w:sz w:val="24"/>
          <w:szCs w:val="24"/>
        </w:rPr>
        <w:t>7</w:t>
      </w:r>
      <w:r w:rsidRPr="00547AAE">
        <w:rPr>
          <w:sz w:val="24"/>
          <w:szCs w:val="24"/>
        </w:rPr>
        <w:t>, 12958 (2017).</w:t>
      </w:r>
    </w:p>
    <w:p w14:paraId="2DF3802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18</w:t>
      </w:r>
      <w:r w:rsidRPr="00547AAE">
        <w:rPr>
          <w:sz w:val="24"/>
          <w:szCs w:val="24"/>
        </w:rPr>
        <w:tab/>
        <w:t xml:space="preserve">Kagan, I. Active vision: fixational eye movements help seeing space in time.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R186-188 (2012).</w:t>
      </w:r>
    </w:p>
    <w:p w14:paraId="71895148"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19</w:t>
      </w:r>
      <w:r w:rsidRPr="00547AAE">
        <w:rPr>
          <w:sz w:val="24"/>
          <w:szCs w:val="24"/>
        </w:rPr>
        <w:tab/>
        <w:t xml:space="preserve">Kuang, X., Poletti, M., Victor, J. D. &amp; Rucci, M. Temporal encoding of spatial information during active visual fixation.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510-514 (2012).</w:t>
      </w:r>
    </w:p>
    <w:p w14:paraId="3C00189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20</w:t>
      </w:r>
      <w:r w:rsidRPr="00547AAE">
        <w:rPr>
          <w:sz w:val="24"/>
          <w:szCs w:val="24"/>
        </w:rPr>
        <w:tab/>
        <w:t xml:space="preserve">Ahissar, E. Temporal-code to rate-code conversion by neuronal phase-locked loops. </w:t>
      </w:r>
      <w:r w:rsidRPr="00547AAE">
        <w:rPr>
          <w:i/>
          <w:sz w:val="24"/>
          <w:szCs w:val="24"/>
        </w:rPr>
        <w:t>Neural Comput.</w:t>
      </w:r>
      <w:r w:rsidRPr="00547AAE">
        <w:rPr>
          <w:sz w:val="24"/>
          <w:szCs w:val="24"/>
        </w:rPr>
        <w:t xml:space="preserve"> </w:t>
      </w:r>
      <w:r w:rsidRPr="00547AAE">
        <w:rPr>
          <w:b/>
          <w:sz w:val="24"/>
          <w:szCs w:val="24"/>
        </w:rPr>
        <w:t>10</w:t>
      </w:r>
      <w:r w:rsidRPr="00547AAE">
        <w:rPr>
          <w:sz w:val="24"/>
          <w:szCs w:val="24"/>
        </w:rPr>
        <w:t>, 597-650 (1998).</w:t>
      </w:r>
    </w:p>
    <w:p w14:paraId="6ABB2B3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21</w:t>
      </w:r>
      <w:r w:rsidRPr="00547AAE">
        <w:rPr>
          <w:sz w:val="24"/>
          <w:szCs w:val="24"/>
        </w:rPr>
        <w:tab/>
        <w:t xml:space="preserve">Ahissar, E. &amp; Arieli, A. Seeing via miniature eye movements: A dynamic hypothesis for vision. </w:t>
      </w:r>
      <w:r w:rsidRPr="00547AAE">
        <w:rPr>
          <w:i/>
          <w:sz w:val="24"/>
          <w:szCs w:val="24"/>
        </w:rPr>
        <w:t>Frontiers in Computational Neuroscience</w:t>
      </w:r>
      <w:r w:rsidRPr="00547AAE">
        <w:rPr>
          <w:sz w:val="24"/>
          <w:szCs w:val="24"/>
        </w:rPr>
        <w:t xml:space="preserve"> </w:t>
      </w:r>
      <w:r w:rsidRPr="00547AAE">
        <w:rPr>
          <w:b/>
          <w:sz w:val="24"/>
          <w:szCs w:val="24"/>
        </w:rPr>
        <w:t>6</w:t>
      </w:r>
      <w:r w:rsidRPr="00547AAE">
        <w:rPr>
          <w:sz w:val="24"/>
          <w:szCs w:val="24"/>
        </w:rPr>
        <w:t>, 89 (2012).</w:t>
      </w:r>
    </w:p>
    <w:p w14:paraId="2976EF0C"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22</w:t>
      </w:r>
      <w:r w:rsidRPr="00547AAE">
        <w:rPr>
          <w:sz w:val="24"/>
          <w:szCs w:val="24"/>
        </w:rPr>
        <w:tab/>
        <w:t xml:space="preserve">Yarbus, A. L. </w:t>
      </w:r>
      <w:r w:rsidRPr="00547AAE">
        <w:rPr>
          <w:i/>
          <w:sz w:val="24"/>
          <w:szCs w:val="24"/>
        </w:rPr>
        <w:t>Eye Movements and Vision</w:t>
      </w:r>
      <w:r w:rsidRPr="00547AAE">
        <w:rPr>
          <w:sz w:val="24"/>
          <w:szCs w:val="24"/>
        </w:rPr>
        <w:t>.  (Plenum, 1967).</w:t>
      </w:r>
    </w:p>
    <w:p w14:paraId="52BD6D0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23</w:t>
      </w:r>
      <w:r w:rsidRPr="00547AAE">
        <w:rPr>
          <w:sz w:val="24"/>
          <w:szCs w:val="24"/>
        </w:rPr>
        <w:tab/>
        <w:t xml:space="preserve">McPeek, R. M. &amp; Keller, E. L. Saccade target selection in the superior colliculus during a visual search task. </w:t>
      </w:r>
      <w:r w:rsidRPr="00547AAE">
        <w:rPr>
          <w:i/>
          <w:sz w:val="24"/>
          <w:szCs w:val="24"/>
        </w:rPr>
        <w:t>Journal of neurophysiology</w:t>
      </w:r>
      <w:r w:rsidRPr="00547AAE">
        <w:rPr>
          <w:sz w:val="24"/>
          <w:szCs w:val="24"/>
        </w:rPr>
        <w:t xml:space="preserve"> </w:t>
      </w:r>
      <w:r w:rsidRPr="00547AAE">
        <w:rPr>
          <w:b/>
          <w:sz w:val="24"/>
          <w:szCs w:val="24"/>
        </w:rPr>
        <w:t>88</w:t>
      </w:r>
      <w:r w:rsidRPr="00547AAE">
        <w:rPr>
          <w:sz w:val="24"/>
          <w:szCs w:val="24"/>
        </w:rPr>
        <w:t>, 2019-2034 (2002).</w:t>
      </w:r>
    </w:p>
    <w:p w14:paraId="480DC026"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24</w:t>
      </w:r>
      <w:r w:rsidRPr="00547AAE">
        <w:rPr>
          <w:sz w:val="24"/>
          <w:szCs w:val="24"/>
        </w:rPr>
        <w:tab/>
        <w:t xml:space="preserve">Findlay, J. M. &amp; Brown, V. Eye scanning of multi-element displays: II. Saccade planning. </w:t>
      </w:r>
      <w:r w:rsidRPr="00547AAE">
        <w:rPr>
          <w:i/>
          <w:sz w:val="24"/>
          <w:szCs w:val="24"/>
        </w:rPr>
        <w:t>Vision research</w:t>
      </w:r>
      <w:r w:rsidRPr="00547AAE">
        <w:rPr>
          <w:sz w:val="24"/>
          <w:szCs w:val="24"/>
        </w:rPr>
        <w:t xml:space="preserve"> </w:t>
      </w:r>
      <w:r w:rsidRPr="00547AAE">
        <w:rPr>
          <w:b/>
          <w:sz w:val="24"/>
          <w:szCs w:val="24"/>
        </w:rPr>
        <w:t>46</w:t>
      </w:r>
      <w:r w:rsidRPr="00547AAE">
        <w:rPr>
          <w:sz w:val="24"/>
          <w:szCs w:val="24"/>
        </w:rPr>
        <w:t>, 216-227 (2006).</w:t>
      </w:r>
    </w:p>
    <w:p w14:paraId="52915AA1"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25</w:t>
      </w:r>
      <w:r w:rsidRPr="00547AAE">
        <w:rPr>
          <w:sz w:val="24"/>
          <w:szCs w:val="24"/>
        </w:rPr>
        <w:tab/>
        <w:t xml:space="preserve">Ko, H. K., Poletti, M. &amp; Rucci, M. Microsaccades precisely relocate gaze in a high visual acuity task. </w:t>
      </w:r>
      <w:r w:rsidRPr="00547AAE">
        <w:rPr>
          <w:i/>
          <w:sz w:val="24"/>
          <w:szCs w:val="24"/>
        </w:rPr>
        <w:t>Nature neuroscience</w:t>
      </w:r>
      <w:r w:rsidRPr="00547AAE">
        <w:rPr>
          <w:sz w:val="24"/>
          <w:szCs w:val="24"/>
        </w:rPr>
        <w:t xml:space="preserve"> </w:t>
      </w:r>
      <w:r w:rsidRPr="00547AAE">
        <w:rPr>
          <w:b/>
          <w:sz w:val="24"/>
          <w:szCs w:val="24"/>
        </w:rPr>
        <w:t>13</w:t>
      </w:r>
      <w:r w:rsidRPr="00547AAE">
        <w:rPr>
          <w:sz w:val="24"/>
          <w:szCs w:val="24"/>
        </w:rPr>
        <w:t>, 1549-1553 (2010).</w:t>
      </w:r>
    </w:p>
    <w:p w14:paraId="2D4EB0C0" w14:textId="77777777" w:rsidR="00547AAE" w:rsidRPr="00547AAE" w:rsidRDefault="00547AAE" w:rsidP="00610702">
      <w:pPr>
        <w:pStyle w:val="EndNoteBibliography"/>
        <w:spacing w:line="276" w:lineRule="auto"/>
        <w:ind w:left="720" w:hanging="720"/>
        <w:rPr>
          <w:sz w:val="24"/>
          <w:szCs w:val="24"/>
        </w:rPr>
      </w:pPr>
      <w:r w:rsidRPr="00547AAE">
        <w:rPr>
          <w:sz w:val="24"/>
          <w:szCs w:val="24"/>
        </w:rPr>
        <w:t>26</w:t>
      </w:r>
      <w:r w:rsidRPr="00547AAE">
        <w:rPr>
          <w:sz w:val="24"/>
          <w:szCs w:val="24"/>
        </w:rPr>
        <w:tab/>
        <w:t>Bonneh, Y. S.</w:t>
      </w:r>
      <w:r w:rsidRPr="00547AAE">
        <w:rPr>
          <w:i/>
          <w:sz w:val="24"/>
          <w:szCs w:val="24"/>
        </w:rPr>
        <w:t xml:space="preserve"> et al.</w:t>
      </w:r>
      <w:r w:rsidRPr="00547AAE">
        <w:rPr>
          <w:sz w:val="24"/>
          <w:szCs w:val="24"/>
        </w:rPr>
        <w:t xml:space="preserve"> Motion-induced blindness and microsaccades: cause and effect. </w:t>
      </w:r>
      <w:r w:rsidRPr="00547AAE">
        <w:rPr>
          <w:i/>
          <w:sz w:val="24"/>
          <w:szCs w:val="24"/>
        </w:rPr>
        <w:t>Journal of vision</w:t>
      </w:r>
      <w:r w:rsidRPr="00547AAE">
        <w:rPr>
          <w:sz w:val="24"/>
          <w:szCs w:val="24"/>
        </w:rPr>
        <w:t xml:space="preserve"> </w:t>
      </w:r>
      <w:r w:rsidRPr="00547AAE">
        <w:rPr>
          <w:b/>
          <w:sz w:val="24"/>
          <w:szCs w:val="24"/>
        </w:rPr>
        <w:t>10</w:t>
      </w:r>
      <w:r w:rsidRPr="00547AAE">
        <w:rPr>
          <w:sz w:val="24"/>
          <w:szCs w:val="24"/>
        </w:rPr>
        <w:t>, 22 (2010).</w:t>
      </w:r>
    </w:p>
    <w:p w14:paraId="577ACA88" w14:textId="77777777" w:rsidR="00610702" w:rsidRDefault="00547AAE" w:rsidP="00610702">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5A341363" w:rsidR="00936EFD" w:rsidRPr="00936EFD" w:rsidRDefault="00936EFD" w:rsidP="00610702">
      <w:pPr>
        <w:jc w:val="both"/>
        <w:rPr>
          <w:rFonts w:asciiTheme="majorBidi" w:hAnsiTheme="majorBidi" w:cstheme="majorBidi"/>
          <w:sz w:val="24"/>
          <w:szCs w:val="24"/>
        </w:rPr>
      </w:pPr>
      <w:r w:rsidRPr="00936EFD">
        <w:rPr>
          <w:rFonts w:asciiTheme="majorBidi" w:hAnsiTheme="majorBidi" w:cstheme="majorBidi"/>
          <w:b/>
          <w:bCs/>
          <w:sz w:val="24"/>
          <w:szCs w:val="24"/>
        </w:rPr>
        <w:t>Acknowledgements</w:t>
      </w:r>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Pr="00936EFD">
        <w:rPr>
          <w:rFonts w:asciiTheme="majorBidi" w:hAnsiTheme="majorBidi" w:cstheme="majorBidi"/>
          <w:sz w:val="24"/>
          <w:szCs w:val="24"/>
          <w:highlight w:val="yellow"/>
        </w:rPr>
        <w:t>XX</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This research was supported by the Israel Science Foundation (grant No. 1127/14)</w:t>
      </w:r>
      <w:r w:rsidR="001266C6">
        <w:rPr>
          <w:rFonts w:asciiTheme="majorBidi" w:hAnsiTheme="majorBidi" w:cstheme="majorBidi"/>
          <w:sz w:val="24"/>
          <w:szCs w:val="24"/>
        </w:rPr>
        <w:t xml:space="preserve">, </w:t>
      </w:r>
      <w:r w:rsidR="001266C6" w:rsidRPr="001266C6">
        <w:rPr>
          <w:rFonts w:asciiTheme="majorBidi" w:hAnsiTheme="majorBidi" w:cstheme="majorBidi"/>
          <w:sz w:val="24"/>
          <w:szCs w:val="24"/>
          <w:highlight w:val="yellow"/>
        </w:rPr>
        <w:t>XXX</w:t>
      </w:r>
      <w:r w:rsidRPr="00936EFD">
        <w:rPr>
          <w:rFonts w:asciiTheme="majorBidi" w:hAnsiTheme="majorBidi" w:cstheme="majorBidi"/>
          <w:sz w:val="24"/>
          <w:szCs w:val="24"/>
        </w:rPr>
        <w:t>. E.A. holds the Helen Diller Family Professorial Chair of Neurobiology.</w:t>
      </w:r>
    </w:p>
    <w:p w14:paraId="57F69BEA" w14:textId="10435C0B" w:rsidR="00936EFD" w:rsidRPr="00936EFD" w:rsidRDefault="00936EFD" w:rsidP="00936EFD">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 xml:space="preserve">. </w:t>
      </w:r>
      <w:r>
        <w:rPr>
          <w:rFonts w:asciiTheme="majorBidi" w:hAnsiTheme="majorBidi" w:cstheme="majorBidi"/>
          <w:sz w:val="24"/>
          <w:szCs w:val="24"/>
        </w:rPr>
        <w:t>L.G. conducted the experiments and analyzed the data. L.G., A.A. and E.A. conceived the project, designed</w:t>
      </w:r>
      <w:ins w:id="69" w:author="bnuri" w:date="2018-04-24T15:20:00Z">
        <w:r w:rsidR="00650BF9">
          <w:rPr>
            <w:rFonts w:asciiTheme="majorBidi" w:hAnsiTheme="majorBidi" w:cstheme="majorBidi"/>
            <w:sz w:val="24"/>
            <w:szCs w:val="24"/>
          </w:rPr>
          <w:t>h</w:t>
        </w:r>
      </w:ins>
      <w:r>
        <w:rPr>
          <w:rFonts w:asciiTheme="majorBidi" w:hAnsiTheme="majorBidi" w:cstheme="majorBidi"/>
          <w:sz w:val="24"/>
          <w:szCs w:val="24"/>
        </w:rPr>
        <w:t xml:space="preserve">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lastRenderedPageBreak/>
        <w:t>Materials &amp; Correspondence</w:t>
      </w:r>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8"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369A2E13"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70" w:name="OLE_LINK7"/>
      <w:bookmarkStart w:id="71" w:name="OLE_LINK8"/>
      <w:bookmarkEnd w:id="66"/>
      <w:bookmarkEnd w:id="67"/>
      <w:bookmarkEnd w:id="68"/>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Large shapes with Natural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5 participants x 4 trials); Large shapes with Tunneled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5 participants x 6 trials); Small shapes with Natural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during Tunneled viewing of Large and Small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2152984A"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72" w:name="OLE_LINK15"/>
      <w:bookmarkStart w:id="73" w:name="OLE_LINK16"/>
      <w:bookmarkStart w:id="74" w:name="OLE_LINK17"/>
      <w:bookmarkStart w:id="75" w:name="OLE_LINK18"/>
      <w:r w:rsidRPr="00C17D57">
        <w:rPr>
          <w:rFonts w:asciiTheme="majorBidi" w:hAnsiTheme="majorBidi" w:cstheme="majorBidi"/>
          <w:b/>
          <w:bCs/>
          <w:color w:val="00000F"/>
          <w:sz w:val="24"/>
          <w:szCs w:val="24"/>
          <w:bdr w:val="none" w:sz="0" w:space="0" w:color="auto" w:frame="1"/>
          <w:shd w:val="clear" w:color="auto" w:fill="FFFFFF"/>
        </w:rPr>
        <w:t>Figure 2</w:t>
      </w:r>
      <w:bookmarkEnd w:id="72"/>
      <w:bookmarkEnd w:id="73"/>
      <w:bookmarkEnd w:id="74"/>
      <w:bookmarkEnd w:id="75"/>
      <w:r w:rsidRPr="00C17D57">
        <w:rPr>
          <w:rFonts w:asciiTheme="majorBidi" w:hAnsiTheme="majorBidi" w:cstheme="majorBidi"/>
          <w:b/>
          <w:bCs/>
          <w:color w:val="00000F"/>
          <w:sz w:val="24"/>
          <w:szCs w:val="24"/>
          <w:bdr w:val="none" w:sz="0" w:space="0" w:color="auto" w:frame="1"/>
          <w:shd w:val="clear" w:color="auto" w:fill="FFFFFF"/>
        </w:rPr>
        <w:t>. Kinematics of saccades and drifts.</w:t>
      </w:r>
      <w:bookmarkStart w:id="76" w:name="OLE_LINK30"/>
      <w:bookmarkStart w:id="77" w:name="OLE_LINK31"/>
      <w:bookmarkStart w:id="78" w:name="OLE_LINK32"/>
      <w:bookmarkStart w:id="79" w:name="OLE_LINK33"/>
      <w:bookmarkStart w:id="80" w:name="OLE_LINK34"/>
      <w:bookmarkStart w:id="81"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 Data for each participant (left) and their mean (right most) are presented </w:t>
      </w:r>
      <w:bookmarkEnd w:id="76"/>
      <w:bookmarkEnd w:id="77"/>
      <w:bookmarkEnd w:id="78"/>
      <w:r w:rsidRPr="00C17D57">
        <w:rPr>
          <w:rFonts w:asciiTheme="majorBidi" w:hAnsiTheme="majorBidi" w:cstheme="majorBidi"/>
          <w:sz w:val="24"/>
          <w:szCs w:val="24"/>
          <w:shd w:val="clear" w:color="auto" w:fill="FFFFFF"/>
        </w:rPr>
        <w:t>(*, p&lt;0.05, t-test).</w:t>
      </w:r>
      <w:bookmarkEnd w:id="79"/>
      <w:bookmarkEnd w:id="80"/>
      <w:bookmarkEnd w:id="81"/>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82" w:name="OLE_LINK46"/>
      <w:bookmarkStart w:id="83" w:name="OLE_LINK47"/>
      <w:bookmarkStart w:id="84" w:name="OLE_LINK48"/>
      <w:bookmarkStart w:id="85" w:name="OLE_LINK36"/>
      <w:bookmarkStart w:id="86" w:name="OLE_LINK37"/>
      <w:r w:rsidRPr="00C17D57">
        <w:rPr>
          <w:rFonts w:asciiTheme="majorBidi" w:hAnsiTheme="majorBidi" w:cstheme="majorBidi"/>
          <w:sz w:val="24"/>
          <w:szCs w:val="24"/>
          <w:shd w:val="clear" w:color="auto" w:fill="FFFFFF"/>
        </w:rPr>
        <w:t>; data as in (a) (*, p&lt;0.05, Wilcoxon rank sum tests</w:t>
      </w:r>
      <w:bookmarkStart w:id="87" w:name="OLE_LINK49"/>
      <w:bookmarkStart w:id="88" w:name="OLE_LINK50"/>
      <w:bookmarkEnd w:id="82"/>
      <w:bookmarkEnd w:id="83"/>
      <w:bookmarkEnd w:id="84"/>
      <w:r w:rsidRPr="00C17D57">
        <w:rPr>
          <w:rFonts w:asciiTheme="majorBidi" w:hAnsiTheme="majorBidi" w:cstheme="majorBidi"/>
          <w:sz w:val="24"/>
          <w:szCs w:val="24"/>
          <w:shd w:val="clear" w:color="auto" w:fill="FFFFFF"/>
        </w:rPr>
        <w:t>)</w:t>
      </w:r>
      <w:bookmarkEnd w:id="85"/>
      <w:bookmarkEnd w:id="86"/>
      <w:bookmarkEnd w:id="87"/>
      <w:bookmarkEnd w:id="88"/>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w:t>
      </w:r>
      <w:bookmarkStart w:id="89" w:name="OLE_LINK22"/>
      <w:bookmarkStart w:id="90" w:name="OLE_LINK23"/>
      <w:bookmarkStart w:id="91" w:name="OLE_LINK24"/>
      <w:bookmarkStart w:id="92" w:name="OLE_LINK25"/>
      <w:bookmarkStart w:id="93" w:name="OLE_LINK26"/>
      <w:r w:rsidRPr="00C17D57">
        <w:rPr>
          <w:rFonts w:asciiTheme="majorBidi" w:hAnsiTheme="majorBidi" w:cstheme="majorBidi"/>
          <w:sz w:val="24"/>
          <w:szCs w:val="24"/>
          <w:shd w:val="clear" w:color="auto" w:fill="FFFFFF"/>
        </w:rPr>
        <w:t xml:space="preserve">Mean within-trial instantaneous drift speeds </w:t>
      </w:r>
      <w:bookmarkEnd w:id="89"/>
      <w:bookmarkEnd w:id="90"/>
      <w:bookmarkEnd w:id="91"/>
      <w:bookmarkEnd w:id="92"/>
      <w:bookmarkEnd w:id="93"/>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47E5C2DC"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94" w:name="OLE_LINK12"/>
      <w:bookmarkStart w:id="95" w:name="OLE_LINK13"/>
      <w:bookmarkStart w:id="96"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bookmarkStart w:id="97" w:name="OLE_LINK4"/>
      <w:bookmarkStart w:id="98" w:name="OLE_LINK5"/>
      <w:bookmarkStart w:id="99" w:name="OLE_LINK6"/>
      <w:bookmarkStart w:id="100" w:name="OLE_LINK19"/>
      <w:bookmarkStart w:id="101" w:name="OLE_LINK20"/>
      <w:bookmarkStart w:id="102"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97"/>
      <w:bookmarkEnd w:id="98"/>
      <w:bookmarkEnd w:id="99"/>
      <w:bookmarkEnd w:id="100"/>
      <w:bookmarkEnd w:id="101"/>
      <w:bookmarkEnd w:id="102"/>
      <w:r w:rsidRPr="00C17D57">
        <w:rPr>
          <w:rFonts w:asciiTheme="majorBidi" w:hAnsiTheme="majorBidi" w:cstheme="majorBidi"/>
          <w:color w:val="00000F"/>
          <w:sz w:val="24"/>
          <w:szCs w:val="24"/>
          <w:shd w:val="clear" w:color="auto" w:fill="FFFFFF"/>
        </w:rPr>
        <w:t xml:space="preserve">Example of eye trajectories in single trials with Natural (left) and Tunneled </w:t>
      </w:r>
      <w:r w:rsidR="0041533B">
        <w:rPr>
          <w:rFonts w:asciiTheme="majorBidi" w:hAnsiTheme="majorBidi" w:cstheme="majorBidi"/>
          <w:color w:val="00000F"/>
          <w:sz w:val="24"/>
          <w:szCs w:val="24"/>
          <w:shd w:val="clear" w:color="auto" w:fill="FFFFFF"/>
        </w:rPr>
        <w:t xml:space="preserve">Large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two 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94"/>
      <w:bookmarkEnd w:id="95"/>
      <w:bookmarkEnd w:id="96"/>
    </w:p>
    <w:p w14:paraId="04F638E6" w14:textId="7EC8DAC8" w:rsidR="00C17D57" w:rsidRPr="00C17D57" w:rsidRDefault="00641D0E" w:rsidP="00171D6F">
      <w:pPr>
        <w:spacing w:line="360" w:lineRule="auto"/>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lastRenderedPageBreak/>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(mean</w:t>
      </w:r>
      <w:r w:rsidR="00171D6F" w:rsidRPr="0027605B">
        <w:rPr>
          <w:rFonts w:asciiTheme="majorBidi" w:hAnsiTheme="majorBidi" w:cstheme="majorBidi"/>
          <w:sz w:val="24"/>
          <w:szCs w:val="24"/>
        </w:rPr>
        <w:t>±</w:t>
      </w:r>
      <w:r w:rsidR="00171D6F">
        <w:rPr>
          <w:rFonts w:asciiTheme="majorBidi" w:hAnsiTheme="majorBidi" w:cstheme="majorBidi"/>
          <w:sz w:val="24"/>
          <w:szCs w:val="24"/>
        </w:rPr>
        <w:t>SEM)</w:t>
      </w:r>
      <w:r w:rsidR="00F878E9">
        <w:rPr>
          <w:rFonts w:asciiTheme="majorBidi" w:hAnsiTheme="majorBidi" w:cstheme="majorBidi"/>
          <w:color w:val="00000F"/>
          <w:sz w:val="24"/>
          <w:szCs w:val="24"/>
          <w:shd w:val="clear" w:color="auto" w:fill="FFFFFF"/>
        </w:rPr>
        <w:t xml:space="preserve">: </w:t>
      </w:r>
      <w:r w:rsidR="00F878E9" w:rsidRPr="0027605B">
        <w:rPr>
          <w:rFonts w:asciiTheme="majorBidi" w:hAnsiTheme="majorBidi" w:cstheme="majorBidi"/>
          <w:sz w:val="24"/>
          <w:szCs w:val="24"/>
        </w:rPr>
        <w:t>0.52</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0.01 vs. 0.48</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respectively, for </w:t>
      </w:r>
      <w:r w:rsidR="00F878E9">
        <w:rPr>
          <w:rFonts w:asciiTheme="majorBidi" w:hAnsiTheme="majorBidi" w:cstheme="majorBidi"/>
          <w:sz w:val="24"/>
          <w:szCs w:val="24"/>
        </w:rPr>
        <w:t>Tunneled-Large</w:t>
      </w:r>
      <w:r w:rsidR="00F878E9" w:rsidRPr="0027605B">
        <w:rPr>
          <w:rFonts w:asciiTheme="majorBidi" w:hAnsiTheme="majorBidi" w:cstheme="majorBidi"/>
          <w:sz w:val="24"/>
          <w:szCs w:val="24"/>
        </w:rPr>
        <w:t>; 0.65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0.05 vs. 0.55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0.02 for </w:t>
      </w:r>
      <w:r w:rsidR="00F878E9">
        <w:rPr>
          <w:rFonts w:asciiTheme="majorBidi" w:hAnsiTheme="majorBidi" w:cstheme="majorBidi"/>
          <w:sz w:val="24"/>
          <w:szCs w:val="24"/>
        </w:rPr>
        <w:t>Natural-Small</w:t>
      </w:r>
      <w:r w:rsidR="00F878E9" w:rsidRPr="0027605B">
        <w:rPr>
          <w:rFonts w:asciiTheme="majorBidi" w:hAnsiTheme="majorBidi" w:cstheme="majorBidi"/>
          <w:sz w:val="24"/>
          <w:szCs w:val="24"/>
        </w:rPr>
        <w:t>; 0.60</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0.03 vs. 0.53</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for </w:t>
      </w:r>
      <w:r w:rsidR="00F878E9">
        <w:rPr>
          <w:rFonts w:asciiTheme="majorBidi" w:hAnsiTheme="majorBidi" w:cstheme="majorBidi"/>
          <w:sz w:val="24"/>
          <w:szCs w:val="24"/>
        </w:rPr>
        <w:t xml:space="preserve">Tunneled-Small; </w:t>
      </w:r>
      <w:r w:rsidR="00F878E9" w:rsidRPr="0027605B">
        <w:rPr>
          <w:rFonts w:asciiTheme="majorBidi" w:hAnsiTheme="majorBidi" w:cstheme="majorBidi"/>
          <w:sz w:val="24"/>
          <w:szCs w:val="24"/>
        </w:rPr>
        <w:t>0.48±0.04 vs. 0.49±0.01</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 xml:space="preserve">for </w:t>
      </w:r>
      <w:r w:rsidR="00F878E9">
        <w:rPr>
          <w:rFonts w:asciiTheme="majorBidi" w:hAnsiTheme="majorBidi" w:cstheme="majorBidi"/>
          <w:sz w:val="24"/>
          <w:szCs w:val="24"/>
        </w:rPr>
        <w:t>Natural-Large</w:t>
      </w:r>
      <w:r w:rsidR="004D3C8D">
        <w:rPr>
          <w:rFonts w:asciiTheme="majorBidi" w:hAnsiTheme="majorBidi" w:cstheme="majorBidi"/>
          <w:color w:val="00000F"/>
          <w:sz w:val="24"/>
          <w:szCs w:val="24"/>
          <w:shd w:val="clear" w:color="auto" w:fill="FFFFFF"/>
        </w:rPr>
        <w:t>.</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195FA6" w:rsidR="00922991" w:rsidRPr="00922991"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922991">
        <w:rPr>
          <w:rFonts w:asciiTheme="majorBidi" w:hAnsiTheme="majorBidi" w:cstheme="majorBidi"/>
          <w:b/>
          <w:bCs/>
          <w:color w:val="00000F"/>
          <w:sz w:val="24"/>
          <w:szCs w:val="24"/>
          <w:bdr w:val="none" w:sz="0" w:space="0" w:color="auto" w:frame="1"/>
          <w:shd w:val="clear" w:color="auto" w:fill="FFFFFF"/>
        </w:rPr>
        <w:t xml:space="preserve">Tunneled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 xml:space="preserve">. </w:t>
      </w:r>
      <w:r w:rsidR="00922991">
        <w:rPr>
          <w:rFonts w:asciiTheme="majorBidi" w:hAnsiTheme="majorBidi" w:cstheme="majorBidi"/>
          <w:color w:val="00000F"/>
          <w:sz w:val="24"/>
          <w:szCs w:val="24"/>
          <w:shd w:val="clear" w:color="auto" w:fill="FFFFFF"/>
        </w:rPr>
        <w:t xml:space="preserve">Movies of Tunneled viewing of Large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Small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103" w:name="OLE_LINK2"/>
      <w:bookmarkStart w:id="104" w:name="OLE_LINK3"/>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103"/>
    <w:bookmarkEnd w:id="104"/>
    <w:p w14:paraId="72590343" w14:textId="42B02C5C" w:rsidR="00C17D57" w:rsidRPr="00C17D57"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2a,b,d</w:t>
      </w:r>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60F86CDA" w14:textId="26E4949C" w:rsidR="00892154" w:rsidRPr="00737078"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892154" w:rsidRPr="00737078">
        <w:rPr>
          <w:rFonts w:asciiTheme="majorBidi" w:hAnsiTheme="majorBidi" w:cstheme="majorBidi"/>
          <w:b/>
          <w:bCs/>
          <w:color w:val="00000F"/>
          <w:sz w:val="24"/>
          <w:szCs w:val="24"/>
          <w:bdr w:val="none" w:sz="0" w:space="0" w:color="auto" w:frame="1"/>
          <w:shd w:val="clear" w:color="auto" w:fill="FFFFFF"/>
        </w:rPr>
        <w:t xml:space="preserve"> Table 2.</w:t>
      </w:r>
      <w:r w:rsidR="00BF25B0" w:rsidRPr="00737078">
        <w:rPr>
          <w:rFonts w:asciiTheme="majorBidi" w:hAnsiTheme="majorBidi" w:cstheme="majorBidi"/>
          <w:b/>
          <w:bCs/>
          <w:color w:val="00000F"/>
          <w:sz w:val="24"/>
          <w:szCs w:val="24"/>
          <w:bdr w:val="none" w:sz="0" w:space="0" w:color="auto" w:frame="1"/>
          <w:shd w:val="clear" w:color="auto" w:fill="FFFFFF"/>
        </w:rPr>
        <w:t xml:space="preserve"> </w:t>
      </w:r>
      <w:r w:rsidR="00737078" w:rsidRPr="00737078">
        <w:rPr>
          <w:rFonts w:asciiTheme="majorBidi" w:hAnsiTheme="majorBidi" w:cstheme="majorBidi"/>
          <w:b/>
          <w:bCs/>
          <w:color w:val="00000F"/>
          <w:sz w:val="24"/>
          <w:szCs w:val="24"/>
          <w:bdr w:val="none" w:sz="0" w:space="0" w:color="auto" w:frame="1"/>
          <w:shd w:val="clear" w:color="auto" w:fill="FFFFFF"/>
        </w:rPr>
        <w:t>Emerging</w:t>
      </w:r>
      <w:r w:rsidR="00D94A26" w:rsidRPr="00737078">
        <w:rPr>
          <w:rFonts w:asciiTheme="majorBidi" w:hAnsiTheme="majorBidi" w:cstheme="majorBidi"/>
          <w:b/>
          <w:bCs/>
          <w:color w:val="00000F"/>
          <w:sz w:val="24"/>
          <w:szCs w:val="24"/>
          <w:bdr w:val="none" w:sz="0" w:space="0" w:color="auto" w:frame="1"/>
          <w:shd w:val="clear" w:color="auto" w:fill="FFFFFF"/>
        </w:rPr>
        <w:t xml:space="preserve"> c</w:t>
      </w:r>
      <w:r w:rsidR="00BF25B0" w:rsidRPr="00737078">
        <w:rPr>
          <w:rFonts w:asciiTheme="majorBidi" w:hAnsiTheme="majorBidi" w:cstheme="majorBidi"/>
          <w:b/>
          <w:bCs/>
          <w:color w:val="00000F"/>
          <w:sz w:val="24"/>
          <w:szCs w:val="24"/>
          <w:bdr w:val="none" w:sz="0" w:space="0" w:color="auto" w:frame="1"/>
          <w:shd w:val="clear" w:color="auto" w:fill="FFFFFF"/>
        </w:rPr>
        <w:t xml:space="preserve">ontrolled variables. </w:t>
      </w:r>
      <w:r w:rsidR="00737078" w:rsidRPr="00737078">
        <w:rPr>
          <w:rFonts w:asciiTheme="majorBidi" w:hAnsiTheme="majorBidi" w:cstheme="majorBidi"/>
          <w:color w:val="00000F"/>
          <w:sz w:val="24"/>
          <w:szCs w:val="24"/>
          <w:bdr w:val="none" w:sz="0" w:space="0" w:color="auto" w:frame="1"/>
          <w:shd w:val="clear" w:color="auto" w:fill="FFFFFF"/>
        </w:rPr>
        <w:t xml:space="preserve">Mean </w:t>
      </w:r>
      <w:r w:rsidR="00737078" w:rsidRPr="001C0174">
        <w:rPr>
          <w:rFonts w:ascii="Times New Roman" w:eastAsia="Calibri" w:hAnsi="Times New Roman" w:cs="Arial"/>
          <w:color w:val="000000" w:themeColor="text1"/>
          <w:kern w:val="24"/>
          <w:sz w:val="24"/>
          <w:szCs w:val="24"/>
        </w:rPr>
        <w:t>±</w:t>
      </w:r>
      <w:r w:rsidR="00737078" w:rsidRPr="00737078">
        <w:rPr>
          <w:rFonts w:asciiTheme="majorBidi" w:hAnsiTheme="majorBidi" w:cstheme="majorBidi"/>
          <w:color w:val="00000F"/>
          <w:sz w:val="24"/>
          <w:szCs w:val="24"/>
          <w:bdr w:val="none" w:sz="0" w:space="0" w:color="auto" w:frame="1"/>
          <w:shd w:val="clear" w:color="auto" w:fill="FFFFFF"/>
        </w:rPr>
        <w:t xml:space="preserve"> SEM of visual scanning variables during each viewing condition. Values marked with the same or different color </w:t>
      </w:r>
      <w:r w:rsidR="00737078" w:rsidRPr="003C72C2">
        <w:rPr>
          <w:rFonts w:asciiTheme="majorBidi" w:hAnsiTheme="majorBidi" w:cstheme="majorBidi"/>
          <w:color w:val="00000F"/>
          <w:sz w:val="24"/>
          <w:szCs w:val="24"/>
          <w:bdr w:val="none" w:sz="0" w:space="0" w:color="auto" w:frame="1"/>
          <w:shd w:val="clear" w:color="auto" w:fill="FFFFFF"/>
        </w:rPr>
        <w:t>show p &gt; 0.</w:t>
      </w:r>
      <w:r w:rsidR="003C72C2" w:rsidRPr="003C72C2">
        <w:rPr>
          <w:rFonts w:asciiTheme="majorBidi" w:hAnsiTheme="majorBidi" w:cstheme="majorBidi"/>
          <w:color w:val="00000F"/>
          <w:sz w:val="24"/>
          <w:szCs w:val="24"/>
          <w:bdr w:val="none" w:sz="0" w:space="0" w:color="auto" w:frame="1"/>
          <w:shd w:val="clear" w:color="auto" w:fill="FFFFFF"/>
        </w:rPr>
        <w:t>15</w:t>
      </w:r>
      <w:r w:rsidR="00737078" w:rsidRPr="003C72C2">
        <w:rPr>
          <w:rFonts w:asciiTheme="majorBidi" w:hAnsiTheme="majorBidi" w:cstheme="majorBidi"/>
          <w:color w:val="00000F"/>
          <w:sz w:val="24"/>
          <w:szCs w:val="24"/>
          <w:bdr w:val="none" w:sz="0" w:space="0" w:color="auto" w:frame="1"/>
          <w:shd w:val="clear" w:color="auto" w:fill="FFFFFF"/>
        </w:rPr>
        <w:t xml:space="preserve"> or p &lt; 0.0</w:t>
      </w:r>
      <w:r w:rsidR="003C72C2" w:rsidRPr="003C72C2">
        <w:rPr>
          <w:rFonts w:asciiTheme="majorBidi" w:hAnsiTheme="majorBidi" w:cstheme="majorBidi"/>
          <w:color w:val="00000F"/>
          <w:sz w:val="24"/>
          <w:szCs w:val="24"/>
          <w:bdr w:val="none" w:sz="0" w:space="0" w:color="auto" w:frame="1"/>
          <w:shd w:val="clear" w:color="auto" w:fill="FFFFFF"/>
        </w:rPr>
        <w:t>5</w:t>
      </w:r>
      <w:r w:rsidR="00737078" w:rsidRPr="003C72C2">
        <w:rPr>
          <w:rFonts w:asciiTheme="majorBidi" w:hAnsiTheme="majorBidi" w:cstheme="majorBidi"/>
          <w:color w:val="00000F"/>
          <w:sz w:val="24"/>
          <w:szCs w:val="24"/>
          <w:bdr w:val="none" w:sz="0" w:space="0" w:color="auto" w:frame="1"/>
          <w:shd w:val="clear" w:color="auto" w:fill="FFFFFF"/>
        </w:rPr>
        <w:t>, respectively (</w:t>
      </w:r>
      <w:r w:rsidR="003C72C2" w:rsidRPr="003C72C2">
        <w:rPr>
          <w:rFonts w:asciiTheme="majorBidi" w:hAnsiTheme="majorBidi" w:cstheme="majorBidi"/>
          <w:sz w:val="24"/>
          <w:szCs w:val="24"/>
          <w:shd w:val="clear" w:color="auto" w:fill="FFFFFF"/>
        </w:rPr>
        <w:t>Wilcoxon rank sum tests</w:t>
      </w:r>
      <w:r w:rsidR="00737078" w:rsidRPr="003C72C2">
        <w:rPr>
          <w:rFonts w:asciiTheme="majorBidi" w:hAnsiTheme="majorBidi" w:cstheme="majorBidi"/>
          <w:color w:val="00000F"/>
          <w:sz w:val="24"/>
          <w:szCs w:val="24"/>
          <w:bdr w:val="none" w:sz="0" w:space="0" w:color="auto" w:frame="1"/>
          <w:shd w:val="clear" w:color="auto" w:fill="FFFFFF"/>
        </w:rPr>
        <w:t>).</w:t>
      </w:r>
      <w:r w:rsidR="00737078" w:rsidRPr="00737078">
        <w:rPr>
          <w:rFonts w:asciiTheme="majorBidi" w:hAnsiTheme="majorBidi" w:cstheme="majorBidi"/>
          <w:color w:val="00000F"/>
          <w:sz w:val="24"/>
          <w:szCs w:val="24"/>
          <w:bdr w:val="none" w:sz="0" w:space="0" w:color="auto" w:frame="1"/>
          <w:shd w:val="clear" w:color="auto" w:fill="FFFFFF"/>
        </w:rPr>
        <w:t xml:space="preserve"> </w:t>
      </w:r>
    </w:p>
    <w:p w14:paraId="575986C3" w14:textId="0E3A3DEC" w:rsidR="009237A4" w:rsidRPr="00C17D57"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 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E10DD6">
        <w:rPr>
          <w:rFonts w:asciiTheme="majorBidi" w:hAnsiTheme="majorBidi" w:cstheme="majorBidi"/>
          <w:sz w:val="24"/>
          <w:szCs w:val="24"/>
          <w:shd w:val="clear" w:color="auto" w:fill="FFFFFF"/>
        </w:rPr>
        <w:t>Natural-Large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E10DD6">
        <w:rPr>
          <w:rFonts w:asciiTheme="majorBidi" w:hAnsiTheme="majorBidi" w:cstheme="majorBidi"/>
          <w:sz w:val="24"/>
          <w:szCs w:val="24"/>
          <w:shd w:val="clear" w:color="auto" w:fill="FFFFFF"/>
        </w:rPr>
        <w:t>Natural-Small</w:t>
      </w:r>
      <w:r w:rsidR="009237A4" w:rsidRPr="00C17D57">
        <w:rPr>
          <w:rFonts w:asciiTheme="majorBidi" w:hAnsiTheme="majorBidi" w:cstheme="majorBidi"/>
          <w:sz w:val="24"/>
          <w:szCs w:val="24"/>
          <w:shd w:val="clear" w:color="auto" w:fill="FFFFFF"/>
        </w:rPr>
        <w:t>); 0.70 (</w:t>
      </w:r>
      <w:r w:rsidR="003F414E">
        <w:rPr>
          <w:rFonts w:asciiTheme="majorBidi" w:hAnsiTheme="majorBidi" w:cstheme="majorBidi"/>
          <w:sz w:val="24"/>
          <w:szCs w:val="24"/>
          <w:shd w:val="clear" w:color="auto" w:fill="FFFFFF"/>
        </w:rPr>
        <w:t>Tunneled-Large</w:t>
      </w:r>
      <w:r w:rsidR="009237A4" w:rsidRPr="00C17D57">
        <w:rPr>
          <w:rFonts w:asciiTheme="majorBidi" w:hAnsiTheme="majorBidi" w:cstheme="majorBidi"/>
          <w:sz w:val="24"/>
          <w:szCs w:val="24"/>
          <w:shd w:val="clear" w:color="auto" w:fill="FFFFFF"/>
        </w:rPr>
        <w:t>) and 0.74 (</w:t>
      </w:r>
      <w:r w:rsidR="003F414E">
        <w:rPr>
          <w:rFonts w:asciiTheme="majorBidi" w:hAnsiTheme="majorBidi" w:cstheme="majorBidi"/>
          <w:sz w:val="24"/>
          <w:szCs w:val="24"/>
          <w:shd w:val="clear" w:color="auto" w:fill="FFFFFF"/>
        </w:rPr>
        <w:t>Tunneled-Small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4AFF44DC" w:rsidR="004B3464" w:rsidRPr="00C17D57" w:rsidRDefault="00354DDC" w:rsidP="00547AAE">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lastRenderedPageBreak/>
        <w:t>Extended Data</w:t>
      </w:r>
      <w:r w:rsidR="004B3464" w:rsidRPr="00766C32">
        <w:rPr>
          <w:rFonts w:asciiTheme="majorBidi" w:hAnsiTheme="majorBidi" w:cstheme="majorBidi"/>
          <w:b/>
          <w:bCs/>
          <w:color w:val="00000F"/>
          <w:sz w:val="24"/>
          <w:szCs w:val="24"/>
          <w:bdr w:val="none" w:sz="0" w:space="0" w:color="auto" w:frame="1"/>
          <w:shd w:val="clear" w:color="auto" w:fill="FFFFFF"/>
        </w:rPr>
        <w:t xml:space="preserve"> Figure 2. </w:t>
      </w:r>
      <w:r w:rsidR="00766C32" w:rsidRPr="00766C32">
        <w:rPr>
          <w:rFonts w:asciiTheme="majorBidi" w:hAnsiTheme="majorBidi" w:cstheme="majorBidi"/>
          <w:b/>
          <w:bCs/>
          <w:color w:val="00000F"/>
          <w:sz w:val="24"/>
          <w:szCs w:val="24"/>
          <w:bdr w:val="none" w:sz="0" w:space="0" w:color="auto" w:frame="1"/>
          <w:shd w:val="clear" w:color="auto" w:fill="FFFFFF"/>
        </w:rPr>
        <w:t>Dependencies between kinematic variables</w:t>
      </w:r>
      <w:r w:rsidR="004B3464" w:rsidRPr="00766C32">
        <w:rPr>
          <w:rFonts w:asciiTheme="majorBidi" w:hAnsiTheme="majorBidi" w:cstheme="majorBidi"/>
          <w:b/>
          <w:bCs/>
          <w:color w:val="00000F"/>
          <w:sz w:val="24"/>
          <w:szCs w:val="24"/>
          <w:bdr w:val="none" w:sz="0" w:space="0" w:color="auto" w:frame="1"/>
          <w:shd w:val="clear" w:color="auto" w:fill="FFFFFF"/>
        </w:rPr>
        <w:t xml:space="preserve">. </w:t>
      </w:r>
      <w:r w:rsidR="004B3464" w:rsidRPr="00766C32">
        <w:rPr>
          <w:rFonts w:asciiTheme="majorBidi" w:hAnsiTheme="majorBidi" w:cstheme="majorBidi"/>
          <w:b/>
          <w:bCs/>
          <w:color w:val="00000F"/>
          <w:sz w:val="24"/>
          <w:szCs w:val="24"/>
          <w:shd w:val="clear" w:color="auto" w:fill="FFFFFF"/>
        </w:rPr>
        <w:t xml:space="preserve">(a) </w:t>
      </w:r>
      <w:r w:rsidR="00766C32" w:rsidRPr="00766C32">
        <w:rPr>
          <w:rFonts w:asciiTheme="majorBidi" w:hAnsiTheme="majorBidi" w:cstheme="majorBidi"/>
          <w:color w:val="00000F"/>
          <w:sz w:val="24"/>
          <w:szCs w:val="24"/>
          <w:shd w:val="clear" w:color="auto" w:fill="FFFFFF"/>
        </w:rPr>
        <w:t xml:space="preserve">Each data point represents a single </w:t>
      </w:r>
      <w:r w:rsidR="004B3464" w:rsidRPr="00766C32">
        <w:rPr>
          <w:rFonts w:asciiTheme="majorBidi" w:hAnsiTheme="majorBidi" w:cstheme="majorBidi"/>
          <w:color w:val="00000F"/>
          <w:sz w:val="24"/>
          <w:szCs w:val="24"/>
          <w:shd w:val="clear" w:color="auto" w:fill="FFFFFF"/>
        </w:rPr>
        <w:t>pause</w:t>
      </w:r>
      <w:r w:rsid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mean </w:t>
      </w:r>
      <w:r w:rsidR="00766C32">
        <w:rPr>
          <w:rFonts w:asciiTheme="majorBidi" w:hAnsiTheme="majorBidi" w:cstheme="majorBidi"/>
          <w:color w:val="00000F"/>
          <w:sz w:val="24"/>
          <w:szCs w:val="24"/>
          <w:shd w:val="clear" w:color="auto" w:fill="FFFFFF"/>
        </w:rPr>
        <w:t xml:space="preserve">pause </w:t>
      </w:r>
      <w:r w:rsidR="004B3464" w:rsidRPr="00766C32">
        <w:rPr>
          <w:rFonts w:asciiTheme="majorBidi" w:hAnsiTheme="majorBidi" w:cstheme="majorBidi"/>
          <w:color w:val="00000F"/>
          <w:sz w:val="24"/>
          <w:szCs w:val="24"/>
          <w:shd w:val="clear" w:color="auto" w:fill="FFFFFF"/>
        </w:rPr>
        <w:t xml:space="preserve">speed </w:t>
      </w:r>
      <w:r w:rsidR="00766C32">
        <w:rPr>
          <w:rFonts w:asciiTheme="majorBidi" w:hAnsiTheme="majorBidi" w:cstheme="majorBidi"/>
          <w:color w:val="00000F"/>
          <w:sz w:val="24"/>
          <w:szCs w:val="24"/>
          <w:shd w:val="clear" w:color="auto" w:fill="FFFFFF"/>
        </w:rPr>
        <w:t>versus</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the </w:t>
      </w:r>
      <w:r w:rsidR="00766C32" w:rsidRPr="00766C32">
        <w:rPr>
          <w:rFonts w:asciiTheme="majorBidi" w:hAnsiTheme="majorBidi" w:cstheme="majorBidi"/>
          <w:color w:val="00000F"/>
          <w:sz w:val="24"/>
          <w:szCs w:val="24"/>
          <w:shd w:val="clear" w:color="auto" w:fill="FFFFFF"/>
        </w:rPr>
        <w:t xml:space="preserve">amplitude of </w:t>
      </w:r>
      <w:r w:rsidR="00766C32">
        <w:rPr>
          <w:rFonts w:asciiTheme="majorBidi" w:hAnsiTheme="majorBidi" w:cstheme="majorBidi"/>
          <w:color w:val="00000F"/>
          <w:sz w:val="24"/>
          <w:szCs w:val="24"/>
          <w:shd w:val="clear" w:color="auto" w:fill="FFFFFF"/>
        </w:rPr>
        <w:t>the</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preceding saccade</w:t>
      </w:r>
      <w:r w:rsidR="00766C32">
        <w:rPr>
          <w:rFonts w:asciiTheme="majorBidi" w:hAnsiTheme="majorBidi" w:cstheme="majorBidi"/>
          <w:color w:val="00000F"/>
          <w:sz w:val="24"/>
          <w:szCs w:val="24"/>
          <w:shd w:val="clear" w:color="auto" w:fill="FFFFFF"/>
        </w:rPr>
        <w:t>)</w:t>
      </w:r>
      <w:r w:rsidR="00766C32" w:rsidRPr="00766C32">
        <w:rPr>
          <w:rFonts w:asciiTheme="majorBidi" w:hAnsiTheme="majorBidi" w:cstheme="majorBidi"/>
          <w:color w:val="00000F"/>
          <w:sz w:val="24"/>
          <w:szCs w:val="24"/>
          <w:shd w:val="clear" w:color="auto" w:fill="FFFFFF"/>
        </w:rPr>
        <w:t xml:space="preserve">. No correlation was found </w:t>
      </w:r>
      <w:r w:rsidR="00766C32">
        <w:rPr>
          <w:rFonts w:asciiTheme="majorBidi" w:hAnsiTheme="majorBidi" w:cstheme="majorBidi"/>
          <w:color w:val="00000F"/>
          <w:sz w:val="24"/>
          <w:szCs w:val="24"/>
          <w:shd w:val="clear" w:color="auto" w:fill="FFFFFF"/>
        </w:rPr>
        <w:t xml:space="preserve">between these two variables </w:t>
      </w:r>
      <w:r w:rsidR="00766C32" w:rsidRPr="00766C32">
        <w:rPr>
          <w:rFonts w:asciiTheme="majorBidi" w:hAnsiTheme="majorBidi" w:cstheme="majorBidi"/>
          <w:color w:val="00000F"/>
          <w:sz w:val="24"/>
          <w:szCs w:val="24"/>
          <w:shd w:val="clear" w:color="auto" w:fill="FFFFFF"/>
        </w:rPr>
        <w:t>across the entire data set</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bookmarkStart w:id="105" w:name="OLE_LINK29"/>
      <w:bookmarkStart w:id="106" w:name="OLE_LINK38"/>
      <w:bookmarkStart w:id="107" w:name="OLE_LINK39"/>
      <w:r w:rsidR="00922556" w:rsidRPr="00766C32">
        <w:rPr>
          <w:rFonts w:asciiTheme="majorBidi" w:hAnsiTheme="majorBidi" w:cstheme="majorBidi"/>
          <w:sz w:val="24"/>
          <w:szCs w:val="24"/>
          <w:shd w:val="clear" w:color="auto" w:fill="FFFFFF"/>
        </w:rPr>
        <w:t>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-0.04,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0.12</w:t>
      </w:r>
      <w:bookmarkEnd w:id="105"/>
      <w:bookmarkEnd w:id="106"/>
      <w:bookmarkEnd w:id="107"/>
      <w:r w:rsidR="00766C32" w:rsidRPr="00766C32">
        <w:rPr>
          <w:rFonts w:asciiTheme="majorBidi" w:hAnsiTheme="majorBidi" w:cstheme="majorBidi"/>
          <w:color w:val="00000F"/>
          <w:sz w:val="24"/>
          <w:szCs w:val="24"/>
          <w:shd w:val="clear" w:color="auto" w:fill="FFFFFF"/>
        </w:rPr>
        <w:t>; colors as in Fig. 2</w:t>
      </w:r>
      <w:r w:rsidR="00922556" w:rsidRPr="00766C32">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correlation was found for the maximal saccade speed (</w:t>
      </w:r>
      <w:r w:rsidR="00D61EDF" w:rsidRPr="00D61EDF">
        <w:rPr>
          <w:rFonts w:asciiTheme="majorBidi" w:hAnsiTheme="majorBidi" w:cstheme="majorBidi"/>
          <w:sz w:val="24"/>
          <w:szCs w:val="24"/>
          <w:highlight w:val="yellow"/>
          <w:shd w:val="clear" w:color="auto" w:fill="FFFFFF"/>
        </w:rPr>
        <w:t>R</w:t>
      </w:r>
      <w:r w:rsidR="00D61EDF" w:rsidRPr="00D61EDF">
        <w:rPr>
          <w:rFonts w:asciiTheme="majorBidi" w:hAnsiTheme="majorBidi" w:cstheme="majorBidi"/>
          <w:sz w:val="24"/>
          <w:szCs w:val="24"/>
          <w:highlight w:val="yellow"/>
          <w:shd w:val="clear" w:color="auto" w:fill="FFFFFF"/>
          <w:vertAlign w:val="superscript"/>
        </w:rPr>
        <w:t xml:space="preserve">2 </w:t>
      </w:r>
      <w:r w:rsidR="00D61EDF" w:rsidRPr="00D61EDF">
        <w:rPr>
          <w:rFonts w:asciiTheme="majorBidi" w:hAnsiTheme="majorBidi" w:cstheme="majorBidi"/>
          <w:color w:val="00000F"/>
          <w:sz w:val="24"/>
          <w:szCs w:val="24"/>
          <w:highlight w:val="yellow"/>
          <w:shd w:val="clear" w:color="auto" w:fill="FFFFFF"/>
        </w:rPr>
        <w:t xml:space="preserve">= XX, </w:t>
      </w:r>
      <w:r w:rsidR="004A57A5" w:rsidRPr="00D61EDF">
        <w:rPr>
          <w:rFonts w:asciiTheme="majorBidi" w:hAnsiTheme="majorBidi" w:cstheme="majorBidi"/>
          <w:color w:val="00000F"/>
          <w:sz w:val="24"/>
          <w:szCs w:val="24"/>
          <w:highlight w:val="yellow"/>
          <w:shd w:val="clear" w:color="auto" w:fill="FFFFFF"/>
        </w:rPr>
        <w:t xml:space="preserve">p </w:t>
      </w:r>
      <w:r w:rsidR="00D61EDF" w:rsidRPr="00D61EDF">
        <w:rPr>
          <w:rFonts w:asciiTheme="majorBidi" w:hAnsiTheme="majorBidi" w:cstheme="majorBidi"/>
          <w:color w:val="00000F"/>
          <w:sz w:val="24"/>
          <w:szCs w:val="24"/>
          <w:highlight w:val="yellow"/>
          <w:shd w:val="clear" w:color="auto" w:fill="FFFFFF"/>
        </w:rPr>
        <w:t>= XX</w:t>
      </w:r>
      <w:r w:rsidR="004A57A5" w:rsidRPr="00D61EDF">
        <w:rPr>
          <w:rFonts w:asciiTheme="majorBidi" w:hAnsiTheme="majorBidi" w:cstheme="majorBidi"/>
          <w:color w:val="00000F"/>
          <w:sz w:val="24"/>
          <w:szCs w:val="24"/>
          <w:shd w:val="clear" w:color="auto" w:fill="FFFFFF"/>
        </w:rPr>
        <w:t>)</w:t>
      </w:r>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(b)</w:t>
      </w:r>
      <w:r w:rsidR="00922556" w:rsidRPr="00766C32">
        <w:rPr>
          <w:rFonts w:asciiTheme="majorBidi" w:hAnsiTheme="majorBidi" w:cstheme="majorBidi"/>
          <w:b/>
          <w:bCs/>
          <w:color w:val="00000F"/>
          <w:sz w:val="24"/>
          <w:szCs w:val="24"/>
          <w:shd w:val="clear" w:color="auto" w:fill="FFFFFF"/>
        </w:rPr>
        <w:t xml:space="preserve"> </w:t>
      </w:r>
      <w:r w:rsidR="00766C32" w:rsidRPr="00766C32">
        <w:rPr>
          <w:rFonts w:asciiTheme="majorBidi" w:hAnsiTheme="majorBidi" w:cstheme="majorBidi"/>
          <w:color w:val="00000F"/>
          <w:sz w:val="24"/>
          <w:szCs w:val="24"/>
          <w:shd w:val="clear" w:color="auto" w:fill="FFFFFF"/>
        </w:rPr>
        <w:t>The mean amplitude of the preceding s</w:t>
      </w:r>
      <w:r w:rsidR="00922556" w:rsidRPr="00766C32">
        <w:rPr>
          <w:rFonts w:asciiTheme="majorBidi" w:hAnsiTheme="majorBidi" w:cstheme="majorBidi"/>
          <w:color w:val="00000F"/>
          <w:sz w:val="24"/>
          <w:szCs w:val="24"/>
          <w:shd w:val="clear" w:color="auto" w:fill="FFFFFF"/>
        </w:rPr>
        <w:t>accades</w:t>
      </w:r>
      <w:r w:rsidR="00766C32">
        <w:rPr>
          <w:rFonts w:asciiTheme="majorBidi" w:hAnsiTheme="majorBidi" w:cstheme="majorBidi"/>
          <w:color w:val="00000F"/>
          <w:sz w:val="24"/>
          <w:szCs w:val="24"/>
          <w:shd w:val="clear" w:color="auto" w:fill="FFFFFF"/>
        </w:rPr>
        <w:t xml:space="preserve"> of all pauses in each of</w:t>
      </w:r>
      <w:r w:rsidR="00922556" w:rsidRPr="00766C32">
        <w:rPr>
          <w:rFonts w:asciiTheme="majorBidi" w:hAnsiTheme="majorBidi" w:cstheme="majorBidi"/>
          <w:color w:val="00000F"/>
          <w:sz w:val="24"/>
          <w:szCs w:val="24"/>
          <w:shd w:val="clear" w:color="auto" w:fill="FFFFFF"/>
        </w:rPr>
        <w:t xml:space="preserve"> the four experimental conditions</w:t>
      </w:r>
      <w:r w:rsidR="00766C32">
        <w:rPr>
          <w:rFonts w:asciiTheme="majorBidi" w:hAnsiTheme="majorBidi" w:cstheme="majorBidi"/>
          <w:color w:val="00000F"/>
          <w:sz w:val="24"/>
          <w:szCs w:val="24"/>
          <w:shd w:val="clear" w:color="auto" w:fill="FFFFFF"/>
        </w:rPr>
        <w:t xml:space="preserve">; no significant difference was </w:t>
      </w:r>
      <w:r w:rsidR="00766C32" w:rsidRPr="003E6613">
        <w:rPr>
          <w:rFonts w:asciiTheme="majorBidi" w:hAnsiTheme="majorBidi" w:cstheme="majorBidi"/>
          <w:color w:val="00000F"/>
          <w:sz w:val="24"/>
          <w:szCs w:val="24"/>
          <w:shd w:val="clear" w:color="auto" w:fill="FFFFFF"/>
        </w:rPr>
        <w:t xml:space="preserve">found (p &gt; </w:t>
      </w:r>
      <w:r w:rsidR="003E6613" w:rsidRPr="003E6613">
        <w:rPr>
          <w:rFonts w:asciiTheme="majorBidi" w:hAnsiTheme="majorBidi" w:cstheme="majorBidi"/>
          <w:color w:val="00000F"/>
          <w:sz w:val="24"/>
          <w:szCs w:val="24"/>
          <w:shd w:val="clear" w:color="auto" w:fill="FFFFFF"/>
        </w:rPr>
        <w:t>0.05</w:t>
      </w:r>
      <w:r w:rsidR="00766C32" w:rsidRPr="003E6613">
        <w:rPr>
          <w:rFonts w:asciiTheme="majorBidi" w:hAnsiTheme="majorBidi" w:cstheme="majorBidi"/>
          <w:color w:val="00000F"/>
          <w:sz w:val="24"/>
          <w:szCs w:val="24"/>
          <w:shd w:val="clear" w:color="auto" w:fill="FFFFFF"/>
        </w:rPr>
        <w:t xml:space="preserve">, </w:t>
      </w:r>
      <w:r w:rsidR="003E6613" w:rsidRPr="003E6613">
        <w:rPr>
          <w:rFonts w:asciiTheme="majorBidi" w:hAnsiTheme="majorBidi" w:cstheme="majorBidi"/>
          <w:color w:val="00000F"/>
          <w:sz w:val="24"/>
          <w:szCs w:val="24"/>
          <w:shd w:val="clear" w:color="auto" w:fill="FFFFFF"/>
        </w:rPr>
        <w:t>t-</w:t>
      </w:r>
      <w:r w:rsidR="00766C32" w:rsidRPr="003E6613">
        <w:rPr>
          <w:rFonts w:asciiTheme="majorBidi" w:hAnsiTheme="majorBidi" w:cstheme="majorBidi"/>
          <w:color w:val="00000F"/>
          <w:sz w:val="24"/>
          <w:szCs w:val="24"/>
          <w:shd w:val="clear" w:color="auto" w:fill="FFFFFF"/>
        </w:rPr>
        <w:t>test)</w:t>
      </w:r>
      <w:r w:rsidR="004A57A5" w:rsidRPr="003E6613">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significant difference was found for the maximal saccade speed (</w:t>
      </w:r>
      <w:r w:rsidR="006E0ACC" w:rsidRPr="006E0ACC">
        <w:rPr>
          <w:rFonts w:asciiTheme="majorBidi" w:hAnsiTheme="majorBidi" w:cstheme="majorBidi"/>
          <w:color w:val="00000F"/>
          <w:sz w:val="24"/>
          <w:szCs w:val="24"/>
          <w:shd w:val="clear" w:color="auto" w:fill="FFFFFF"/>
        </w:rPr>
        <w:t>p</w:t>
      </w:r>
      <w:r w:rsidR="006E0ACC" w:rsidRPr="003E6613">
        <w:rPr>
          <w:rFonts w:asciiTheme="majorBidi" w:hAnsiTheme="majorBidi" w:cstheme="majorBidi"/>
          <w:color w:val="00000F"/>
          <w:sz w:val="24"/>
          <w:szCs w:val="24"/>
          <w:shd w:val="clear" w:color="auto" w:fill="FFFFFF"/>
        </w:rPr>
        <w:t xml:space="preserve"> &gt; 0.05, t-</w:t>
      </w:r>
      <w:r w:rsidR="006E0ACC" w:rsidRPr="006E0ACC">
        <w:rPr>
          <w:rFonts w:asciiTheme="majorBidi" w:hAnsiTheme="majorBidi" w:cstheme="majorBidi"/>
          <w:color w:val="00000F"/>
          <w:sz w:val="24"/>
          <w:szCs w:val="24"/>
          <w:shd w:val="clear" w:color="auto" w:fill="FFFFFF"/>
        </w:rPr>
        <w:t>test</w:t>
      </w:r>
      <w:r w:rsidR="00D61EDF">
        <w:rPr>
          <w:rFonts w:asciiTheme="majorBidi" w:hAnsiTheme="majorBidi" w:cstheme="majorBidi"/>
          <w:color w:val="00000F"/>
          <w:sz w:val="24"/>
          <w:szCs w:val="24"/>
          <w:shd w:val="clear" w:color="auto" w:fill="FFFFFF"/>
        </w:rPr>
        <w:t>)</w:t>
      </w:r>
      <w:r w:rsidR="00766C32" w:rsidRPr="006E0ACC">
        <w:rPr>
          <w:rFonts w:asciiTheme="majorBidi" w:hAnsiTheme="majorBidi" w:cstheme="majorBidi"/>
          <w:color w:val="00000F"/>
          <w:sz w:val="24"/>
          <w:szCs w:val="24"/>
          <w:shd w:val="clear" w:color="auto" w:fill="FFFFFF"/>
        </w:rPr>
        <w:t>.</w:t>
      </w:r>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(c)</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 xml:space="preserve">instantaneous </w:t>
      </w:r>
      <w:r w:rsidR="00922556" w:rsidRPr="00766C32">
        <w:rPr>
          <w:rFonts w:asciiTheme="majorBidi" w:hAnsiTheme="majorBidi" w:cstheme="majorBidi"/>
          <w:color w:val="00000F"/>
          <w:sz w:val="24"/>
          <w:szCs w:val="24"/>
          <w:shd w:val="clear" w:color="auto" w:fill="FFFFFF"/>
        </w:rPr>
        <w:t xml:space="preserve">pupil size </w:t>
      </w:r>
      <w:r w:rsidR="00922556" w:rsidRPr="00766C32">
        <w:rPr>
          <w:rFonts w:asciiTheme="majorBidi" w:hAnsiTheme="majorBidi" w:cstheme="majorBidi"/>
          <w:b/>
          <w:bCs/>
          <w:color w:val="00000F"/>
          <w:sz w:val="24"/>
          <w:szCs w:val="24"/>
          <w:shd w:val="clear" w:color="auto" w:fill="FFFFFF"/>
        </w:rPr>
        <w:t>(d)</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instantaneous drift speed (no correla</w:t>
      </w:r>
      <w:r w:rsidR="00766C32">
        <w:rPr>
          <w:rFonts w:asciiTheme="majorBidi" w:hAnsiTheme="majorBidi" w:cstheme="majorBidi"/>
          <w:sz w:val="24"/>
          <w:szCs w:val="24"/>
          <w:shd w:val="clear" w:color="auto" w:fill="FFFFFF"/>
        </w:rPr>
        <w:t>tion</w:t>
      </w:r>
      <w:r w:rsidR="00922556" w:rsidRPr="00766C32">
        <w:rPr>
          <w:rFonts w:asciiTheme="majorBidi" w:hAnsiTheme="majorBidi" w:cstheme="majorBidi"/>
          <w:sz w:val="24"/>
          <w:szCs w:val="24"/>
          <w:shd w:val="clear" w:color="auto" w:fill="FFFFFF"/>
        </w:rPr>
        <w:t xml:space="preserve"> with pupil size, 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0.02,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0.55</w:t>
      </w:r>
      <w:r w:rsidR="00922556" w:rsidRPr="00766C32">
        <w:rPr>
          <w:rFonts w:asciiTheme="majorBidi" w:hAnsiTheme="majorBidi" w:cstheme="majorBidi"/>
          <w:sz w:val="24"/>
          <w:szCs w:val="24"/>
          <w:shd w:val="clear" w:color="auto" w:fill="FFFFFF"/>
        </w:rPr>
        <w:t>)</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b/>
          <w:bCs/>
          <w:color w:val="00000F"/>
          <w:sz w:val="24"/>
          <w:szCs w:val="24"/>
          <w:shd w:val="clear" w:color="auto" w:fill="FFFFFF"/>
        </w:rPr>
        <w:t>(e)</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0D48E5" w:rsidRPr="00766C32">
        <w:rPr>
          <w:rFonts w:asciiTheme="majorBidi" w:hAnsiTheme="majorBidi" w:cstheme="majorBidi"/>
          <w:sz w:val="24"/>
          <w:szCs w:val="24"/>
          <w:shd w:val="clear" w:color="auto" w:fill="FFFFFF"/>
        </w:rPr>
        <w:t>trial instantaneous drift speed</w:t>
      </w:r>
      <w:r w:rsidR="00922556" w:rsidRPr="00766C32">
        <w:rPr>
          <w:rFonts w:asciiTheme="majorBidi" w:hAnsiTheme="majorBidi" w:cstheme="majorBidi"/>
          <w:color w:val="00000F"/>
          <w:sz w:val="24"/>
          <w:szCs w:val="24"/>
          <w:shd w:val="clear" w:color="auto" w:fill="FFFFFF"/>
        </w:rPr>
        <w:t>, calculated from filtered data (</w:t>
      </w:r>
      <w:r w:rsidR="00BF5ECD" w:rsidRPr="00BF5ECD">
        <w:rPr>
          <w:rFonts w:asciiTheme="majorBidi" w:hAnsiTheme="majorBidi" w:cstheme="majorBidi"/>
          <w:color w:val="00000F"/>
          <w:sz w:val="24"/>
          <w:szCs w:val="24"/>
          <w:shd w:val="clear" w:color="auto" w:fill="FFFFFF"/>
        </w:rPr>
        <w:t>a third</w:t>
      </w:r>
      <w:r w:rsidR="00BF5ECD">
        <w:rPr>
          <w:rFonts w:asciiTheme="majorBidi" w:hAnsiTheme="majorBidi" w:cstheme="majorBidi"/>
          <w:color w:val="00000F"/>
          <w:sz w:val="24"/>
          <w:szCs w:val="24"/>
          <w:shd w:val="clear" w:color="auto" w:fill="FFFFFF"/>
        </w:rPr>
        <w:t xml:space="preserve"> </w:t>
      </w:r>
      <w:r w:rsidR="00BF5ECD" w:rsidRPr="00BF5ECD">
        <w:rPr>
          <w:rFonts w:asciiTheme="majorBidi" w:hAnsiTheme="majorBidi" w:cstheme="majorBidi"/>
          <w:color w:val="00000F"/>
          <w:sz w:val="24"/>
          <w:szCs w:val="24"/>
          <w:shd w:val="clear" w:color="auto" w:fill="FFFFFF"/>
        </w:rPr>
        <w:t xml:space="preserve">order Savitzky-Golay filter </w:t>
      </w:r>
      <w:r w:rsidR="00787197" w:rsidRPr="00181E0D">
        <w:rPr>
          <w:rFonts w:asciiTheme="majorBidi" w:hAnsiTheme="majorBidi" w:cstheme="majorBidi"/>
          <w:color w:val="00000F"/>
          <w:sz w:val="24"/>
          <w:szCs w:val="24"/>
          <w:shd w:val="clear" w:color="auto" w:fill="FFFFFF"/>
        </w:rPr>
        <w:t>with window size of 3 samples</w:t>
      </w:r>
      <w:r w:rsidR="00547AAE">
        <w:rPr>
          <w:rFonts w:asciiTheme="majorBidi" w:hAnsiTheme="majorBidi" w:cstheme="majorBidi"/>
          <w:color w:val="00000F"/>
          <w:sz w:val="24"/>
          <w:szCs w:val="24"/>
          <w:shd w:val="clear" w:color="auto" w:fill="FFFFFF"/>
        </w:rPr>
        <w:fldChar w:fldCharType="begin"/>
      </w:r>
      <w:r w:rsidR="00547AAE">
        <w:rPr>
          <w:rFonts w:asciiTheme="majorBidi" w:hAnsiTheme="majorBidi" w:cstheme="majorBidi"/>
          <w:color w:val="00000F"/>
          <w:sz w:val="24"/>
          <w:szCs w:val="24"/>
          <w:shd w:val="clear" w:color="auto" w:fill="FFFFFF"/>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color w:val="00000F"/>
          <w:sz w:val="24"/>
          <w:szCs w:val="24"/>
          <w:shd w:val="clear" w:color="auto" w:fill="FFFFFF"/>
        </w:rPr>
        <w:fldChar w:fldCharType="separate"/>
      </w:r>
      <w:r w:rsidR="00547AAE" w:rsidRPr="00547AAE">
        <w:rPr>
          <w:rFonts w:asciiTheme="majorBidi" w:hAnsiTheme="majorBidi" w:cstheme="majorBidi"/>
          <w:noProof/>
          <w:color w:val="00000F"/>
          <w:sz w:val="24"/>
          <w:szCs w:val="24"/>
          <w:shd w:val="clear" w:color="auto" w:fill="FFFFFF"/>
          <w:vertAlign w:val="superscript"/>
        </w:rPr>
        <w:t>14</w:t>
      </w:r>
      <w:r w:rsidR="00547AAE">
        <w:rPr>
          <w:rFonts w:asciiTheme="majorBidi" w:hAnsiTheme="majorBidi" w:cstheme="majorBidi"/>
          <w:color w:val="00000F"/>
          <w:sz w:val="24"/>
          <w:szCs w:val="24"/>
          <w:shd w:val="clear" w:color="auto" w:fill="FFFFFF"/>
        </w:rPr>
        <w:fldChar w:fldCharType="end"/>
      </w:r>
      <w:r w:rsidR="00787197" w:rsidRPr="00766C32">
        <w:rPr>
          <w:rFonts w:asciiTheme="majorBidi" w:hAnsiTheme="majorBidi" w:cstheme="majorBidi"/>
          <w:color w:val="00000F"/>
          <w:sz w:val="24"/>
          <w:szCs w:val="24"/>
          <w:shd w:val="clear" w:color="auto" w:fill="FFFFFF"/>
        </w:rPr>
        <w:t>)</w:t>
      </w:r>
      <w:r w:rsidR="00920E04">
        <w:rPr>
          <w:rFonts w:asciiTheme="majorBidi" w:hAnsiTheme="majorBidi" w:cstheme="majorBidi"/>
          <w:color w:val="00000F"/>
          <w:sz w:val="24"/>
          <w:szCs w:val="24"/>
          <w:shd w:val="clear" w:color="auto" w:fill="FFFFFF"/>
        </w:rPr>
        <w:t xml:space="preserve"> </w:t>
      </w:r>
    </w:p>
    <w:bookmarkEnd w:id="70"/>
    <w:bookmarkEnd w:id="71"/>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77777777"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AC465" w14:textId="77777777" w:rsidR="006E40CA" w:rsidRDefault="006E40CA" w:rsidP="000C4643">
      <w:pPr>
        <w:spacing w:after="0" w:line="240" w:lineRule="auto"/>
      </w:pPr>
      <w:r>
        <w:separator/>
      </w:r>
    </w:p>
  </w:endnote>
  <w:endnote w:type="continuationSeparator" w:id="0">
    <w:p w14:paraId="353FBC06" w14:textId="77777777" w:rsidR="006E40CA" w:rsidRDefault="006E40CA"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7DE41" w14:textId="77777777" w:rsidR="006E40CA" w:rsidRDefault="006E40CA" w:rsidP="000C4643">
      <w:pPr>
        <w:spacing w:after="0" w:line="240" w:lineRule="auto"/>
      </w:pPr>
      <w:r>
        <w:separator/>
      </w:r>
    </w:p>
  </w:footnote>
  <w:footnote w:type="continuationSeparator" w:id="0">
    <w:p w14:paraId="727AE389" w14:textId="77777777" w:rsidR="006E40CA" w:rsidRDefault="006E40CA" w:rsidP="000C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5047"/>
    <w:rsid w:val="000071A8"/>
    <w:rsid w:val="0001480F"/>
    <w:rsid w:val="0001493C"/>
    <w:rsid w:val="0001661B"/>
    <w:rsid w:val="00027037"/>
    <w:rsid w:val="000413BF"/>
    <w:rsid w:val="00041755"/>
    <w:rsid w:val="0004484F"/>
    <w:rsid w:val="00044DC4"/>
    <w:rsid w:val="000471E5"/>
    <w:rsid w:val="0006231F"/>
    <w:rsid w:val="000623F1"/>
    <w:rsid w:val="000654C4"/>
    <w:rsid w:val="00072603"/>
    <w:rsid w:val="00076720"/>
    <w:rsid w:val="0007734F"/>
    <w:rsid w:val="00086A18"/>
    <w:rsid w:val="00087126"/>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4159"/>
    <w:rsid w:val="0010057A"/>
    <w:rsid w:val="001030A0"/>
    <w:rsid w:val="00105E59"/>
    <w:rsid w:val="00106665"/>
    <w:rsid w:val="00115558"/>
    <w:rsid w:val="001236D1"/>
    <w:rsid w:val="001266C6"/>
    <w:rsid w:val="00126BF8"/>
    <w:rsid w:val="00130676"/>
    <w:rsid w:val="00134750"/>
    <w:rsid w:val="00136FC9"/>
    <w:rsid w:val="00145A2B"/>
    <w:rsid w:val="00151F22"/>
    <w:rsid w:val="00153DC6"/>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29BA"/>
    <w:rsid w:val="001C391C"/>
    <w:rsid w:val="001C6422"/>
    <w:rsid w:val="001D4139"/>
    <w:rsid w:val="001D519E"/>
    <w:rsid w:val="001D6B11"/>
    <w:rsid w:val="001D7B79"/>
    <w:rsid w:val="001E67D7"/>
    <w:rsid w:val="001F6ECE"/>
    <w:rsid w:val="001F729D"/>
    <w:rsid w:val="001F77DD"/>
    <w:rsid w:val="00203008"/>
    <w:rsid w:val="002057CA"/>
    <w:rsid w:val="002101F6"/>
    <w:rsid w:val="00235371"/>
    <w:rsid w:val="00236A54"/>
    <w:rsid w:val="0023779E"/>
    <w:rsid w:val="00242410"/>
    <w:rsid w:val="0024265D"/>
    <w:rsid w:val="002447EA"/>
    <w:rsid w:val="002473F7"/>
    <w:rsid w:val="002501CF"/>
    <w:rsid w:val="00251577"/>
    <w:rsid w:val="00251E9B"/>
    <w:rsid w:val="00253EAC"/>
    <w:rsid w:val="0027605B"/>
    <w:rsid w:val="00281A41"/>
    <w:rsid w:val="00281AE6"/>
    <w:rsid w:val="00283260"/>
    <w:rsid w:val="00285DF6"/>
    <w:rsid w:val="002925ED"/>
    <w:rsid w:val="002A01E1"/>
    <w:rsid w:val="002A1DA2"/>
    <w:rsid w:val="002A210A"/>
    <w:rsid w:val="002A3C72"/>
    <w:rsid w:val="002A5A07"/>
    <w:rsid w:val="002A7CC9"/>
    <w:rsid w:val="002B7425"/>
    <w:rsid w:val="002B7F93"/>
    <w:rsid w:val="002D1C7A"/>
    <w:rsid w:val="002D20FB"/>
    <w:rsid w:val="002D322C"/>
    <w:rsid w:val="002D7BE2"/>
    <w:rsid w:val="002E2E6E"/>
    <w:rsid w:val="002E549D"/>
    <w:rsid w:val="002E7002"/>
    <w:rsid w:val="002F5A1D"/>
    <w:rsid w:val="002F5A51"/>
    <w:rsid w:val="002F5C22"/>
    <w:rsid w:val="003022E6"/>
    <w:rsid w:val="00303296"/>
    <w:rsid w:val="00306D1B"/>
    <w:rsid w:val="00324AC3"/>
    <w:rsid w:val="003347E3"/>
    <w:rsid w:val="003368BD"/>
    <w:rsid w:val="00342596"/>
    <w:rsid w:val="00350158"/>
    <w:rsid w:val="00352872"/>
    <w:rsid w:val="00353E86"/>
    <w:rsid w:val="00354DDC"/>
    <w:rsid w:val="00357380"/>
    <w:rsid w:val="003579DB"/>
    <w:rsid w:val="003612BC"/>
    <w:rsid w:val="003623A2"/>
    <w:rsid w:val="00362833"/>
    <w:rsid w:val="00363E0B"/>
    <w:rsid w:val="00365B6A"/>
    <w:rsid w:val="00366E81"/>
    <w:rsid w:val="003714DD"/>
    <w:rsid w:val="00373A7B"/>
    <w:rsid w:val="00383C93"/>
    <w:rsid w:val="003859CD"/>
    <w:rsid w:val="00385B53"/>
    <w:rsid w:val="003876CD"/>
    <w:rsid w:val="00387F97"/>
    <w:rsid w:val="00394086"/>
    <w:rsid w:val="00397167"/>
    <w:rsid w:val="003A25AA"/>
    <w:rsid w:val="003A6BAD"/>
    <w:rsid w:val="003A791C"/>
    <w:rsid w:val="003A7958"/>
    <w:rsid w:val="003B06FD"/>
    <w:rsid w:val="003B40B3"/>
    <w:rsid w:val="003C2163"/>
    <w:rsid w:val="003C346E"/>
    <w:rsid w:val="003C72C2"/>
    <w:rsid w:val="003D0118"/>
    <w:rsid w:val="003D0FC1"/>
    <w:rsid w:val="003E6613"/>
    <w:rsid w:val="003F414E"/>
    <w:rsid w:val="003F5649"/>
    <w:rsid w:val="003F7A73"/>
    <w:rsid w:val="0041533B"/>
    <w:rsid w:val="00415899"/>
    <w:rsid w:val="00416110"/>
    <w:rsid w:val="00420F21"/>
    <w:rsid w:val="00424B6A"/>
    <w:rsid w:val="0043009D"/>
    <w:rsid w:val="004308B8"/>
    <w:rsid w:val="0043587C"/>
    <w:rsid w:val="00451FEF"/>
    <w:rsid w:val="00455609"/>
    <w:rsid w:val="0045681F"/>
    <w:rsid w:val="004669A7"/>
    <w:rsid w:val="00475F05"/>
    <w:rsid w:val="00482028"/>
    <w:rsid w:val="00482FC1"/>
    <w:rsid w:val="00486A1C"/>
    <w:rsid w:val="00495D0F"/>
    <w:rsid w:val="004A3D9B"/>
    <w:rsid w:val="004A57A5"/>
    <w:rsid w:val="004A625C"/>
    <w:rsid w:val="004B0005"/>
    <w:rsid w:val="004B3464"/>
    <w:rsid w:val="004B7C17"/>
    <w:rsid w:val="004C303F"/>
    <w:rsid w:val="004C6AB9"/>
    <w:rsid w:val="004D37A0"/>
    <w:rsid w:val="004D3C8D"/>
    <w:rsid w:val="004E4B01"/>
    <w:rsid w:val="004E6ED2"/>
    <w:rsid w:val="004F2D4E"/>
    <w:rsid w:val="004F4AB1"/>
    <w:rsid w:val="004F6304"/>
    <w:rsid w:val="005009B8"/>
    <w:rsid w:val="005105F4"/>
    <w:rsid w:val="00510F73"/>
    <w:rsid w:val="0051326E"/>
    <w:rsid w:val="00513E08"/>
    <w:rsid w:val="00515AF8"/>
    <w:rsid w:val="005239A9"/>
    <w:rsid w:val="005379D1"/>
    <w:rsid w:val="005447B5"/>
    <w:rsid w:val="00547AAE"/>
    <w:rsid w:val="005723C1"/>
    <w:rsid w:val="005737FC"/>
    <w:rsid w:val="0057682F"/>
    <w:rsid w:val="0057727E"/>
    <w:rsid w:val="00581809"/>
    <w:rsid w:val="00584F0B"/>
    <w:rsid w:val="005A70C7"/>
    <w:rsid w:val="005A7753"/>
    <w:rsid w:val="005B0ECF"/>
    <w:rsid w:val="005B3384"/>
    <w:rsid w:val="005C3C37"/>
    <w:rsid w:val="005C4290"/>
    <w:rsid w:val="005C4E8D"/>
    <w:rsid w:val="005D278D"/>
    <w:rsid w:val="005D5F35"/>
    <w:rsid w:val="005E3B53"/>
    <w:rsid w:val="005E7085"/>
    <w:rsid w:val="005F141D"/>
    <w:rsid w:val="005F2A3F"/>
    <w:rsid w:val="006029B9"/>
    <w:rsid w:val="006071C1"/>
    <w:rsid w:val="00610702"/>
    <w:rsid w:val="00611276"/>
    <w:rsid w:val="006128C1"/>
    <w:rsid w:val="00614CF5"/>
    <w:rsid w:val="006152B9"/>
    <w:rsid w:val="00621BA7"/>
    <w:rsid w:val="00623C4F"/>
    <w:rsid w:val="006242C6"/>
    <w:rsid w:val="006351EF"/>
    <w:rsid w:val="00641D0E"/>
    <w:rsid w:val="00642911"/>
    <w:rsid w:val="00645ED1"/>
    <w:rsid w:val="00646263"/>
    <w:rsid w:val="006472DA"/>
    <w:rsid w:val="00650BF9"/>
    <w:rsid w:val="00650FC8"/>
    <w:rsid w:val="00654C69"/>
    <w:rsid w:val="00656F1D"/>
    <w:rsid w:val="00663472"/>
    <w:rsid w:val="00665BD7"/>
    <w:rsid w:val="00666695"/>
    <w:rsid w:val="00666BA5"/>
    <w:rsid w:val="00666CEA"/>
    <w:rsid w:val="00683A4E"/>
    <w:rsid w:val="00684FE7"/>
    <w:rsid w:val="006910B0"/>
    <w:rsid w:val="00696BB6"/>
    <w:rsid w:val="006A57FE"/>
    <w:rsid w:val="006A6063"/>
    <w:rsid w:val="006B532E"/>
    <w:rsid w:val="006B6547"/>
    <w:rsid w:val="006C04C3"/>
    <w:rsid w:val="006C3D2E"/>
    <w:rsid w:val="006C5AC2"/>
    <w:rsid w:val="006D1F3B"/>
    <w:rsid w:val="006D435E"/>
    <w:rsid w:val="006D44F2"/>
    <w:rsid w:val="006E0ACC"/>
    <w:rsid w:val="006E40CA"/>
    <w:rsid w:val="006E786E"/>
    <w:rsid w:val="006F43AC"/>
    <w:rsid w:val="006F516A"/>
    <w:rsid w:val="00712465"/>
    <w:rsid w:val="0071380B"/>
    <w:rsid w:val="00715814"/>
    <w:rsid w:val="00730124"/>
    <w:rsid w:val="00737078"/>
    <w:rsid w:val="0074187A"/>
    <w:rsid w:val="00742200"/>
    <w:rsid w:val="007440CF"/>
    <w:rsid w:val="00752F29"/>
    <w:rsid w:val="00765C18"/>
    <w:rsid w:val="007668B8"/>
    <w:rsid w:val="00766C32"/>
    <w:rsid w:val="00770867"/>
    <w:rsid w:val="007731B4"/>
    <w:rsid w:val="00776FDD"/>
    <w:rsid w:val="0077732E"/>
    <w:rsid w:val="00777DD1"/>
    <w:rsid w:val="00783379"/>
    <w:rsid w:val="00787197"/>
    <w:rsid w:val="00787718"/>
    <w:rsid w:val="00794385"/>
    <w:rsid w:val="007A2A55"/>
    <w:rsid w:val="007A31A2"/>
    <w:rsid w:val="007B067D"/>
    <w:rsid w:val="007B2D33"/>
    <w:rsid w:val="007B34F2"/>
    <w:rsid w:val="007B62AA"/>
    <w:rsid w:val="007C19E6"/>
    <w:rsid w:val="007C1F05"/>
    <w:rsid w:val="007C2DAD"/>
    <w:rsid w:val="007D0BA9"/>
    <w:rsid w:val="007D1F82"/>
    <w:rsid w:val="007E2195"/>
    <w:rsid w:val="007E4BBC"/>
    <w:rsid w:val="007F678B"/>
    <w:rsid w:val="007F7206"/>
    <w:rsid w:val="008031B2"/>
    <w:rsid w:val="00805277"/>
    <w:rsid w:val="00816A49"/>
    <w:rsid w:val="00822B9F"/>
    <w:rsid w:val="00826E55"/>
    <w:rsid w:val="008273DB"/>
    <w:rsid w:val="00832E4C"/>
    <w:rsid w:val="00846ABB"/>
    <w:rsid w:val="0085043F"/>
    <w:rsid w:val="00851C5D"/>
    <w:rsid w:val="00862941"/>
    <w:rsid w:val="008630F2"/>
    <w:rsid w:val="00863FD1"/>
    <w:rsid w:val="00866174"/>
    <w:rsid w:val="0086635F"/>
    <w:rsid w:val="00874BD5"/>
    <w:rsid w:val="00875B58"/>
    <w:rsid w:val="00877B70"/>
    <w:rsid w:val="00883AFD"/>
    <w:rsid w:val="00892154"/>
    <w:rsid w:val="008922FA"/>
    <w:rsid w:val="00892C00"/>
    <w:rsid w:val="00895257"/>
    <w:rsid w:val="008A040F"/>
    <w:rsid w:val="008A19DF"/>
    <w:rsid w:val="008B0882"/>
    <w:rsid w:val="008B0BCF"/>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2365"/>
    <w:rsid w:val="00914940"/>
    <w:rsid w:val="00917804"/>
    <w:rsid w:val="00920E04"/>
    <w:rsid w:val="00922556"/>
    <w:rsid w:val="00922991"/>
    <w:rsid w:val="009237A4"/>
    <w:rsid w:val="00931641"/>
    <w:rsid w:val="00933C1A"/>
    <w:rsid w:val="00936EFD"/>
    <w:rsid w:val="009515CB"/>
    <w:rsid w:val="009529AC"/>
    <w:rsid w:val="00953F26"/>
    <w:rsid w:val="00954689"/>
    <w:rsid w:val="00957CBA"/>
    <w:rsid w:val="00973E38"/>
    <w:rsid w:val="00974D68"/>
    <w:rsid w:val="00976F34"/>
    <w:rsid w:val="00981B1A"/>
    <w:rsid w:val="00987B35"/>
    <w:rsid w:val="009974FE"/>
    <w:rsid w:val="009A0580"/>
    <w:rsid w:val="009A539C"/>
    <w:rsid w:val="009A71D0"/>
    <w:rsid w:val="009C66CA"/>
    <w:rsid w:val="009D032E"/>
    <w:rsid w:val="009D1F7B"/>
    <w:rsid w:val="009D2FA0"/>
    <w:rsid w:val="009F6463"/>
    <w:rsid w:val="009F7CE5"/>
    <w:rsid w:val="00A00780"/>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2A95"/>
    <w:rsid w:val="00A94217"/>
    <w:rsid w:val="00A94A09"/>
    <w:rsid w:val="00A968E2"/>
    <w:rsid w:val="00A97E80"/>
    <w:rsid w:val="00AA46BA"/>
    <w:rsid w:val="00AA5FCE"/>
    <w:rsid w:val="00AB7383"/>
    <w:rsid w:val="00AC33AD"/>
    <w:rsid w:val="00AD2737"/>
    <w:rsid w:val="00AD469D"/>
    <w:rsid w:val="00AE3BEA"/>
    <w:rsid w:val="00AE646D"/>
    <w:rsid w:val="00B02449"/>
    <w:rsid w:val="00B103CF"/>
    <w:rsid w:val="00B12D02"/>
    <w:rsid w:val="00B16A7D"/>
    <w:rsid w:val="00B16CB0"/>
    <w:rsid w:val="00B43128"/>
    <w:rsid w:val="00B445C7"/>
    <w:rsid w:val="00B44D79"/>
    <w:rsid w:val="00B45784"/>
    <w:rsid w:val="00B50EDD"/>
    <w:rsid w:val="00B61F13"/>
    <w:rsid w:val="00B70F39"/>
    <w:rsid w:val="00B73034"/>
    <w:rsid w:val="00B74BD9"/>
    <w:rsid w:val="00B766AF"/>
    <w:rsid w:val="00B87578"/>
    <w:rsid w:val="00B9169D"/>
    <w:rsid w:val="00B92666"/>
    <w:rsid w:val="00B95616"/>
    <w:rsid w:val="00BA03BC"/>
    <w:rsid w:val="00BA576E"/>
    <w:rsid w:val="00BA6D2E"/>
    <w:rsid w:val="00BA6EB7"/>
    <w:rsid w:val="00BB0314"/>
    <w:rsid w:val="00BB054B"/>
    <w:rsid w:val="00BB7E27"/>
    <w:rsid w:val="00BC1434"/>
    <w:rsid w:val="00BD217D"/>
    <w:rsid w:val="00BD3772"/>
    <w:rsid w:val="00BD76AD"/>
    <w:rsid w:val="00BE2015"/>
    <w:rsid w:val="00BE66FF"/>
    <w:rsid w:val="00BF25B0"/>
    <w:rsid w:val="00BF5ECD"/>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62EF6"/>
    <w:rsid w:val="00C65994"/>
    <w:rsid w:val="00C6748D"/>
    <w:rsid w:val="00C70083"/>
    <w:rsid w:val="00C733D2"/>
    <w:rsid w:val="00C75BE8"/>
    <w:rsid w:val="00C827FF"/>
    <w:rsid w:val="00C82AEA"/>
    <w:rsid w:val="00C82EA9"/>
    <w:rsid w:val="00C83E3B"/>
    <w:rsid w:val="00C8460F"/>
    <w:rsid w:val="00C85309"/>
    <w:rsid w:val="00C86E91"/>
    <w:rsid w:val="00C9143F"/>
    <w:rsid w:val="00C96781"/>
    <w:rsid w:val="00C97135"/>
    <w:rsid w:val="00CB0A5B"/>
    <w:rsid w:val="00CC5A71"/>
    <w:rsid w:val="00CD164C"/>
    <w:rsid w:val="00CD6861"/>
    <w:rsid w:val="00CE2D73"/>
    <w:rsid w:val="00CF2EBC"/>
    <w:rsid w:val="00CF477C"/>
    <w:rsid w:val="00CF6111"/>
    <w:rsid w:val="00D01DDE"/>
    <w:rsid w:val="00D12C61"/>
    <w:rsid w:val="00D20C36"/>
    <w:rsid w:val="00D2463C"/>
    <w:rsid w:val="00D2767C"/>
    <w:rsid w:val="00D3679E"/>
    <w:rsid w:val="00D407FD"/>
    <w:rsid w:val="00D41018"/>
    <w:rsid w:val="00D4158F"/>
    <w:rsid w:val="00D42870"/>
    <w:rsid w:val="00D42E48"/>
    <w:rsid w:val="00D441E7"/>
    <w:rsid w:val="00D44399"/>
    <w:rsid w:val="00D50C4E"/>
    <w:rsid w:val="00D51727"/>
    <w:rsid w:val="00D57987"/>
    <w:rsid w:val="00D61EDF"/>
    <w:rsid w:val="00D7772C"/>
    <w:rsid w:val="00D82CCE"/>
    <w:rsid w:val="00D91BAE"/>
    <w:rsid w:val="00D9242B"/>
    <w:rsid w:val="00D94336"/>
    <w:rsid w:val="00D94A26"/>
    <w:rsid w:val="00D97F30"/>
    <w:rsid w:val="00DA07F9"/>
    <w:rsid w:val="00DA4B39"/>
    <w:rsid w:val="00DB0F37"/>
    <w:rsid w:val="00DB15E3"/>
    <w:rsid w:val="00DB2C4D"/>
    <w:rsid w:val="00DB2E9F"/>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1D6F"/>
    <w:rsid w:val="00E73460"/>
    <w:rsid w:val="00E77820"/>
    <w:rsid w:val="00E82D54"/>
    <w:rsid w:val="00E86046"/>
    <w:rsid w:val="00E874A2"/>
    <w:rsid w:val="00E92E87"/>
    <w:rsid w:val="00E95E14"/>
    <w:rsid w:val="00E96C97"/>
    <w:rsid w:val="00EA137C"/>
    <w:rsid w:val="00EA2061"/>
    <w:rsid w:val="00EB1D12"/>
    <w:rsid w:val="00EC10E2"/>
    <w:rsid w:val="00EC6F09"/>
    <w:rsid w:val="00ED4551"/>
    <w:rsid w:val="00ED517D"/>
    <w:rsid w:val="00ED53AC"/>
    <w:rsid w:val="00ED5836"/>
    <w:rsid w:val="00EE1764"/>
    <w:rsid w:val="00EF11EF"/>
    <w:rsid w:val="00EF4081"/>
    <w:rsid w:val="00F015BE"/>
    <w:rsid w:val="00F0682B"/>
    <w:rsid w:val="00F11E03"/>
    <w:rsid w:val="00F12956"/>
    <w:rsid w:val="00F13DBC"/>
    <w:rsid w:val="00F2087A"/>
    <w:rsid w:val="00F26274"/>
    <w:rsid w:val="00F30D31"/>
    <w:rsid w:val="00F31F9D"/>
    <w:rsid w:val="00F40400"/>
    <w:rsid w:val="00F54576"/>
    <w:rsid w:val="00F54AB2"/>
    <w:rsid w:val="00F62CAE"/>
    <w:rsid w:val="00F878E9"/>
    <w:rsid w:val="00F87950"/>
    <w:rsid w:val="00FA138F"/>
    <w:rsid w:val="00FA606D"/>
    <w:rsid w:val="00FA6179"/>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15:docId w15:val="{783093C7-5CC4-4AA6-A00B-9B0A547B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hud.ahissar@weizmann.ac.il"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9F136-4BAC-4D7A-BF53-DCC60EAD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6007</Words>
  <Characters>34241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2</cp:revision>
  <dcterms:created xsi:type="dcterms:W3CDTF">2018-04-25T09:37:00Z</dcterms:created>
  <dcterms:modified xsi:type="dcterms:W3CDTF">2018-04-25T09:37:00Z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