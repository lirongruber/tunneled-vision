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77777777" w:rsidR="00696BB6" w:rsidRPr="00353E86" w:rsidRDefault="00696BB6" w:rsidP="00696BB6">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Pr>
          <w:rFonts w:asciiTheme="majorBidi" w:hAnsiTheme="majorBidi" w:cstheme="majorBidi"/>
          <w:b/>
          <w:bCs/>
          <w:color w:val="222222"/>
        </w:rPr>
        <w:t>Tunneled vision reveals closed-loop signatures of vision</w:t>
      </w:r>
    </w:p>
    <w:p w14:paraId="7B3500B4" w14:textId="77777777" w:rsidR="00696BB6" w:rsidRPr="00353E86" w:rsidRDefault="00696BB6" w:rsidP="00696BB6">
      <w:pPr>
        <w:spacing w:after="0"/>
        <w:jc w:val="center"/>
        <w:rPr>
          <w:rFonts w:asciiTheme="majorBidi" w:hAnsiTheme="majorBidi" w:cstheme="majorBidi"/>
          <w:sz w:val="24"/>
          <w:szCs w:val="24"/>
        </w:rPr>
      </w:pPr>
    </w:p>
    <w:p w14:paraId="3B68F10D" w14:textId="77777777" w:rsidR="00696BB6" w:rsidRDefault="00696BB6" w:rsidP="00696BB6">
      <w:pPr>
        <w:jc w:val="center"/>
        <w:rPr>
          <w:rFonts w:asciiTheme="majorBidi" w:hAnsiTheme="majorBidi" w:cstheme="majorBidi"/>
          <w:i/>
          <w:iCs/>
          <w:sz w:val="24"/>
          <w:szCs w:val="24"/>
        </w:rPr>
      </w:pPr>
      <w:r w:rsidRPr="00353E86">
        <w:rPr>
          <w:rFonts w:asciiTheme="majorBidi" w:hAnsiTheme="majorBidi" w:cstheme="majorBidi"/>
          <w:i/>
          <w:iCs/>
          <w:sz w:val="24"/>
          <w:szCs w:val="24"/>
        </w:rPr>
        <w:t>Liron Gruber, Amos Arieli and Ehud Ahissar</w:t>
      </w:r>
    </w:p>
    <w:p w14:paraId="5156421F" w14:textId="3934494C" w:rsidR="001618E7" w:rsidRPr="001618E7" w:rsidRDefault="001618E7" w:rsidP="00696BB6">
      <w:pPr>
        <w:jc w:val="center"/>
        <w:rPr>
          <w:rFonts w:asciiTheme="majorBidi" w:hAnsiTheme="majorBidi" w:cstheme="majorBidi"/>
          <w:sz w:val="24"/>
          <w:szCs w:val="24"/>
        </w:rPr>
      </w:pPr>
      <w:r w:rsidRPr="001618E7">
        <w:rPr>
          <w:rFonts w:asciiTheme="majorBidi" w:hAnsiTheme="majorBidi" w:cstheme="majorBidi"/>
          <w:sz w:val="24"/>
          <w:szCs w:val="24"/>
        </w:rPr>
        <w:t xml:space="preserve">Department of </w:t>
      </w:r>
      <w:r w:rsidR="004A625C" w:rsidRPr="001618E7">
        <w:rPr>
          <w:rFonts w:asciiTheme="majorBidi" w:hAnsiTheme="majorBidi" w:cstheme="majorBidi"/>
          <w:sz w:val="24"/>
          <w:szCs w:val="24"/>
        </w:rPr>
        <w:t>Neurobiology</w:t>
      </w:r>
      <w:r w:rsidRPr="001618E7">
        <w:rPr>
          <w:rFonts w:asciiTheme="majorBidi" w:hAnsiTheme="majorBidi" w:cstheme="majorBidi"/>
          <w:sz w:val="24"/>
          <w:szCs w:val="24"/>
        </w:rPr>
        <w:t>, Weizmann Institute, Rehovot, Israel</w:t>
      </w:r>
    </w:p>
    <w:p w14:paraId="68773303" w14:textId="2D4A014B" w:rsidR="008031B2" w:rsidRPr="00CD164C" w:rsidRDefault="00874BD5" w:rsidP="00C82AEA">
      <w:pPr>
        <w:pStyle w:val="m-7176105312737429122msolistparagraph"/>
        <w:shd w:val="clear" w:color="auto" w:fill="FFFFFF"/>
        <w:jc w:val="both"/>
        <w:rPr>
          <w:rFonts w:asciiTheme="majorBidi" w:eastAsiaTheme="minorHAnsi" w:hAnsiTheme="majorBidi" w:cstheme="majorBidi"/>
          <w:b/>
          <w:bCs/>
        </w:rPr>
      </w:pPr>
      <w:r w:rsidRPr="00CD164C">
        <w:rPr>
          <w:rFonts w:asciiTheme="majorBidi" w:eastAsiaTheme="minorHAnsi" w:hAnsiTheme="majorBidi" w:cstheme="majorBidi"/>
          <w:b/>
          <w:bCs/>
        </w:rPr>
        <w:t xml:space="preserve">Visual scene perception </w:t>
      </w:r>
      <w:r w:rsidR="00353E86" w:rsidRPr="00CD164C">
        <w:rPr>
          <w:rFonts w:asciiTheme="majorBidi" w:eastAsiaTheme="minorHAnsi" w:hAnsiTheme="majorBidi" w:cstheme="majorBidi"/>
          <w:b/>
          <w:bCs/>
        </w:rPr>
        <w:t xml:space="preserve">is based on continuous eye movements, typically yielding </w:t>
      </w:r>
      <w:r w:rsidRPr="00CD164C">
        <w:rPr>
          <w:rFonts w:asciiTheme="majorBidi" w:eastAsiaTheme="minorHAnsi" w:hAnsiTheme="majorBidi" w:cstheme="majorBidi"/>
          <w:b/>
          <w:bCs/>
        </w:rPr>
        <w:t>abrupt changes of regions of interest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saccades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and scanning of these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drifts</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fldChar w:fldCharType="begin">
          <w:fldData xml:space="preserve">PEVuZE5vdGU+PENpdGU+PEF1dGhvcj5TdGVpbm1hbjwvQXV0aG9yPjxZZWFyPjE5OTA8L1llYXI+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</w:fldData>
        </w:fldChar>
      </w:r>
      <w:r w:rsidR="00C82AEA" w:rsidRPr="00A83F59">
        <w:rPr>
          <w:rFonts w:asciiTheme="majorBidi" w:eastAsiaTheme="minorHAnsi" w:hAnsiTheme="majorBidi" w:cstheme="majorBidi"/>
          <w:b/>
          <w:bCs/>
        </w:rPr>
        <w:instrText xml:space="preserve"> ADDIN EN.CITE </w:instrText>
      </w:r>
      <w:r w:rsidR="00C82AEA" w:rsidRPr="00A83F59">
        <w:rPr>
          <w:rFonts w:asciiTheme="majorBidi" w:eastAsiaTheme="minorHAnsi" w:hAnsiTheme="majorBidi" w:cstheme="majorBidi"/>
          <w:b/>
          <w:bCs/>
        </w:rPr>
        <w:fldChar w:fldCharType="begin">
          <w:fldData xml:space="preserve">PEVuZE5vdGU+PENpdGU+PEF1dGhvcj5TdGVpbm1hbjwvQXV0aG9yPjxZZWFyPjE5OTA8L1llYXI+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</w:fldData>
        </w:fldChar>
      </w:r>
      <w:r w:rsidR="00C82AEA" w:rsidRPr="00A83F59">
        <w:rPr>
          <w:rFonts w:asciiTheme="majorBidi" w:eastAsiaTheme="minorHAnsi" w:hAnsiTheme="majorBidi" w:cstheme="majorBidi"/>
          <w:b/>
          <w:bCs/>
        </w:rPr>
        <w:instrText xml:space="preserve"> ADDIN EN.CITE.DATA </w:instrText>
      </w:r>
      <w:r w:rsidR="00C82AEA" w:rsidRPr="00A83F59">
        <w:rPr>
          <w:rFonts w:asciiTheme="majorBidi" w:eastAsiaTheme="minorHAnsi" w:hAnsiTheme="majorBidi" w:cstheme="majorBidi"/>
          <w:b/>
          <w:bCs/>
        </w:rPr>
      </w:r>
      <w:r w:rsidR="00C82AEA" w:rsidRPr="00A83F59">
        <w:rPr>
          <w:rFonts w:asciiTheme="majorBidi" w:eastAsiaTheme="minorHAnsi" w:hAnsiTheme="majorBidi" w:cstheme="majorBidi"/>
          <w:b/>
          <w:bCs/>
        </w:rPr>
        <w:fldChar w:fldCharType="end"/>
      </w:r>
      <w:r w:rsidR="00C82AEA" w:rsidRPr="00A83F59">
        <w:rPr>
          <w:rFonts w:asciiTheme="majorBidi" w:eastAsiaTheme="minorHAnsi" w:hAnsiTheme="majorBidi" w:cstheme="majorBidi"/>
          <w:b/>
          <w:bCs/>
        </w:rPr>
      </w:r>
      <w:r w:rsidR="00C82AEA">
        <w:rPr>
          <w:rFonts w:asciiTheme="majorBidi" w:eastAsiaTheme="minorHAnsi" w:hAnsiTheme="majorBidi" w:cstheme="majorBidi"/>
          <w:b/>
          <w:bCs/>
        </w:rPr>
        <w:fldChar w:fldCharType="separate"/>
      </w:r>
      <w:r w:rsidR="00C82AEA">
        <w:rPr>
          <w:rFonts w:asciiTheme="majorBidi" w:eastAsiaTheme="minorHAnsi" w:hAnsiTheme="majorBidi" w:cstheme="majorBidi"/>
          <w:b/>
          <w:bCs/>
          <w:noProof/>
        </w:rPr>
        <w:t>{Steinman, 1990 #1203;Rucci, 2007 #2683;Ahissar, 2001 #1830}</w:t>
      </w:r>
      <w:r w:rsidR="00C82AEA">
        <w:rPr>
          <w:rFonts w:asciiTheme="majorBidi" w:eastAsiaTheme="minorHAnsi" w:hAnsiTheme="majorBidi" w:cstheme="majorBidi"/>
          <w:b/>
          <w:bCs/>
        </w:rPr>
        <w:fldChar w:fldCharType="end"/>
      </w:r>
      <w:r w:rsidRPr="00CD164C">
        <w:rPr>
          <w:rFonts w:asciiTheme="majorBidi" w:eastAsiaTheme="minorHAnsi" w:hAnsiTheme="majorBidi" w:cstheme="majorBidi"/>
          <w:b/>
          <w:bCs/>
        </w:rPr>
        <w:t xml:space="preserve">. </w:t>
      </w:r>
      <w:r w:rsidR="0024265D" w:rsidRPr="00CD164C">
        <w:rPr>
          <w:rFonts w:asciiTheme="majorBidi" w:eastAsiaTheme="minorHAnsi" w:hAnsiTheme="majorBidi" w:cstheme="majorBidi"/>
          <w:b/>
          <w:bCs/>
        </w:rPr>
        <w:t xml:space="preserve">Whereas saccades are commonly considered to result </w:t>
      </w:r>
      <w:r w:rsidR="00FD4781" w:rsidRPr="00CD164C">
        <w:rPr>
          <w:rFonts w:asciiTheme="majorBidi" w:eastAsiaTheme="minorHAnsi" w:hAnsiTheme="majorBidi" w:cstheme="majorBidi"/>
          <w:b/>
          <w:bCs/>
        </w:rPr>
        <w:t xml:space="preserve">in part </w:t>
      </w:r>
      <w:r w:rsidR="0024265D" w:rsidRPr="00CD164C">
        <w:rPr>
          <w:rFonts w:asciiTheme="majorBidi" w:eastAsiaTheme="minorHAnsi" w:hAnsiTheme="majorBidi" w:cstheme="majorBidi"/>
          <w:b/>
          <w:bCs/>
        </w:rPr>
        <w:t>from closed-loop dynamics related to scene analysis, drifts are commonly considered to function in an open-loop scheme</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 xml:space="preserve">their kinematics </w:t>
      </w:r>
      <w:r w:rsidR="00C82AEA">
        <w:rPr>
          <w:rFonts w:asciiTheme="majorBidi" w:eastAsiaTheme="minorHAnsi" w:hAnsiTheme="majorBidi" w:cstheme="majorBidi"/>
          <w:b/>
          <w:bCs/>
        </w:rPr>
        <w:t>are commonly</w:t>
      </w:r>
      <w:r w:rsidR="00FD4781" w:rsidRPr="00CD164C">
        <w:rPr>
          <w:rFonts w:asciiTheme="majorBidi" w:eastAsiaTheme="minorHAnsi" w:hAnsiTheme="majorBidi" w:cstheme="majorBidi"/>
          <w:b/>
          <w:bCs/>
        </w:rPr>
        <w:t xml:space="preserve"> assumed independent of the visual input</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t>{</w:t>
      </w:r>
      <w:r w:rsidR="00C82AEA">
        <w:rPr>
          <w:rFonts w:asciiTheme="majorBidi" w:eastAsiaTheme="minorHAnsi" w:hAnsiTheme="majorBidi" w:cstheme="majorBidi"/>
          <w:b/>
          <w:bCs/>
          <w:noProof/>
        </w:rPr>
        <w:t>Steinman, 1990 #1203;Pitkow, 2007 #2945}</w:t>
      </w:r>
      <w:r w:rsidR="00FD4781" w:rsidRPr="00CD164C">
        <w:rPr>
          <w:rFonts w:asciiTheme="majorBidi" w:eastAsiaTheme="minorHAnsi" w:hAnsiTheme="majorBidi" w:cstheme="majorBidi"/>
          <w:b/>
          <w:bCs/>
        </w:rPr>
        <w:t>.</w:t>
      </w:r>
      <w:r w:rsidR="005447B5" w:rsidRPr="00CD164C">
        <w:rPr>
          <w:rFonts w:asciiTheme="majorBidi" w:eastAsiaTheme="minorHAnsi" w:hAnsiTheme="majorBidi" w:cstheme="majorBidi"/>
          <w:b/>
          <w:bCs/>
        </w:rPr>
        <w:t xml:space="preserve"> </w:t>
      </w:r>
      <w:r w:rsidR="008031B2" w:rsidRPr="00CD164C">
        <w:rPr>
          <w:rFonts w:asciiTheme="majorBidi" w:eastAsiaTheme="minorHAnsi" w:hAnsiTheme="majorBidi" w:cstheme="majorBidi"/>
          <w:b/>
          <w:bCs/>
        </w:rPr>
        <w:t>We tested th</w:t>
      </w:r>
      <w:r w:rsidR="001B4AD1" w:rsidRPr="00CD164C">
        <w:rPr>
          <w:rFonts w:asciiTheme="majorBidi" w:eastAsiaTheme="minorHAnsi" w:hAnsiTheme="majorBidi" w:cstheme="majorBidi"/>
          <w:b/>
          <w:bCs/>
        </w:rPr>
        <w:t>is dependency</w:t>
      </w:r>
      <w:r w:rsidR="008031B2" w:rsidRPr="00CD164C">
        <w:rPr>
          <w:rFonts w:asciiTheme="majorBidi" w:eastAsiaTheme="minorHAnsi" w:hAnsiTheme="majorBidi" w:cstheme="majorBidi"/>
          <w:b/>
          <w:bCs/>
        </w:rPr>
        <w:t xml:space="preserve"> </w:t>
      </w:r>
      <w:r w:rsidR="005447B5" w:rsidRPr="00CD164C">
        <w:rPr>
          <w:rFonts w:asciiTheme="majorBidi" w:eastAsiaTheme="minorHAnsi" w:hAnsiTheme="majorBidi" w:cstheme="majorBidi"/>
          <w:b/>
          <w:bCs/>
        </w:rPr>
        <w:t>in</w:t>
      </w:r>
      <w:r w:rsidR="00F11E03" w:rsidRPr="00CD164C">
        <w:rPr>
          <w:rFonts w:asciiTheme="majorBidi" w:eastAsiaTheme="minorHAnsi" w:hAnsiTheme="majorBidi" w:cstheme="majorBidi"/>
          <w:b/>
          <w:bCs/>
        </w:rPr>
        <w:t xml:space="preserve"> human </w:t>
      </w:r>
      <w:r w:rsidR="005447B5" w:rsidRPr="00CD164C">
        <w:rPr>
          <w:rFonts w:asciiTheme="majorBidi" w:eastAsiaTheme="minorHAnsi" w:hAnsiTheme="majorBidi" w:cstheme="majorBidi"/>
          <w:b/>
          <w:bCs/>
        </w:rPr>
        <w:t xml:space="preserve">subjects perceiving </w:t>
      </w:r>
      <w:r w:rsidR="003B06FD" w:rsidRPr="00CD164C">
        <w:rPr>
          <w:rFonts w:asciiTheme="majorBidi" w:eastAsiaTheme="minorHAnsi" w:hAnsiTheme="majorBidi" w:cstheme="majorBidi"/>
          <w:b/>
          <w:bCs/>
        </w:rPr>
        <w:t xml:space="preserve">basic geometrical shapes </w:t>
      </w:r>
      <w:r w:rsidR="008031B2" w:rsidRPr="00CD164C">
        <w:rPr>
          <w:rFonts w:asciiTheme="majorBidi" w:eastAsiaTheme="minorHAnsi" w:hAnsiTheme="majorBidi" w:cstheme="majorBidi"/>
          <w:b/>
          <w:bCs/>
        </w:rPr>
        <w:t>by modulating the spatial information</w:t>
      </w:r>
      <w:r w:rsidR="00F11E03" w:rsidRPr="00CD164C">
        <w:rPr>
          <w:rFonts w:asciiTheme="majorBidi" w:eastAsiaTheme="minorHAnsi" w:hAnsiTheme="majorBidi" w:cstheme="majorBidi"/>
          <w:b/>
          <w:bCs/>
        </w:rPr>
        <w:t xml:space="preserve"> that is available to </w:t>
      </w:r>
      <w:r w:rsidR="003B06FD" w:rsidRPr="00CD164C">
        <w:rPr>
          <w:rFonts w:asciiTheme="majorBidi" w:eastAsiaTheme="minorHAnsi" w:hAnsiTheme="majorBidi" w:cstheme="majorBidi"/>
          <w:b/>
          <w:bCs/>
        </w:rPr>
        <w:t xml:space="preserve">them </w:t>
      </w:r>
      <w:r w:rsidR="00F11E03" w:rsidRPr="00CD164C">
        <w:rPr>
          <w:rFonts w:asciiTheme="majorBidi" w:eastAsiaTheme="minorHAnsi" w:hAnsiTheme="majorBidi" w:cstheme="majorBidi"/>
          <w:b/>
          <w:bCs/>
        </w:rPr>
        <w:t>and assessing their motor interactions with the environment.</w:t>
      </w:r>
      <w:r w:rsidR="00BD3772" w:rsidRPr="00CD164C">
        <w:rPr>
          <w:rFonts w:asciiTheme="majorBidi" w:eastAsiaTheme="minorHAnsi" w:hAnsiTheme="majorBidi" w:cstheme="majorBidi"/>
          <w:b/>
          <w:bCs/>
        </w:rPr>
        <w:t xml:space="preserve"> We modulated the available spatial information by changing stimulus size and by changing the effective retinal size – the latter was achieved by real-time tunneling of the gaze to a limited window around its center. </w:t>
      </w:r>
      <w:r w:rsidR="00715814" w:rsidRPr="00CD164C">
        <w:rPr>
          <w:rFonts w:asciiTheme="majorBidi" w:eastAsiaTheme="minorHAnsi" w:hAnsiTheme="majorBidi" w:cstheme="majorBidi"/>
          <w:b/>
          <w:bCs/>
        </w:rPr>
        <w:t>Scanning trajectories demonstrated clear closed-loop dynamics</w:t>
      </w:r>
      <w:r w:rsidR="00FA606D" w:rsidRPr="00CD164C">
        <w:rPr>
          <w:rFonts w:asciiTheme="majorBidi" w:eastAsiaTheme="minorHAnsi" w:hAnsiTheme="majorBidi" w:cstheme="majorBidi"/>
          <w:b/>
          <w:bCs/>
        </w:rPr>
        <w:t xml:space="preserve"> of</w:t>
      </w:r>
      <w:r w:rsidR="00E111AB" w:rsidRPr="00CD164C">
        <w:rPr>
          <w:rFonts w:asciiTheme="majorBidi" w:eastAsiaTheme="minorHAnsi" w:hAnsiTheme="majorBidi" w:cstheme="majorBidi"/>
          <w:b/>
          <w:bCs/>
        </w:rPr>
        <w:t xml:space="preserve"> both using saccades and drifts</w:t>
      </w:r>
      <w:r w:rsidR="00FA606D" w:rsidRPr="00CD164C">
        <w:rPr>
          <w:rFonts w:asciiTheme="majorBidi" w:eastAsiaTheme="minorHAnsi" w:hAnsiTheme="majorBidi" w:cstheme="majorBidi"/>
          <w:b/>
          <w:bCs/>
        </w:rPr>
        <w:t>. First, the eyes often scanned the borders of the images,</w:t>
      </w:r>
      <w:r w:rsidR="00715814" w:rsidRPr="00CD164C">
        <w:rPr>
          <w:rFonts w:asciiTheme="majorBidi" w:eastAsiaTheme="minorHAnsi" w:hAnsiTheme="majorBidi" w:cstheme="majorBidi"/>
          <w:b/>
          <w:bCs/>
        </w:rPr>
        <w:t xml:space="preserve"> in a manner that necessitates relying on concurrent sensory data. </w:t>
      </w:r>
      <w:r w:rsidR="00FA606D" w:rsidRPr="00CD164C">
        <w:rPr>
          <w:rFonts w:asciiTheme="majorBidi" w:eastAsiaTheme="minorHAnsi" w:hAnsiTheme="majorBidi" w:cstheme="majorBidi"/>
          <w:b/>
          <w:bCs/>
        </w:rPr>
        <w:t xml:space="preserve">Second, the visual system increased saccade rate and drift speed when challenged with tunneled vision. </w:t>
      </w:r>
      <w:r w:rsidR="003C2163" w:rsidRPr="00CD164C">
        <w:rPr>
          <w:rFonts w:asciiTheme="majorBidi" w:eastAsiaTheme="minorHAnsi" w:hAnsiTheme="majorBidi" w:cstheme="majorBidi"/>
          <w:b/>
          <w:bCs/>
        </w:rPr>
        <w:t xml:space="preserve">Third, the system decreased drift speed when scanning borders. </w:t>
      </w:r>
      <w:r w:rsidR="004A625C">
        <w:rPr>
          <w:rFonts w:asciiTheme="majorBidi" w:eastAsiaTheme="minorHAnsi" w:hAnsiTheme="majorBidi" w:cstheme="majorBidi"/>
          <w:b/>
          <w:bCs/>
        </w:rPr>
        <w:t>Drift s</w:t>
      </w:r>
      <w:r w:rsidR="00482028">
        <w:rPr>
          <w:rFonts w:asciiTheme="majorBidi" w:eastAsiaTheme="minorHAnsi" w:hAnsiTheme="majorBidi" w:cstheme="majorBidi"/>
          <w:b/>
          <w:bCs/>
        </w:rPr>
        <w:t>peed</w:t>
      </w:r>
      <w:r w:rsidR="004A625C">
        <w:rPr>
          <w:rFonts w:asciiTheme="majorBidi" w:eastAsiaTheme="minorHAnsi" w:hAnsiTheme="majorBidi" w:cstheme="majorBidi"/>
          <w:b/>
          <w:bCs/>
        </w:rPr>
        <w:t xml:space="preserve"> conver</w:t>
      </w:r>
      <w:r w:rsidR="00482028">
        <w:rPr>
          <w:rFonts w:asciiTheme="majorBidi" w:eastAsiaTheme="minorHAnsi" w:hAnsiTheme="majorBidi" w:cstheme="majorBidi"/>
          <w:b/>
          <w:bCs/>
        </w:rPr>
        <w:t>ged</w:t>
      </w:r>
      <w:r w:rsidR="004A625C">
        <w:rPr>
          <w:rFonts w:asciiTheme="majorBidi" w:eastAsiaTheme="minorHAnsi" w:hAnsiTheme="majorBidi" w:cstheme="majorBidi"/>
          <w:b/>
          <w:bCs/>
        </w:rPr>
        <w:t xml:space="preserve"> to its </w:t>
      </w:r>
      <w:r w:rsidR="00482028">
        <w:rPr>
          <w:rFonts w:asciiTheme="majorBidi" w:eastAsiaTheme="minorHAnsi" w:hAnsiTheme="majorBidi" w:cstheme="majorBidi"/>
          <w:b/>
          <w:bCs/>
        </w:rPr>
        <w:t>target</w:t>
      </w:r>
      <w:r w:rsidR="004A625C">
        <w:rPr>
          <w:rFonts w:asciiTheme="majorBidi" w:eastAsiaTheme="minorHAnsi" w:hAnsiTheme="majorBidi" w:cstheme="majorBidi"/>
          <w:b/>
          <w:bCs/>
        </w:rPr>
        <w:t xml:space="preserve"> value anew during each </w:t>
      </w:r>
      <w:r w:rsidR="003C2163" w:rsidRPr="00CD164C">
        <w:rPr>
          <w:rFonts w:asciiTheme="majorBidi" w:eastAsiaTheme="minorHAnsi" w:hAnsiTheme="majorBidi" w:cstheme="majorBidi"/>
          <w:b/>
          <w:bCs/>
        </w:rPr>
        <w:t>fixational pause</w:t>
      </w:r>
      <w:r w:rsidR="00482028">
        <w:rPr>
          <w:rFonts w:asciiTheme="majorBidi" w:eastAsiaTheme="minorHAnsi" w:hAnsiTheme="majorBidi" w:cstheme="majorBidi"/>
          <w:b/>
          <w:bCs/>
        </w:rPr>
        <w:t xml:space="preserve"> (</w:t>
      </w:r>
      <w:r w:rsidR="00482028" w:rsidRPr="00482028">
        <w:rPr>
          <w:rFonts w:asciiTheme="majorBidi" w:eastAsiaTheme="minorHAnsi" w:hAnsiTheme="majorBidi" w:cstheme="majorBidi"/>
          <w:b/>
          <w:bCs/>
        </w:rPr>
        <w:t xml:space="preserve">henceforth </w:t>
      </w:r>
      <w:r w:rsidR="00482028">
        <w:rPr>
          <w:rFonts w:asciiTheme="majorBidi" w:eastAsiaTheme="minorHAnsi" w:hAnsiTheme="majorBidi" w:cstheme="majorBidi"/>
          <w:b/>
          <w:bCs/>
        </w:rPr>
        <w:t>“pause”)</w:t>
      </w:r>
      <w:r w:rsidR="004A625C">
        <w:rPr>
          <w:rFonts w:asciiTheme="majorBidi" w:eastAsiaTheme="minorHAnsi" w:hAnsiTheme="majorBidi" w:cstheme="majorBidi"/>
          <w:b/>
          <w:bCs/>
        </w:rPr>
        <w:t>, on average</w:t>
      </w:r>
      <w:r w:rsidR="003C2163" w:rsidRPr="00CD164C">
        <w:rPr>
          <w:rFonts w:asciiTheme="majorBidi" w:eastAsiaTheme="minorHAnsi" w:hAnsiTheme="majorBidi" w:cstheme="majorBidi"/>
          <w:b/>
          <w:bCs/>
        </w:rPr>
        <w:t xml:space="preserve"> within 50-</w:t>
      </w:r>
      <w:r w:rsidR="002B7F93">
        <w:rPr>
          <w:rFonts w:asciiTheme="majorBidi" w:eastAsiaTheme="minorHAnsi" w:hAnsiTheme="majorBidi" w:cstheme="majorBidi"/>
          <w:b/>
          <w:bCs/>
        </w:rPr>
        <w:t xml:space="preserve">70 </w:t>
      </w:r>
      <w:r w:rsidR="003C2163" w:rsidRPr="00CD164C">
        <w:rPr>
          <w:rFonts w:asciiTheme="majorBidi" w:eastAsiaTheme="minorHAnsi" w:hAnsiTheme="majorBidi" w:cstheme="majorBidi"/>
          <w:b/>
          <w:bCs/>
        </w:rPr>
        <w:t xml:space="preserve">ms from pause onset. Importantly, within the same trial the speed converged to significantly different values depending on whether the eye landed on a border or not. </w:t>
      </w:r>
      <w:r w:rsidR="002F5A1D">
        <w:rPr>
          <w:rFonts w:asciiTheme="majorBidi" w:eastAsiaTheme="minorHAnsi" w:hAnsiTheme="majorBidi" w:cstheme="majorBidi"/>
          <w:b/>
          <w:bCs/>
        </w:rPr>
        <w:t>Analysis of the</w:t>
      </w:r>
      <w:r w:rsidR="004A625C">
        <w:rPr>
          <w:rFonts w:asciiTheme="majorBidi" w:eastAsiaTheme="minorHAnsi" w:hAnsiTheme="majorBidi" w:cstheme="majorBidi"/>
          <w:b/>
          <w:bCs/>
        </w:rPr>
        <w:t>se</w:t>
      </w:r>
      <w:r w:rsidR="003C2163" w:rsidRPr="00CD164C">
        <w:rPr>
          <w:rFonts w:asciiTheme="majorBidi" w:eastAsiaTheme="minorHAnsi" w:hAnsiTheme="majorBidi" w:cstheme="majorBidi"/>
          <w:b/>
          <w:bCs/>
        </w:rPr>
        <w:t xml:space="preserve"> controlled variables </w:t>
      </w:r>
      <w:r w:rsidR="002F5A1D">
        <w:rPr>
          <w:rFonts w:asciiTheme="majorBidi" w:eastAsiaTheme="minorHAnsi" w:hAnsiTheme="majorBidi" w:cstheme="majorBidi"/>
          <w:b/>
          <w:bCs/>
        </w:rPr>
        <w:t>suggest</w:t>
      </w:r>
      <w:r w:rsidR="003C2163" w:rsidRPr="00CD164C">
        <w:rPr>
          <w:rFonts w:asciiTheme="majorBidi" w:eastAsiaTheme="minorHAnsi" w:hAnsiTheme="majorBidi" w:cstheme="majorBidi"/>
          <w:b/>
          <w:bCs/>
        </w:rPr>
        <w:t xml:space="preserve"> that</w:t>
      </w:r>
      <w:r w:rsidR="002473F7" w:rsidRPr="00CD164C">
        <w:rPr>
          <w:rFonts w:asciiTheme="majorBidi" w:eastAsiaTheme="minorHAnsi" w:hAnsiTheme="majorBidi" w:cstheme="majorBidi"/>
          <w:b/>
          <w:bCs/>
        </w:rPr>
        <w:t xml:space="preserve"> when </w:t>
      </w:r>
      <w:r w:rsidR="002F5A1D">
        <w:rPr>
          <w:rFonts w:asciiTheme="majorBidi" w:eastAsiaTheme="minorHAnsi" w:hAnsiTheme="majorBidi" w:cstheme="majorBidi"/>
          <w:b/>
          <w:bCs/>
        </w:rPr>
        <w:t>challenged with tunneled vision</w:t>
      </w:r>
      <w:r w:rsidR="002473F7" w:rsidRPr="00CD164C">
        <w:rPr>
          <w:rFonts w:asciiTheme="majorBidi" w:eastAsiaTheme="minorHAnsi" w:hAnsiTheme="majorBidi" w:cstheme="majorBidi"/>
          <w:b/>
          <w:bCs/>
        </w:rPr>
        <w:t xml:space="preserve"> the visual system</w:t>
      </w:r>
      <w:r w:rsidR="001030A0" w:rsidRPr="00CD164C">
        <w:rPr>
          <w:rFonts w:asciiTheme="majorBidi" w:eastAsiaTheme="minorHAnsi" w:hAnsiTheme="majorBidi" w:cstheme="majorBidi"/>
          <w:b/>
          <w:bCs/>
        </w:rPr>
        <w:t xml:space="preserve"> </w:t>
      </w:r>
      <w:r w:rsidR="002473F7" w:rsidRPr="00CD164C">
        <w:rPr>
          <w:rFonts w:asciiTheme="majorBidi" w:eastAsiaTheme="minorHAnsi" w:hAnsiTheme="majorBidi" w:cstheme="majorBidi"/>
          <w:b/>
          <w:bCs/>
        </w:rPr>
        <w:t>compromised</w:t>
      </w:r>
      <w:r w:rsidR="001030A0" w:rsidRPr="00CD164C">
        <w:rPr>
          <w:rFonts w:asciiTheme="majorBidi" w:eastAsiaTheme="minorHAnsi" w:hAnsiTheme="majorBidi" w:cstheme="majorBidi"/>
          <w:b/>
          <w:bCs/>
        </w:rPr>
        <w:t xml:space="preserve"> the constancy of drift </w:t>
      </w:r>
      <w:r w:rsidR="002F5A1D">
        <w:rPr>
          <w:rFonts w:asciiTheme="majorBidi" w:eastAsiaTheme="minorHAnsi" w:hAnsiTheme="majorBidi" w:cstheme="majorBidi"/>
          <w:b/>
          <w:bCs/>
        </w:rPr>
        <w:t>speed</w:t>
      </w:r>
      <w:r w:rsidR="001030A0" w:rsidRPr="00CD164C">
        <w:rPr>
          <w:rFonts w:asciiTheme="majorBidi" w:eastAsiaTheme="minorHAnsi" w:hAnsiTheme="majorBidi" w:cstheme="majorBidi"/>
          <w:b/>
          <w:bCs/>
        </w:rPr>
        <w:t xml:space="preserve">, and hence that of temporal coding, for increasing the </w:t>
      </w:r>
      <w:r w:rsidR="003B06FD" w:rsidRPr="00CD164C">
        <w:rPr>
          <w:rFonts w:asciiTheme="majorBidi" w:eastAsiaTheme="minorHAnsi" w:hAnsiTheme="majorBidi" w:cstheme="majorBidi"/>
          <w:b/>
          <w:bCs/>
        </w:rPr>
        <w:t xml:space="preserve">acquisition </w:t>
      </w:r>
      <w:r w:rsidR="001030A0" w:rsidRPr="00CD164C">
        <w:rPr>
          <w:rFonts w:asciiTheme="majorBidi" w:eastAsiaTheme="minorHAnsi" w:hAnsiTheme="majorBidi" w:cstheme="majorBidi"/>
          <w:b/>
          <w:bCs/>
        </w:rPr>
        <w:t>rate.</w:t>
      </w:r>
      <w:r w:rsidR="005447B5" w:rsidRPr="00CD164C">
        <w:rPr>
          <w:rFonts w:asciiTheme="majorBidi" w:eastAsiaTheme="minorHAnsi" w:hAnsiTheme="majorBidi" w:cstheme="majorBidi"/>
          <w:b/>
          <w:bCs/>
        </w:rPr>
        <w:t xml:space="preserve"> </w:t>
      </w:r>
      <w:r w:rsidR="001618E7" w:rsidRPr="00CD164C">
        <w:rPr>
          <w:rFonts w:asciiTheme="majorBidi" w:eastAsiaTheme="minorHAnsi" w:hAnsiTheme="majorBidi" w:cstheme="majorBidi"/>
          <w:b/>
          <w:bCs/>
        </w:rPr>
        <w:t>Overall,</w:t>
      </w:r>
      <w:r w:rsidR="002473F7" w:rsidRPr="00CD164C">
        <w:rPr>
          <w:rFonts w:asciiTheme="majorBidi" w:eastAsiaTheme="minorHAnsi" w:hAnsiTheme="majorBidi" w:cstheme="majorBidi"/>
          <w:b/>
          <w:bCs/>
        </w:rPr>
        <w:t xml:space="preserve"> t</w:t>
      </w:r>
      <w:r w:rsidR="008031B2" w:rsidRPr="00CD164C">
        <w:rPr>
          <w:rFonts w:asciiTheme="majorBidi" w:eastAsiaTheme="minorHAnsi" w:hAnsiTheme="majorBidi" w:cstheme="majorBidi"/>
          <w:b/>
          <w:bCs/>
        </w:rPr>
        <w:t xml:space="preserve">hese </w:t>
      </w:r>
      <w:r w:rsidR="002F5A1D">
        <w:rPr>
          <w:rFonts w:asciiTheme="majorBidi" w:eastAsiaTheme="minorHAnsi" w:hAnsiTheme="majorBidi" w:cstheme="majorBidi"/>
          <w:b/>
          <w:bCs/>
        </w:rPr>
        <w:t>results reveal clear indications for vision being based on closed-loop mechanisms through which</w:t>
      </w:r>
      <w:r w:rsidR="008031B2" w:rsidRPr="00CD164C">
        <w:rPr>
          <w:rFonts w:asciiTheme="majorBidi" w:eastAsiaTheme="minorHAnsi" w:hAnsiTheme="majorBidi" w:cstheme="majorBidi"/>
          <w:b/>
          <w:bCs/>
        </w:rPr>
        <w:t xml:space="preserve"> the kinematics of saccades and drifts are adapted </w:t>
      </w:r>
      <w:r w:rsidR="002473F7" w:rsidRPr="00CD164C">
        <w:rPr>
          <w:rFonts w:asciiTheme="majorBidi" w:eastAsiaTheme="minorHAnsi" w:hAnsiTheme="majorBidi" w:cstheme="majorBidi"/>
          <w:b/>
          <w:bCs/>
        </w:rPr>
        <w:t xml:space="preserve">on-line </w:t>
      </w:r>
      <w:r w:rsidR="008031B2" w:rsidRPr="00CD164C">
        <w:rPr>
          <w:rFonts w:asciiTheme="majorBidi" w:eastAsiaTheme="minorHAnsi" w:hAnsiTheme="majorBidi" w:cstheme="majorBidi"/>
          <w:b/>
          <w:bCs/>
        </w:rPr>
        <w:t xml:space="preserve">to </w:t>
      </w:r>
      <w:r w:rsidR="009974FE" w:rsidRPr="00CD164C">
        <w:rPr>
          <w:rFonts w:asciiTheme="majorBidi" w:eastAsiaTheme="minorHAnsi" w:hAnsiTheme="majorBidi" w:cstheme="majorBidi"/>
          <w:b/>
          <w:bCs/>
        </w:rPr>
        <w:t xml:space="preserve">the characteristics of </w:t>
      </w:r>
      <w:r w:rsidR="008031B2" w:rsidRPr="00CD164C">
        <w:rPr>
          <w:rFonts w:asciiTheme="majorBidi" w:eastAsiaTheme="minorHAnsi" w:hAnsiTheme="majorBidi" w:cstheme="majorBidi"/>
          <w:b/>
          <w:bCs/>
        </w:rPr>
        <w:t>available external information.</w:t>
      </w:r>
    </w:p>
    <w:p w14:paraId="47EF178A" w14:textId="28320C74" w:rsidR="00383C93" w:rsidRDefault="00383C93" w:rsidP="004B7C17">
      <w:pPr>
        <w:jc w:val="both"/>
        <w:rPr>
          <w:rFonts w:asciiTheme="majorBidi" w:hAnsiTheme="majorBidi" w:cstheme="majorBidi"/>
          <w:sz w:val="24"/>
          <w:szCs w:val="24"/>
        </w:rPr>
      </w:pPr>
      <w:r>
        <w:rPr>
          <w:rFonts w:asciiTheme="majorBidi" w:hAnsiTheme="majorBidi" w:cstheme="majorBidi"/>
          <w:sz w:val="24"/>
          <w:szCs w:val="24"/>
        </w:rPr>
        <w:t>Five</w:t>
      </w:r>
      <w:r w:rsidR="00A7611F" w:rsidRPr="00353E86">
        <w:rPr>
          <w:rFonts w:asciiTheme="majorBidi" w:hAnsiTheme="majorBidi" w:cstheme="majorBidi"/>
          <w:sz w:val="24"/>
          <w:szCs w:val="24"/>
        </w:rPr>
        <w:t xml:space="preserve"> participants </w:t>
      </w:r>
      <w:r>
        <w:rPr>
          <w:rFonts w:asciiTheme="majorBidi" w:hAnsiTheme="majorBidi" w:cstheme="majorBidi"/>
          <w:sz w:val="24"/>
          <w:szCs w:val="24"/>
        </w:rPr>
        <w:t>were asked to identify an image on a screen as one of five options (s</w:t>
      </w:r>
      <w:r w:rsidRPr="00353E86">
        <w:rPr>
          <w:rFonts w:asciiTheme="majorBidi" w:hAnsiTheme="majorBidi" w:cstheme="majorBidi"/>
          <w:sz w:val="24"/>
          <w:szCs w:val="24"/>
        </w:rPr>
        <w:t>quare, rectangle, circle, triangle and a parallelogram</w:t>
      </w:r>
      <w:r>
        <w:rPr>
          <w:rFonts w:asciiTheme="majorBidi" w:hAnsiTheme="majorBidi" w:cstheme="majorBidi"/>
          <w:sz w:val="24"/>
          <w:szCs w:val="24"/>
        </w:rPr>
        <w:t xml:space="preserve">) after viewing it either naturally or through tunneled vision (during which spatial information was exposed only around the center of their gaze, which was continuously tracked). Two image sizes were presented </w:t>
      </w:r>
      <w:commentRangeStart w:id="0"/>
      <w:r>
        <w:rPr>
          <w:rFonts w:asciiTheme="majorBidi" w:hAnsiTheme="majorBidi" w:cstheme="majorBidi"/>
          <w:sz w:val="24"/>
          <w:szCs w:val="24"/>
        </w:rPr>
        <w:t xml:space="preserve">(Large, </w:t>
      </w:r>
      <w:r w:rsidR="004B7C17" w:rsidRPr="00353E86">
        <w:rPr>
          <w:rFonts w:asciiTheme="majorBidi" w:hAnsiTheme="majorBidi" w:cstheme="majorBidi"/>
          <w:sz w:val="24"/>
          <w:szCs w:val="24"/>
        </w:rPr>
        <w:t>10.80±0.15x10.80±0.15 deg</w:t>
      </w:r>
      <w:r>
        <w:rPr>
          <w:rFonts w:asciiTheme="majorBidi" w:hAnsiTheme="majorBidi" w:cstheme="majorBidi"/>
          <w:sz w:val="24"/>
          <w:szCs w:val="24"/>
        </w:rPr>
        <w:t xml:space="preserve">; small, </w:t>
      </w:r>
      <w:r w:rsidR="004B7C17" w:rsidRPr="00353E86">
        <w:rPr>
          <w:rFonts w:asciiTheme="majorBidi" w:hAnsiTheme="majorBidi" w:cstheme="majorBidi"/>
          <w:sz w:val="24"/>
          <w:szCs w:val="24"/>
        </w:rPr>
        <w:t>0.90±0.03x0.90±0.03 deg</w:t>
      </w:r>
      <w:r>
        <w:rPr>
          <w:rFonts w:asciiTheme="majorBidi" w:hAnsiTheme="majorBidi" w:cstheme="majorBidi"/>
          <w:sz w:val="24"/>
          <w:szCs w:val="24"/>
        </w:rPr>
        <w:t>) and two tunneling windows were used (</w:t>
      </w:r>
      <w:r w:rsidR="004B7C17" w:rsidRPr="00353E86">
        <w:rPr>
          <w:rFonts w:asciiTheme="majorBidi" w:hAnsiTheme="majorBidi" w:cstheme="majorBidi"/>
          <w:sz w:val="24"/>
          <w:szCs w:val="24"/>
        </w:rPr>
        <w:t>2.90±0.15x1.90±0.15 deg</w:t>
      </w:r>
      <w:r>
        <w:rPr>
          <w:rFonts w:asciiTheme="majorBidi" w:hAnsiTheme="majorBidi" w:cstheme="majorBidi"/>
          <w:sz w:val="24"/>
          <w:szCs w:val="24"/>
        </w:rPr>
        <w:t xml:space="preserve"> for Large images and </w:t>
      </w:r>
      <w:r w:rsidR="004B7C17" w:rsidRPr="00353E86">
        <w:rPr>
          <w:rFonts w:asciiTheme="majorBidi" w:hAnsiTheme="majorBidi" w:cstheme="majorBidi"/>
          <w:sz w:val="24"/>
          <w:szCs w:val="24"/>
        </w:rPr>
        <w:t xml:space="preserve">0.24±0.03x0.16±0.03 deg </w:t>
      </w:r>
      <w:r>
        <w:rPr>
          <w:rFonts w:asciiTheme="majorBidi" w:hAnsiTheme="majorBidi" w:cstheme="majorBidi"/>
          <w:sz w:val="24"/>
          <w:szCs w:val="24"/>
        </w:rPr>
        <w:t>for Small images).</w:t>
      </w:r>
      <w:commentRangeEnd w:id="0"/>
      <w:r w:rsidR="00953F26">
        <w:rPr>
          <w:rStyle w:val="CommentReference"/>
        </w:rPr>
        <w:commentReference w:id="0"/>
      </w:r>
    </w:p>
    <w:p w14:paraId="0E0B8EE6" w14:textId="36071257" w:rsidR="00584F0B" w:rsidRPr="00654C69" w:rsidRDefault="00383C93" w:rsidP="00C70083">
      <w:pPr>
        <w:jc w:val="both"/>
        <w:rPr>
          <w:rFonts w:asciiTheme="majorBidi" w:hAnsiTheme="majorBidi" w:cstheme="majorBidi"/>
          <w:sz w:val="24"/>
          <w:szCs w:val="24"/>
        </w:rPr>
      </w:pPr>
      <w:r>
        <w:rPr>
          <w:rFonts w:asciiTheme="majorBidi" w:hAnsiTheme="majorBidi" w:cstheme="majorBidi"/>
          <w:sz w:val="24"/>
          <w:szCs w:val="24"/>
        </w:rPr>
        <w:t xml:space="preserve">Limiting the extent of spatial information had a dramatic effect of the distribution of gaze centers, </w:t>
      </w:r>
      <w:r w:rsidR="00C235CF">
        <w:rPr>
          <w:rFonts w:asciiTheme="majorBidi" w:hAnsiTheme="majorBidi" w:cstheme="majorBidi"/>
          <w:sz w:val="24"/>
          <w:szCs w:val="24"/>
        </w:rPr>
        <w:t>visualized</w:t>
      </w:r>
      <w:r>
        <w:rPr>
          <w:rFonts w:asciiTheme="majorBidi" w:hAnsiTheme="majorBidi" w:cstheme="majorBidi"/>
          <w:sz w:val="24"/>
          <w:szCs w:val="24"/>
        </w:rPr>
        <w:t xml:space="preserve"> by their visit rates (</w:t>
      </w:r>
      <w:r w:rsidR="00584F0B" w:rsidRPr="00353E86">
        <w:rPr>
          <w:rFonts w:asciiTheme="majorBidi" w:hAnsiTheme="majorBidi" w:cstheme="majorBidi"/>
          <w:sz w:val="24"/>
          <w:szCs w:val="24"/>
        </w:rPr>
        <w:t>the fraction of time spent in each pixel of the image during each trial</w:t>
      </w:r>
      <w:r>
        <w:rPr>
          <w:rFonts w:asciiTheme="majorBidi" w:hAnsiTheme="majorBidi" w:cstheme="majorBidi"/>
          <w:sz w:val="24"/>
          <w:szCs w:val="24"/>
        </w:rPr>
        <w:t xml:space="preserve">) </w:t>
      </w:r>
      <w:r w:rsidR="00C235CF">
        <w:rPr>
          <w:rFonts w:asciiTheme="majorBidi" w:hAnsiTheme="majorBidi" w:cstheme="majorBidi"/>
          <w:sz w:val="24"/>
          <w:szCs w:val="24"/>
        </w:rPr>
        <w:t>(</w:t>
      </w:r>
      <w:r w:rsidR="00C235CF" w:rsidRPr="006472DA">
        <w:rPr>
          <w:rFonts w:asciiTheme="majorBidi" w:hAnsiTheme="majorBidi" w:cstheme="majorBidi"/>
          <w:b/>
          <w:bCs/>
          <w:sz w:val="24"/>
          <w:szCs w:val="24"/>
          <w:highlight w:val="yellow"/>
        </w:rPr>
        <w:t>Fig. 1</w:t>
      </w:r>
      <w:r w:rsidR="00C235CF">
        <w:rPr>
          <w:rFonts w:asciiTheme="majorBidi" w:hAnsiTheme="majorBidi" w:cstheme="majorBidi"/>
          <w:sz w:val="24"/>
          <w:szCs w:val="24"/>
        </w:rPr>
        <w:t>)</w:t>
      </w:r>
      <w:r w:rsidR="00584F0B" w:rsidRPr="00353E86">
        <w:rPr>
          <w:rFonts w:asciiTheme="majorBidi" w:hAnsiTheme="majorBidi" w:cstheme="majorBidi"/>
          <w:sz w:val="24"/>
          <w:szCs w:val="24"/>
        </w:rPr>
        <w:t xml:space="preserve">. During natural viewing of large shapes, the gaze was typically directed to the center of the shape </w:t>
      </w:r>
      <w:r w:rsidR="00584F0B" w:rsidRPr="00353E86">
        <w:rPr>
          <w:rFonts w:asciiTheme="majorBidi" w:hAnsiTheme="majorBidi" w:cstheme="majorBidi"/>
          <w:sz w:val="24"/>
          <w:szCs w:val="24"/>
          <w:highlight w:val="yellow"/>
        </w:rPr>
        <w:t>(fig</w:t>
      </w:r>
      <w:r w:rsidR="00C235CF">
        <w:rPr>
          <w:rFonts w:asciiTheme="majorBidi" w:hAnsiTheme="majorBidi" w:cstheme="majorBidi"/>
          <w:sz w:val="24"/>
          <w:szCs w:val="24"/>
          <w:highlight w:val="yellow"/>
        </w:rPr>
        <w:t>1</w:t>
      </w:r>
      <w:r w:rsidR="00957CBA">
        <w:rPr>
          <w:rFonts w:asciiTheme="majorBidi" w:hAnsiTheme="majorBidi" w:cstheme="majorBidi"/>
          <w:sz w:val="24"/>
          <w:szCs w:val="24"/>
          <w:highlight w:val="yellow"/>
        </w:rPr>
        <w:t>a</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In contrast, during tunneled viewing </w:t>
      </w:r>
      <w:r w:rsidR="00584F0B" w:rsidRPr="00353E86">
        <w:rPr>
          <w:rFonts w:asciiTheme="majorBidi" w:hAnsiTheme="majorBidi" w:cstheme="majorBidi"/>
          <w:sz w:val="24"/>
          <w:szCs w:val="24"/>
        </w:rPr>
        <w:lastRenderedPageBreak/>
        <w:t xml:space="preserve">of large shapes the gaze was typically directed to the edges of the shapes </w:t>
      </w:r>
      <w:r w:rsidR="00C235CF">
        <w:rPr>
          <w:rFonts w:asciiTheme="majorBidi" w:hAnsiTheme="majorBidi" w:cstheme="majorBidi"/>
          <w:sz w:val="24"/>
          <w:szCs w:val="24"/>
          <w:highlight w:val="yellow"/>
        </w:rPr>
        <w:t>(fig1</w:t>
      </w:r>
      <w:r w:rsidR="00957CBA">
        <w:rPr>
          <w:rFonts w:asciiTheme="majorBidi" w:hAnsiTheme="majorBidi" w:cstheme="majorBidi"/>
          <w:sz w:val="24"/>
          <w:szCs w:val="24"/>
          <w:highlight w:val="yellow"/>
        </w:rPr>
        <w:t>b</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w:t>
      </w:r>
      <w:r w:rsidR="00C235CF">
        <w:rPr>
          <w:rFonts w:asciiTheme="majorBidi" w:hAnsiTheme="majorBidi" w:cstheme="majorBidi"/>
          <w:sz w:val="24"/>
          <w:szCs w:val="24"/>
        </w:rPr>
        <w:t>Limiting spatial information by size reduction yielded patchy distribution of gaze centers, typically closer to shape borders (Fig. 1</w:t>
      </w:r>
      <w:r w:rsidR="00957CBA">
        <w:rPr>
          <w:rFonts w:asciiTheme="majorBidi" w:hAnsiTheme="majorBidi" w:cstheme="majorBidi"/>
          <w:sz w:val="24"/>
          <w:szCs w:val="24"/>
        </w:rPr>
        <w:t>c</w:t>
      </w:r>
      <w:r w:rsidR="00C235CF">
        <w:rPr>
          <w:rFonts w:asciiTheme="majorBidi" w:hAnsiTheme="majorBidi" w:cstheme="majorBidi"/>
          <w:sz w:val="24"/>
          <w:szCs w:val="24"/>
        </w:rPr>
        <w:t>). Tunneled viewing of small shapes yielded more focused distributions, clearly preferring borders (Fig. 1</w:t>
      </w:r>
      <w:r w:rsidR="00957CBA">
        <w:rPr>
          <w:rFonts w:asciiTheme="majorBidi" w:hAnsiTheme="majorBidi" w:cstheme="majorBidi"/>
          <w:sz w:val="24"/>
          <w:szCs w:val="24"/>
        </w:rPr>
        <w:t>d</w:t>
      </w:r>
      <w:commentRangeStart w:id="1"/>
      <w:r w:rsidR="00C235CF">
        <w:rPr>
          <w:rFonts w:asciiTheme="majorBidi" w:hAnsiTheme="majorBidi" w:cstheme="majorBidi"/>
          <w:sz w:val="24"/>
          <w:szCs w:val="24"/>
        </w:rPr>
        <w:t xml:space="preserve">). </w:t>
      </w:r>
      <w:r w:rsidR="00584F0B" w:rsidRPr="00353E86">
        <w:rPr>
          <w:rFonts w:asciiTheme="majorBidi" w:hAnsiTheme="majorBidi" w:cstheme="majorBidi"/>
          <w:sz w:val="24"/>
          <w:szCs w:val="24"/>
        </w:rPr>
        <w:t xml:space="preserve">Interestingly, none of the participants </w:t>
      </w:r>
      <w:r w:rsidR="00C235CF" w:rsidRPr="00353E86">
        <w:rPr>
          <w:rFonts w:asciiTheme="majorBidi" w:hAnsiTheme="majorBidi" w:cstheme="majorBidi"/>
          <w:sz w:val="24"/>
          <w:szCs w:val="24"/>
        </w:rPr>
        <w:t>was</w:t>
      </w:r>
      <w:r w:rsidR="00584F0B" w:rsidRPr="00353E86">
        <w:rPr>
          <w:rFonts w:asciiTheme="majorBidi" w:hAnsiTheme="majorBidi" w:cstheme="majorBidi"/>
          <w:sz w:val="24"/>
          <w:szCs w:val="24"/>
        </w:rPr>
        <w:t xml:space="preserve"> aware of their tendency to </w:t>
      </w:r>
      <w:r w:rsidR="00C235CF">
        <w:rPr>
          <w:rFonts w:asciiTheme="majorBidi" w:hAnsiTheme="majorBidi" w:cstheme="majorBidi"/>
          <w:sz w:val="24"/>
          <w:szCs w:val="24"/>
        </w:rPr>
        <w:t>focus on borders</w:t>
      </w:r>
      <w:r w:rsidR="00584F0B" w:rsidRPr="00353E86">
        <w:rPr>
          <w:rFonts w:asciiTheme="majorBidi" w:hAnsiTheme="majorBidi" w:cstheme="majorBidi"/>
          <w:sz w:val="24"/>
          <w:szCs w:val="24"/>
        </w:rPr>
        <w:t xml:space="preserve">, </w:t>
      </w:r>
      <w:r w:rsidR="00953F26">
        <w:rPr>
          <w:rFonts w:asciiTheme="majorBidi" w:hAnsiTheme="majorBidi" w:cstheme="majorBidi"/>
          <w:sz w:val="24"/>
          <w:szCs w:val="24"/>
        </w:rPr>
        <w:t>al</w:t>
      </w:r>
      <w:r w:rsidR="00C235CF">
        <w:rPr>
          <w:rFonts w:asciiTheme="majorBidi" w:hAnsiTheme="majorBidi" w:cstheme="majorBidi"/>
          <w:sz w:val="24"/>
          <w:szCs w:val="24"/>
        </w:rPr>
        <w:t>though</w:t>
      </w:r>
      <w:r w:rsidR="00584F0B" w:rsidRPr="00353E86">
        <w:rPr>
          <w:rFonts w:asciiTheme="majorBidi" w:hAnsiTheme="majorBidi" w:cstheme="majorBidi"/>
          <w:sz w:val="24"/>
          <w:szCs w:val="24"/>
        </w:rPr>
        <w:t xml:space="preserve"> they all reported </w:t>
      </w:r>
      <w:r w:rsidR="00953F26">
        <w:rPr>
          <w:rFonts w:asciiTheme="majorBidi" w:hAnsiTheme="majorBidi" w:cstheme="majorBidi"/>
          <w:sz w:val="24"/>
          <w:szCs w:val="24"/>
        </w:rPr>
        <w:t>awareness to the challenge in gaze direc</w:t>
      </w:r>
      <w:r w:rsidR="00953F26" w:rsidRPr="00953F26">
        <w:rPr>
          <w:rFonts w:asciiTheme="majorBidi" w:hAnsiTheme="majorBidi" w:cstheme="majorBidi"/>
          <w:sz w:val="24"/>
          <w:szCs w:val="24"/>
        </w:rPr>
        <w:t xml:space="preserve">tion </w:t>
      </w:r>
      <w:r w:rsidR="00C235CF" w:rsidRPr="00953F26">
        <w:rPr>
          <w:rFonts w:asciiTheme="majorBidi" w:hAnsiTheme="majorBidi" w:cstheme="majorBidi"/>
          <w:sz w:val="24"/>
          <w:szCs w:val="24"/>
        </w:rPr>
        <w:t>during tunneled viewing</w:t>
      </w:r>
      <w:r w:rsidR="00953F26" w:rsidRPr="00953F26">
        <w:rPr>
          <w:rFonts w:asciiTheme="majorBidi" w:hAnsiTheme="majorBidi" w:cstheme="majorBidi"/>
          <w:sz w:val="24"/>
          <w:szCs w:val="24"/>
        </w:rPr>
        <w:t>, especially</w:t>
      </w:r>
      <w:r w:rsidR="00C235CF" w:rsidRPr="00953F26">
        <w:rPr>
          <w:rFonts w:asciiTheme="majorBidi" w:hAnsiTheme="majorBidi" w:cstheme="majorBidi"/>
          <w:sz w:val="24"/>
          <w:szCs w:val="24"/>
        </w:rPr>
        <w:t xml:space="preserve"> o</w:t>
      </w:r>
      <w:r w:rsidR="00C235CF">
        <w:rPr>
          <w:rFonts w:asciiTheme="majorBidi" w:hAnsiTheme="majorBidi" w:cstheme="majorBidi"/>
          <w:sz w:val="24"/>
          <w:szCs w:val="24"/>
        </w:rPr>
        <w:t>f</w:t>
      </w:r>
      <w:r w:rsidR="00584F0B" w:rsidRPr="00353E86">
        <w:rPr>
          <w:rFonts w:asciiTheme="majorBidi" w:hAnsiTheme="majorBidi" w:cstheme="majorBidi"/>
          <w:sz w:val="24"/>
          <w:szCs w:val="24"/>
        </w:rPr>
        <w:t xml:space="preserve"> the small shapes.</w:t>
      </w:r>
      <w:commentRangeEnd w:id="1"/>
      <w:r w:rsidR="006472DA">
        <w:rPr>
          <w:rStyle w:val="CommentReference"/>
        </w:rPr>
        <w:commentReference w:id="1"/>
      </w:r>
      <w:r w:rsidR="00584F0B" w:rsidRPr="00353E86">
        <w:rPr>
          <w:rFonts w:asciiTheme="majorBidi" w:hAnsiTheme="majorBidi" w:cstheme="majorBidi"/>
          <w:sz w:val="24"/>
          <w:szCs w:val="24"/>
        </w:rPr>
        <w:t xml:space="preserve"> </w:t>
      </w:r>
      <w:commentRangeStart w:id="2"/>
      <w:r w:rsidR="00654C69">
        <w:rPr>
          <w:rFonts w:asciiTheme="majorBidi" w:hAnsiTheme="majorBidi" w:cstheme="majorBidi"/>
          <w:sz w:val="24"/>
          <w:szCs w:val="24"/>
        </w:rPr>
        <w:t>To quantify the similarity between the tasks, we focused on the most visited areas in the four maps of each shape (top 10%</w:t>
      </w:r>
      <w:r w:rsidR="00C51703">
        <w:rPr>
          <w:rFonts w:asciiTheme="majorBidi" w:hAnsiTheme="majorBidi" w:cstheme="majorBidi"/>
          <w:sz w:val="24"/>
          <w:szCs w:val="24"/>
        </w:rPr>
        <w:t xml:space="preserve"> of each map</w:t>
      </w:r>
      <w:r w:rsidR="00654C69">
        <w:rPr>
          <w:rFonts w:asciiTheme="majorBidi" w:hAnsiTheme="majorBidi" w:cstheme="majorBidi"/>
          <w:sz w:val="24"/>
          <w:szCs w:val="24"/>
        </w:rPr>
        <w:t>). We ca</w:t>
      </w:r>
      <w:r w:rsidR="00C51703">
        <w:rPr>
          <w:rFonts w:asciiTheme="majorBidi" w:hAnsiTheme="majorBidi" w:cstheme="majorBidi"/>
          <w:sz w:val="24"/>
          <w:szCs w:val="24"/>
        </w:rPr>
        <w:t>lculated all the Euclidian distances</w:t>
      </w:r>
      <w:r w:rsidR="00654C69">
        <w:rPr>
          <w:rFonts w:asciiTheme="majorBidi" w:hAnsiTheme="majorBidi" w:cstheme="majorBidi"/>
          <w:sz w:val="24"/>
          <w:szCs w:val="24"/>
        </w:rPr>
        <w:t xml:space="preserve"> between the</w:t>
      </w:r>
      <w:r w:rsidR="00C51703">
        <w:rPr>
          <w:rFonts w:asciiTheme="majorBidi" w:hAnsiTheme="majorBidi" w:cstheme="majorBidi"/>
          <w:sz w:val="24"/>
          <w:szCs w:val="24"/>
        </w:rPr>
        <w:t xml:space="preserve">m </w:t>
      </w:r>
      <w:r w:rsidR="00C70083">
        <w:rPr>
          <w:rFonts w:asciiTheme="majorBidi" w:hAnsiTheme="majorBidi" w:cstheme="majorBidi"/>
          <w:sz w:val="24"/>
          <w:szCs w:val="24"/>
        </w:rPr>
        <w:t>in the different</w:t>
      </w:r>
      <w:r w:rsidR="00654C69">
        <w:rPr>
          <w:rFonts w:asciiTheme="majorBidi" w:hAnsiTheme="majorBidi" w:cstheme="majorBidi"/>
          <w:sz w:val="24"/>
          <w:szCs w:val="24"/>
        </w:rPr>
        <w:t xml:space="preserve"> tasks</w:t>
      </w:r>
      <w:r w:rsidR="00C51703">
        <w:rPr>
          <w:rFonts w:asciiTheme="majorBidi" w:hAnsiTheme="majorBidi" w:cstheme="majorBidi"/>
          <w:sz w:val="24"/>
          <w:szCs w:val="24"/>
        </w:rPr>
        <w:t xml:space="preserve"> (6 </w:t>
      </w:r>
      <w:r w:rsidR="00C70083">
        <w:rPr>
          <w:rFonts w:asciiTheme="majorBidi" w:hAnsiTheme="majorBidi" w:cstheme="majorBidi"/>
          <w:sz w:val="24"/>
          <w:szCs w:val="24"/>
        </w:rPr>
        <w:t>differences for each shape</w:t>
      </w:r>
      <w:r w:rsidR="00C51703">
        <w:rPr>
          <w:rFonts w:asciiTheme="majorBidi" w:hAnsiTheme="majorBidi" w:cstheme="majorBidi"/>
          <w:sz w:val="24"/>
          <w:szCs w:val="24"/>
        </w:rPr>
        <w:t>)</w:t>
      </w:r>
      <w:r w:rsidR="00654C69" w:rsidRPr="00654C69">
        <w:rPr>
          <w:rFonts w:asciiTheme="majorBidi" w:hAnsiTheme="majorBidi" w:cstheme="majorBidi"/>
          <w:sz w:val="24"/>
          <w:szCs w:val="24"/>
        </w:rPr>
        <w:t xml:space="preserve">. </w:t>
      </w:r>
      <w:r w:rsidR="00C51703">
        <w:rPr>
          <w:rFonts w:asciiTheme="majorBidi" w:hAnsiTheme="majorBidi" w:cstheme="majorBidi"/>
          <w:sz w:val="24"/>
          <w:szCs w:val="24"/>
        </w:rPr>
        <w:t>The</w:t>
      </w:r>
      <w:r w:rsidR="00C70083">
        <w:rPr>
          <w:rFonts w:asciiTheme="majorBidi" w:hAnsiTheme="majorBidi" w:cstheme="majorBidi"/>
          <w:sz w:val="24"/>
          <w:szCs w:val="24"/>
        </w:rPr>
        <w:t xml:space="preserve"> </w:t>
      </w:r>
      <w:r w:rsidR="00C51703">
        <w:rPr>
          <w:rFonts w:asciiTheme="majorBidi" w:hAnsiTheme="majorBidi" w:cstheme="majorBidi"/>
          <w:sz w:val="24"/>
          <w:szCs w:val="24"/>
        </w:rPr>
        <w:t>distances</w:t>
      </w:r>
      <w:r w:rsidR="00654C69" w:rsidRPr="00654C69">
        <w:rPr>
          <w:rFonts w:asciiTheme="majorBidi" w:hAnsiTheme="majorBidi" w:cstheme="majorBidi"/>
          <w:sz w:val="24"/>
          <w:szCs w:val="24"/>
        </w:rPr>
        <w:t xml:space="preserve"> </w:t>
      </w:r>
      <w:r w:rsidR="00C51703">
        <w:rPr>
          <w:rFonts w:asciiTheme="majorBidi" w:hAnsiTheme="majorBidi" w:cstheme="majorBidi"/>
          <w:sz w:val="24"/>
          <w:szCs w:val="24"/>
        </w:rPr>
        <w:t>between</w:t>
      </w:r>
      <w:r w:rsidR="00654C69" w:rsidRPr="00654C69">
        <w:rPr>
          <w:rFonts w:asciiTheme="majorBidi" w:hAnsiTheme="majorBidi" w:cstheme="majorBidi"/>
          <w:sz w:val="24"/>
          <w:szCs w:val="24"/>
        </w:rPr>
        <w:t xml:space="preserve"> the two tunneled tasks were found to be significantly smaller</w:t>
      </w:r>
      <w:r w:rsidR="00C51703">
        <w:rPr>
          <w:rFonts w:asciiTheme="majorBidi" w:hAnsiTheme="majorBidi" w:cstheme="majorBidi"/>
          <w:sz w:val="24"/>
          <w:szCs w:val="24"/>
        </w:rPr>
        <w:t xml:space="preserve"> (One-way ANOVA, p&lt;0.001).</w:t>
      </w:r>
      <w:r w:rsidR="00654C69" w:rsidRPr="00654C69">
        <w:rPr>
          <w:rFonts w:asciiTheme="majorBidi" w:hAnsiTheme="majorBidi" w:cstheme="majorBidi"/>
          <w:sz w:val="24"/>
          <w:szCs w:val="24"/>
        </w:rPr>
        <w:t xml:space="preserve"> </w:t>
      </w:r>
      <w:commentRangeEnd w:id="2"/>
      <w:r w:rsidR="00C70083">
        <w:rPr>
          <w:rStyle w:val="CommentReference"/>
        </w:rPr>
        <w:commentReference w:id="2"/>
      </w:r>
      <w:r w:rsidR="00584F0B" w:rsidRPr="00C51703">
        <w:rPr>
          <w:rFonts w:asciiTheme="majorBidi" w:hAnsiTheme="majorBidi" w:cstheme="majorBidi"/>
          <w:color w:val="FF0000"/>
          <w:sz w:val="24"/>
          <w:szCs w:val="24"/>
        </w:rPr>
        <w:t>To quantify the similarity between the tunneled tasks, we compared the Euclidian distances between the most visited areas (top 10%) in the four experimental conditions. Differences between each same shape in the two tunneled vision tasks were found to be significantly smaller than the differences between any tunneled vision and natural vision tasks (One-way ANOVA, p&lt;0.001).</w:t>
      </w:r>
      <w:r w:rsidR="00FC6F0A" w:rsidRPr="00C51703">
        <w:rPr>
          <w:rFonts w:asciiTheme="majorBidi" w:hAnsiTheme="majorBidi" w:cstheme="majorBidi"/>
          <w:color w:val="FF0000"/>
          <w:sz w:val="24"/>
          <w:szCs w:val="24"/>
        </w:rPr>
        <w:t xml:space="preserve"> </w:t>
      </w:r>
      <w:bookmarkStart w:id="3" w:name="_GoBack"/>
      <w:bookmarkEnd w:id="3"/>
    </w:p>
    <w:p w14:paraId="15E25C39" w14:textId="35DEFD57" w:rsidR="00C550BC" w:rsidRDefault="00895257" w:rsidP="003A7958">
      <w:pPr>
        <w:jc w:val="both"/>
        <w:rPr>
          <w:rFonts w:asciiTheme="majorBidi" w:hAnsiTheme="majorBidi" w:cstheme="majorBidi"/>
          <w:sz w:val="24"/>
          <w:szCs w:val="24"/>
        </w:rPr>
      </w:pPr>
      <w:r>
        <w:rPr>
          <w:rFonts w:asciiTheme="majorBidi" w:hAnsiTheme="majorBidi" w:cstheme="majorBidi"/>
          <w:color w:val="000000" w:themeColor="text1"/>
          <w:sz w:val="24"/>
          <w:szCs w:val="24"/>
        </w:rPr>
        <w:t>Next,</w:t>
      </w:r>
      <w:r w:rsidR="004F4AB1">
        <w:rPr>
          <w:rFonts w:asciiTheme="majorBidi" w:hAnsiTheme="majorBidi" w:cstheme="majorBidi"/>
          <w:color w:val="000000" w:themeColor="text1"/>
          <w:sz w:val="24"/>
          <w:szCs w:val="24"/>
        </w:rPr>
        <w:t xml:space="preserve"> we examined the spatiotemporal </w:t>
      </w:r>
      <w:r w:rsidR="00584F0B" w:rsidRPr="00353E86">
        <w:rPr>
          <w:rFonts w:asciiTheme="majorBidi" w:hAnsiTheme="majorBidi" w:cstheme="majorBidi"/>
          <w:color w:val="000000" w:themeColor="text1"/>
          <w:sz w:val="24"/>
          <w:szCs w:val="24"/>
        </w:rPr>
        <w:t xml:space="preserve">trajectories of </w:t>
      </w:r>
      <w:r w:rsidR="004F4AB1">
        <w:rPr>
          <w:rFonts w:asciiTheme="majorBidi" w:hAnsiTheme="majorBidi" w:cstheme="majorBidi"/>
          <w:color w:val="000000" w:themeColor="text1"/>
          <w:sz w:val="24"/>
          <w:szCs w:val="24"/>
        </w:rPr>
        <w:t>eye movements (</w:t>
      </w:r>
      <w:r w:rsidR="00584F0B" w:rsidRPr="00353E86">
        <w:rPr>
          <w:rFonts w:asciiTheme="majorBidi" w:hAnsiTheme="majorBidi" w:cstheme="majorBidi"/>
          <w:color w:val="000000" w:themeColor="text1"/>
          <w:sz w:val="24"/>
          <w:szCs w:val="24"/>
        </w:rPr>
        <w:t>saccades and drifts</w:t>
      </w:r>
      <w:r w:rsidR="004F4AB1">
        <w:rPr>
          <w:rFonts w:asciiTheme="majorBidi" w:hAnsiTheme="majorBidi" w:cstheme="majorBidi"/>
          <w:color w:val="000000" w:themeColor="text1"/>
          <w:sz w:val="24"/>
          <w:szCs w:val="24"/>
        </w:rPr>
        <w:t xml:space="preserve">) during individual trials (Fig. 2). Tunneled vision of large images induced a </w:t>
      </w:r>
      <w:r w:rsidR="00584F0B" w:rsidRPr="00353E86">
        <w:rPr>
          <w:rFonts w:asciiTheme="majorBidi" w:hAnsiTheme="majorBidi" w:cstheme="majorBidi"/>
          <w:color w:val="000000" w:themeColor="text1"/>
          <w:sz w:val="24"/>
          <w:szCs w:val="24"/>
        </w:rPr>
        <w:t xml:space="preserve">novel type of </w:t>
      </w:r>
      <w:r w:rsidR="004F4AB1">
        <w:rPr>
          <w:rFonts w:asciiTheme="majorBidi" w:hAnsiTheme="majorBidi" w:cstheme="majorBidi"/>
          <w:color w:val="000000" w:themeColor="text1"/>
          <w:sz w:val="24"/>
          <w:szCs w:val="24"/>
        </w:rPr>
        <w:t>movements</w:t>
      </w:r>
      <w:r w:rsidR="00584F0B" w:rsidRPr="00353E86">
        <w:rPr>
          <w:rFonts w:asciiTheme="majorBidi" w:hAnsiTheme="majorBidi" w:cstheme="majorBidi"/>
          <w:color w:val="000000" w:themeColor="text1"/>
          <w:sz w:val="24"/>
          <w:szCs w:val="24"/>
        </w:rPr>
        <w:t>: border-following saccades</w:t>
      </w:r>
      <w:r w:rsidR="004F4AB1">
        <w:rPr>
          <w:rFonts w:asciiTheme="majorBidi" w:hAnsiTheme="majorBidi" w:cstheme="majorBidi"/>
          <w:color w:val="000000" w:themeColor="text1"/>
          <w:sz w:val="24"/>
          <w:szCs w:val="24"/>
        </w:rPr>
        <w:t xml:space="preserve"> and drifts</w:t>
      </w:r>
      <w:r w:rsidR="00584F0B" w:rsidRPr="00353E86">
        <w:rPr>
          <w:rFonts w:asciiTheme="majorBidi" w:hAnsiTheme="majorBidi" w:cstheme="majorBidi"/>
          <w:color w:val="000000" w:themeColor="text1"/>
          <w:sz w:val="24"/>
          <w:szCs w:val="24"/>
        </w:rPr>
        <w:t xml:space="preserve"> </w:t>
      </w:r>
      <w:r w:rsidR="004F4AB1">
        <w:rPr>
          <w:rFonts w:asciiTheme="majorBidi" w:hAnsiTheme="majorBidi" w:cstheme="majorBidi"/>
          <w:sz w:val="24"/>
          <w:szCs w:val="24"/>
          <w:highlight w:val="yellow"/>
        </w:rPr>
        <w:t>(fig2</w:t>
      </w:r>
      <w:r w:rsidR="00957CBA">
        <w:rPr>
          <w:rFonts w:asciiTheme="majorBidi" w:hAnsiTheme="majorBidi" w:cstheme="majorBidi"/>
          <w:sz w:val="24"/>
          <w:szCs w:val="24"/>
          <w:highlight w:val="yellow"/>
        </w:rPr>
        <w:t>a</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color w:val="000000" w:themeColor="text1"/>
          <w:sz w:val="24"/>
          <w:szCs w:val="24"/>
        </w:rPr>
        <w:t xml:space="preserve"> </w:t>
      </w:r>
      <w:r>
        <w:rPr>
          <w:rFonts w:asciiTheme="majorBidi" w:hAnsiTheme="majorBidi" w:cstheme="majorBidi"/>
          <w:sz w:val="24"/>
          <w:szCs w:val="24"/>
        </w:rPr>
        <w:t>XX</w:t>
      </w:r>
      <w:r w:rsidR="00584F0B" w:rsidRPr="00353E86">
        <w:rPr>
          <w:rFonts w:asciiTheme="majorBidi" w:hAnsiTheme="majorBidi" w:cstheme="majorBidi"/>
          <w:sz w:val="24"/>
          <w:szCs w:val="24"/>
        </w:rPr>
        <w:t>% of the saccades m</w:t>
      </w:r>
      <w:r>
        <w:rPr>
          <w:rFonts w:asciiTheme="majorBidi" w:hAnsiTheme="majorBidi" w:cstheme="majorBidi"/>
          <w:sz w:val="24"/>
          <w:szCs w:val="24"/>
        </w:rPr>
        <w:t>ade by all participants in all large-tunneled</w:t>
      </w:r>
      <w:r w:rsidR="00584F0B" w:rsidRPr="00353E86">
        <w:rPr>
          <w:rFonts w:asciiTheme="majorBidi" w:hAnsiTheme="majorBidi" w:cstheme="majorBidi"/>
          <w:sz w:val="24"/>
          <w:szCs w:val="24"/>
        </w:rPr>
        <w:t xml:space="preserve"> trials were border-following</w:t>
      </w:r>
      <w:r w:rsidR="003A7958">
        <w:rPr>
          <w:rFonts w:asciiTheme="majorBidi" w:hAnsiTheme="majorBidi" w:cstheme="majorBidi"/>
          <w:sz w:val="24"/>
          <w:szCs w:val="24"/>
        </w:rPr>
        <w:t xml:space="preserve">, </w:t>
      </w:r>
      <w:commentRangeStart w:id="4"/>
      <w:r w:rsidR="003A7958">
        <w:rPr>
          <w:rFonts w:asciiTheme="majorBidi" w:hAnsiTheme="majorBidi" w:cstheme="majorBidi"/>
          <w:sz w:val="24"/>
          <w:szCs w:val="24"/>
        </w:rPr>
        <w:t>and as a result XX% of the pauses were on borders</w:t>
      </w:r>
      <w:r>
        <w:rPr>
          <w:rFonts w:asciiTheme="majorBidi" w:hAnsiTheme="majorBidi" w:cstheme="majorBidi"/>
          <w:sz w:val="24"/>
          <w:szCs w:val="24"/>
        </w:rPr>
        <w:t xml:space="preserve">, </w:t>
      </w:r>
      <w:commentRangeEnd w:id="4"/>
      <w:r w:rsidR="003A7958">
        <w:rPr>
          <w:rStyle w:val="CommentReference"/>
        </w:rPr>
        <w:commentReference w:id="4"/>
      </w:r>
      <w:r>
        <w:rPr>
          <w:rFonts w:asciiTheme="majorBidi" w:hAnsiTheme="majorBidi" w:cstheme="majorBidi"/>
          <w:sz w:val="24"/>
          <w:szCs w:val="24"/>
        </w:rPr>
        <w:t>compared with XX%</w:t>
      </w:r>
      <w:r w:rsidR="003A7958">
        <w:rPr>
          <w:rFonts w:asciiTheme="majorBidi" w:hAnsiTheme="majorBidi" w:cstheme="majorBidi"/>
          <w:sz w:val="24"/>
          <w:szCs w:val="24"/>
        </w:rPr>
        <w:t xml:space="preserve"> and XX%, respectively,</w:t>
      </w:r>
      <w:r>
        <w:rPr>
          <w:rFonts w:asciiTheme="majorBidi" w:hAnsiTheme="majorBidi" w:cstheme="majorBidi"/>
          <w:sz w:val="24"/>
          <w:szCs w:val="24"/>
        </w:rPr>
        <w:t xml:space="preserve"> in all other conditions</w:t>
      </w:r>
      <w:r w:rsidR="00584F0B" w:rsidRPr="00353E86">
        <w:rPr>
          <w:rFonts w:asciiTheme="majorBidi" w:hAnsiTheme="majorBidi" w:cstheme="majorBidi"/>
          <w:sz w:val="24"/>
          <w:szCs w:val="24"/>
        </w:rPr>
        <w:t xml:space="preserve"> </w:t>
      </w:r>
      <w:r>
        <w:rPr>
          <w:rFonts w:asciiTheme="majorBidi" w:hAnsiTheme="majorBidi" w:cstheme="majorBidi"/>
          <w:sz w:val="24"/>
          <w:szCs w:val="24"/>
          <w:highlight w:val="yellow"/>
        </w:rPr>
        <w:t>(fig2</w:t>
      </w:r>
      <w:r w:rsidR="00957CBA">
        <w:rPr>
          <w:rFonts w:asciiTheme="majorBidi" w:hAnsiTheme="majorBidi" w:cstheme="majorBidi"/>
          <w:sz w:val="24"/>
          <w:szCs w:val="24"/>
          <w:highlight w:val="yellow"/>
        </w:rPr>
        <w:t>b</w:t>
      </w:r>
      <w:r>
        <w:rPr>
          <w:rFonts w:asciiTheme="majorBidi" w:hAnsiTheme="majorBidi" w:cstheme="majorBidi"/>
          <w:sz w:val="24"/>
          <w:szCs w:val="24"/>
          <w:highlight w:val="yellow"/>
        </w:rPr>
        <w:t>; see Methods</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w:t>
      </w:r>
    </w:p>
    <w:p w14:paraId="6C75B9E9" w14:textId="3EB3468A" w:rsidR="00584F0B" w:rsidRPr="00353E86" w:rsidRDefault="00C550BC" w:rsidP="00BC1434">
      <w:pPr>
        <w:jc w:val="both"/>
        <w:rPr>
          <w:rFonts w:asciiTheme="majorBidi" w:hAnsiTheme="majorBidi" w:cstheme="majorBidi"/>
          <w:sz w:val="24"/>
          <w:szCs w:val="24"/>
        </w:rPr>
      </w:pPr>
      <w:r>
        <w:rPr>
          <w:rFonts w:asciiTheme="majorBidi" w:hAnsiTheme="majorBidi" w:cstheme="majorBidi"/>
          <w:sz w:val="24"/>
          <w:szCs w:val="24"/>
        </w:rPr>
        <w:t>The overall statistics of saccade rate and drift speed showed that both increased in tunneled conditions compared to natural viewing, for each image size (</w:t>
      </w:r>
      <w:r w:rsidRPr="00C550BC">
        <w:rPr>
          <w:rFonts w:asciiTheme="majorBidi" w:hAnsiTheme="majorBidi" w:cstheme="majorBidi"/>
          <w:b/>
          <w:bCs/>
          <w:sz w:val="24"/>
          <w:szCs w:val="24"/>
        </w:rPr>
        <w:t>Fig. 3A</w:t>
      </w:r>
      <w:proofErr w:type="gramStart"/>
      <w:r>
        <w:rPr>
          <w:rFonts w:asciiTheme="majorBidi" w:hAnsiTheme="majorBidi" w:cstheme="majorBidi"/>
          <w:b/>
          <w:bCs/>
          <w:sz w:val="24"/>
          <w:szCs w:val="24"/>
        </w:rPr>
        <w:t>,B</w:t>
      </w:r>
      <w:proofErr w:type="gramEnd"/>
      <w:r>
        <w:rPr>
          <w:rFonts w:asciiTheme="majorBidi" w:hAnsiTheme="majorBidi" w:cstheme="majorBidi"/>
          <w:sz w:val="24"/>
          <w:szCs w:val="24"/>
        </w:rPr>
        <w:t>).</w:t>
      </w:r>
      <w:r w:rsidR="00907D0C">
        <w:rPr>
          <w:rFonts w:asciiTheme="majorBidi" w:hAnsiTheme="majorBidi" w:cstheme="majorBidi"/>
          <w:sz w:val="24"/>
          <w:szCs w:val="24"/>
        </w:rPr>
        <w:t xml:space="preserve"> Assuming that the rate of acquisition of visual information during a pause increases with increased drift speed {</w:t>
      </w:r>
      <w:r w:rsidR="00BC1434">
        <w:rPr>
          <w:rFonts w:asciiTheme="majorBidi" w:hAnsiTheme="majorBidi" w:cstheme="majorBidi"/>
          <w:sz w:val="24"/>
          <w:szCs w:val="24"/>
        </w:rPr>
        <w:t>Ahissar, 2001 #1830</w:t>
      </w:r>
      <w:proofErr w:type="gramStart"/>
      <w:r w:rsidR="00BC1434">
        <w:rPr>
          <w:rFonts w:asciiTheme="majorBidi" w:hAnsiTheme="majorBidi" w:cstheme="majorBidi"/>
          <w:sz w:val="24"/>
          <w:szCs w:val="24"/>
        </w:rPr>
        <w:t>;Rucci</w:t>
      </w:r>
      <w:proofErr w:type="gramEnd"/>
      <w:r w:rsidR="00BC1434">
        <w:rPr>
          <w:rFonts w:asciiTheme="majorBidi" w:hAnsiTheme="majorBidi" w:cstheme="majorBidi"/>
          <w:sz w:val="24"/>
          <w:szCs w:val="24"/>
        </w:rPr>
        <w:t>, 2015 #362</w:t>
      </w:r>
      <w:r w:rsidR="00BC1434" w:rsidRPr="00BC1434">
        <w:rPr>
          <w:rFonts w:asciiTheme="majorBidi" w:hAnsiTheme="majorBidi" w:cstheme="majorBidi"/>
          <w:sz w:val="24"/>
          <w:szCs w:val="24"/>
        </w:rPr>
        <w:t>5}</w:t>
      </w:r>
      <w:r w:rsidR="00907D0C" w:rsidRPr="00BC1434">
        <w:rPr>
          <w:rFonts w:asciiTheme="majorBidi" w:hAnsiTheme="majorBidi" w:cstheme="majorBidi"/>
          <w:sz w:val="24"/>
          <w:szCs w:val="24"/>
        </w:rPr>
        <w:t xml:space="preserve">, </w:t>
      </w:r>
      <w:r w:rsidR="00A76FF3" w:rsidRPr="00BC1434">
        <w:rPr>
          <w:rFonts w:asciiTheme="majorBidi" w:hAnsiTheme="majorBidi" w:cstheme="majorBidi"/>
          <w:sz w:val="24"/>
          <w:szCs w:val="24"/>
        </w:rPr>
        <w:t>an</w:t>
      </w:r>
      <w:r w:rsidR="00A76FF3">
        <w:rPr>
          <w:rFonts w:asciiTheme="majorBidi" w:hAnsiTheme="majorBidi" w:cstheme="majorBidi"/>
          <w:sz w:val="24"/>
          <w:szCs w:val="24"/>
        </w:rPr>
        <w:t xml:space="preserve">d observing that the total distance travelled </w:t>
      </w:r>
      <w:r w:rsidR="00076720">
        <w:rPr>
          <w:rFonts w:asciiTheme="majorBidi" w:hAnsiTheme="majorBidi" w:cstheme="majorBidi"/>
          <w:sz w:val="24"/>
          <w:szCs w:val="24"/>
        </w:rPr>
        <w:t xml:space="preserve">by the eye </w:t>
      </w:r>
      <w:r w:rsidR="00A76FF3">
        <w:rPr>
          <w:rFonts w:asciiTheme="majorBidi" w:hAnsiTheme="majorBidi" w:cstheme="majorBidi"/>
          <w:sz w:val="24"/>
          <w:szCs w:val="24"/>
        </w:rPr>
        <w:t>during a pause did not change between conditions (</w:t>
      </w:r>
      <w:r w:rsidR="00A76FF3" w:rsidRPr="008D738D">
        <w:rPr>
          <w:rFonts w:asciiTheme="majorBidi" w:hAnsiTheme="majorBidi" w:cstheme="majorBidi"/>
          <w:sz w:val="24"/>
          <w:szCs w:val="24"/>
          <w:highlight w:val="yellow"/>
          <w:rPrChange w:id="5" w:author="bnapp" w:date="2018-02-08T17:48:00Z">
            <w:rPr>
              <w:rFonts w:asciiTheme="majorBidi" w:hAnsiTheme="majorBidi" w:cstheme="majorBidi"/>
              <w:sz w:val="24"/>
              <w:szCs w:val="24"/>
            </w:rPr>
          </w:rPrChange>
        </w:rPr>
        <w:t>XX</w:t>
      </w:r>
      <w:r w:rsidR="00A76FF3">
        <w:rPr>
          <w:rFonts w:asciiTheme="majorBidi" w:hAnsiTheme="majorBidi" w:cstheme="majorBidi"/>
          <w:sz w:val="24"/>
          <w:szCs w:val="24"/>
        </w:rPr>
        <w:t xml:space="preserve"> vs </w:t>
      </w:r>
      <w:r w:rsidR="00A76FF3" w:rsidRPr="008D738D">
        <w:rPr>
          <w:rFonts w:asciiTheme="majorBidi" w:hAnsiTheme="majorBidi" w:cstheme="majorBidi"/>
          <w:sz w:val="24"/>
          <w:szCs w:val="24"/>
          <w:highlight w:val="yellow"/>
          <w:rPrChange w:id="6" w:author="bnapp" w:date="2018-02-08T17:48:00Z">
            <w:rPr>
              <w:rFonts w:asciiTheme="majorBidi" w:hAnsiTheme="majorBidi" w:cstheme="majorBidi"/>
              <w:sz w:val="24"/>
              <w:szCs w:val="24"/>
            </w:rPr>
          </w:rPrChange>
        </w:rPr>
        <w:t>XX</w:t>
      </w:r>
      <w:commentRangeStart w:id="7"/>
      <w:del w:id="8" w:author="bnapp" w:date="2018-02-08T17:48:00Z">
        <w:r w:rsidR="00A76FF3" w:rsidDel="008D738D">
          <w:rPr>
            <w:rFonts w:asciiTheme="majorBidi" w:hAnsiTheme="majorBidi" w:cstheme="majorBidi"/>
            <w:sz w:val="24"/>
            <w:szCs w:val="24"/>
          </w:rPr>
          <w:delText>, P=XX</w:delText>
        </w:r>
      </w:del>
      <w:commentRangeEnd w:id="7"/>
      <w:r w:rsidR="00BC1434">
        <w:rPr>
          <w:rStyle w:val="CommentReference"/>
        </w:rPr>
        <w:commentReference w:id="7"/>
      </w:r>
      <w:r w:rsidR="00A76FF3">
        <w:rPr>
          <w:rFonts w:asciiTheme="majorBidi" w:hAnsiTheme="majorBidi" w:cstheme="majorBidi"/>
          <w:sz w:val="24"/>
          <w:szCs w:val="24"/>
        </w:rPr>
        <w:t xml:space="preserve">), </w:t>
      </w:r>
      <w:r w:rsidR="00907D0C">
        <w:rPr>
          <w:rFonts w:asciiTheme="majorBidi" w:hAnsiTheme="majorBidi" w:cstheme="majorBidi"/>
          <w:sz w:val="24"/>
          <w:szCs w:val="24"/>
        </w:rPr>
        <w:t xml:space="preserve">these </w:t>
      </w:r>
      <w:r w:rsidR="00A76FF3">
        <w:rPr>
          <w:rFonts w:asciiTheme="majorBidi" w:hAnsiTheme="majorBidi" w:cstheme="majorBidi"/>
          <w:sz w:val="24"/>
          <w:szCs w:val="24"/>
        </w:rPr>
        <w:t>adaptations of eye movement kinematics</w:t>
      </w:r>
      <w:r w:rsidR="00907D0C">
        <w:rPr>
          <w:rFonts w:asciiTheme="majorBidi" w:hAnsiTheme="majorBidi" w:cstheme="majorBidi"/>
          <w:sz w:val="24"/>
          <w:szCs w:val="24"/>
        </w:rPr>
        <w:t xml:space="preserve"> are consistent with increasing the overall acquisition rate in tunneled conditions. The effect of reducing the available spatial information by reducing image size had a different effect; participants reduced their saccade-rate while keeping drift speed roughly unchanged (</w:t>
      </w:r>
      <w:r w:rsidR="00907D0C" w:rsidRPr="00C550BC">
        <w:rPr>
          <w:rFonts w:asciiTheme="majorBidi" w:hAnsiTheme="majorBidi" w:cstheme="majorBidi"/>
          <w:b/>
          <w:bCs/>
          <w:sz w:val="24"/>
          <w:szCs w:val="24"/>
        </w:rPr>
        <w:t>Fig. 3</w:t>
      </w:r>
      <w:r w:rsidR="005239A9">
        <w:rPr>
          <w:rFonts w:asciiTheme="majorBidi" w:hAnsiTheme="majorBidi" w:cstheme="majorBidi"/>
          <w:b/>
          <w:bCs/>
          <w:sz w:val="24"/>
          <w:szCs w:val="24"/>
        </w:rPr>
        <w:t>a</w:t>
      </w:r>
      <w:proofErr w:type="gramStart"/>
      <w:r w:rsidR="005239A9">
        <w:rPr>
          <w:rFonts w:asciiTheme="majorBidi" w:hAnsiTheme="majorBidi" w:cstheme="majorBidi"/>
          <w:b/>
          <w:bCs/>
          <w:sz w:val="24"/>
          <w:szCs w:val="24"/>
        </w:rPr>
        <w:t>,b</w:t>
      </w:r>
      <w:proofErr w:type="gramEnd"/>
      <w:r w:rsidR="00907D0C">
        <w:rPr>
          <w:rFonts w:asciiTheme="majorBidi" w:hAnsiTheme="majorBidi" w:cstheme="majorBidi"/>
          <w:sz w:val="24"/>
          <w:szCs w:val="24"/>
        </w:rPr>
        <w:t xml:space="preserve">). This adaptation is consistent with increasing the </w:t>
      </w:r>
      <w:r w:rsidR="00076720">
        <w:rPr>
          <w:rFonts w:asciiTheme="majorBidi" w:hAnsiTheme="majorBidi" w:cstheme="majorBidi"/>
          <w:sz w:val="24"/>
          <w:szCs w:val="24"/>
        </w:rPr>
        <w:t>amount of information acquired in</w:t>
      </w:r>
      <w:r w:rsidR="00907D0C">
        <w:rPr>
          <w:rFonts w:asciiTheme="majorBidi" w:hAnsiTheme="majorBidi" w:cstheme="majorBidi"/>
          <w:sz w:val="24"/>
          <w:szCs w:val="24"/>
        </w:rPr>
        <w:t xml:space="preserve"> each pause.</w:t>
      </w:r>
    </w:p>
    <w:p w14:paraId="58E8C62E" w14:textId="305D581B" w:rsidR="00076720" w:rsidRDefault="00076720" w:rsidP="00BC1434">
      <w:pPr>
        <w:jc w:val="both"/>
        <w:rPr>
          <w:rFonts w:asciiTheme="majorBidi" w:hAnsiTheme="majorBidi" w:cstheme="majorBidi"/>
          <w:sz w:val="24"/>
          <w:szCs w:val="24"/>
        </w:rPr>
      </w:pPr>
      <w:r>
        <w:rPr>
          <w:rFonts w:asciiTheme="majorBidi" w:hAnsiTheme="majorBidi" w:cstheme="majorBidi"/>
          <w:sz w:val="24"/>
          <w:szCs w:val="24"/>
        </w:rPr>
        <w:t xml:space="preserve">We then asked whether drift speed is controlled on slow time scales or on a pause-by-pause manner. As individual trials contained both border and no-border fixations, we compared drift speeds across these pauses. Drift speed was significantly </w:t>
      </w:r>
      <w:r w:rsidR="003876CD">
        <w:rPr>
          <w:rFonts w:asciiTheme="majorBidi" w:hAnsiTheme="majorBidi" w:cstheme="majorBidi"/>
          <w:sz w:val="24"/>
          <w:szCs w:val="24"/>
        </w:rPr>
        <w:t>lower</w:t>
      </w:r>
      <w:r>
        <w:rPr>
          <w:rFonts w:asciiTheme="majorBidi" w:hAnsiTheme="majorBidi" w:cstheme="majorBidi"/>
          <w:sz w:val="24"/>
          <w:szCs w:val="24"/>
        </w:rPr>
        <w:t xml:space="preserve"> when drifting along borders than otherwise </w:t>
      </w:r>
      <w:r w:rsidRPr="003876CD">
        <w:rPr>
          <w:rFonts w:asciiTheme="majorBidi" w:hAnsiTheme="majorBidi" w:cstheme="majorBidi"/>
          <w:sz w:val="24"/>
          <w:szCs w:val="24"/>
          <w:highlight w:val="yellow"/>
        </w:rPr>
        <w:t>(</w:t>
      </w:r>
      <w:r w:rsidR="003876CD" w:rsidRPr="003876CD">
        <w:rPr>
          <w:rFonts w:asciiTheme="majorBidi" w:hAnsiTheme="majorBidi" w:cstheme="majorBidi"/>
          <w:sz w:val="24"/>
          <w:szCs w:val="24"/>
          <w:highlight w:val="yellow"/>
        </w:rPr>
        <w:t>4.8±xx vs 5.36±xx in large and 4.62±xx vs 5.18±xx in small images, p&lt;XXX</w:t>
      </w:r>
      <w:r w:rsidRPr="003876CD">
        <w:rPr>
          <w:rFonts w:asciiTheme="majorBidi" w:hAnsiTheme="majorBidi" w:cstheme="majorBidi"/>
          <w:sz w:val="24"/>
          <w:szCs w:val="24"/>
          <w:highlight w:val="yellow"/>
        </w:rPr>
        <w:t>)</w:t>
      </w:r>
      <w:r>
        <w:rPr>
          <w:rFonts w:asciiTheme="majorBidi" w:hAnsiTheme="majorBidi" w:cstheme="majorBidi"/>
          <w:sz w:val="24"/>
          <w:szCs w:val="24"/>
        </w:rPr>
        <w:t>.</w:t>
      </w:r>
      <w:r w:rsidR="003876CD">
        <w:rPr>
          <w:rFonts w:asciiTheme="majorBidi" w:hAnsiTheme="majorBidi" w:cstheme="majorBidi"/>
          <w:sz w:val="24"/>
          <w:szCs w:val="24"/>
        </w:rPr>
        <w:t xml:space="preserve"> To further analyze the control dynamics we looked at the within-pause dynamics of drift speed. </w:t>
      </w:r>
      <w:r w:rsidR="00CD6861">
        <w:rPr>
          <w:rFonts w:asciiTheme="majorBidi" w:hAnsiTheme="majorBidi" w:cstheme="majorBidi"/>
          <w:sz w:val="24"/>
          <w:szCs w:val="24"/>
        </w:rPr>
        <w:t xml:space="preserve">This analysis showed that the visual system converged to the target drifting speed during the first 50 – 70 ms of the pause. While </w:t>
      </w:r>
      <w:r w:rsidR="00CD6861">
        <w:rPr>
          <w:rFonts w:asciiTheme="majorBidi" w:hAnsiTheme="majorBidi" w:cstheme="majorBidi"/>
          <w:sz w:val="24"/>
          <w:szCs w:val="24"/>
        </w:rPr>
        <w:lastRenderedPageBreak/>
        <w:t xml:space="preserve">starting the pause with speeds </w:t>
      </w:r>
      <w:proofErr w:type="gramStart"/>
      <w:r w:rsidR="00CD6861">
        <w:rPr>
          <w:rFonts w:asciiTheme="majorBidi" w:hAnsiTheme="majorBidi" w:cstheme="majorBidi"/>
          <w:sz w:val="24"/>
          <w:szCs w:val="24"/>
        </w:rPr>
        <w:t>around 7 deg/s on average, the eye</w:t>
      </w:r>
      <w:proofErr w:type="gramEnd"/>
      <w:r w:rsidR="00CD6861">
        <w:rPr>
          <w:rFonts w:asciiTheme="majorBidi" w:hAnsiTheme="majorBidi" w:cstheme="majorBidi"/>
          <w:sz w:val="24"/>
          <w:szCs w:val="24"/>
        </w:rPr>
        <w:t xml:space="preserve"> then converged to speeds around 5 deg/s in natural viewing and to speeds around 6 deg/s in tunneled viewing (</w:t>
      </w:r>
      <w:r w:rsidR="00CD6861" w:rsidRPr="002B7F93">
        <w:rPr>
          <w:rFonts w:asciiTheme="majorBidi" w:hAnsiTheme="majorBidi" w:cstheme="majorBidi"/>
          <w:b/>
          <w:bCs/>
          <w:sz w:val="24"/>
          <w:szCs w:val="24"/>
        </w:rPr>
        <w:t xml:space="preserve">Fig. </w:t>
      </w:r>
      <w:r w:rsidR="00BC1434">
        <w:rPr>
          <w:rFonts w:asciiTheme="majorBidi" w:hAnsiTheme="majorBidi" w:cstheme="majorBidi"/>
          <w:b/>
          <w:bCs/>
          <w:sz w:val="24"/>
          <w:szCs w:val="24"/>
        </w:rPr>
        <w:t>3c</w:t>
      </w:r>
      <w:r w:rsidR="00CD6861">
        <w:rPr>
          <w:rFonts w:asciiTheme="majorBidi" w:hAnsiTheme="majorBidi" w:cstheme="majorBidi"/>
          <w:sz w:val="24"/>
          <w:szCs w:val="24"/>
        </w:rPr>
        <w:t>). Similar dynamics characterized border and no-border drifts, converging to lower speeds in border pauses</w:t>
      </w:r>
      <w:r w:rsidR="002B7F93">
        <w:rPr>
          <w:rFonts w:asciiTheme="majorBidi" w:hAnsiTheme="majorBidi" w:cstheme="majorBidi"/>
          <w:sz w:val="24"/>
          <w:szCs w:val="24"/>
        </w:rPr>
        <w:t xml:space="preserve"> (</w:t>
      </w:r>
      <w:r w:rsidR="002B7F93" w:rsidRPr="002B7F93">
        <w:rPr>
          <w:rFonts w:asciiTheme="majorBidi" w:hAnsiTheme="majorBidi" w:cstheme="majorBidi"/>
          <w:b/>
          <w:bCs/>
          <w:sz w:val="24"/>
          <w:szCs w:val="24"/>
        </w:rPr>
        <w:t xml:space="preserve">Fig. </w:t>
      </w:r>
      <w:r w:rsidR="002E549D">
        <w:rPr>
          <w:rFonts w:asciiTheme="majorBidi" w:hAnsiTheme="majorBidi" w:cstheme="majorBidi"/>
          <w:b/>
          <w:bCs/>
          <w:sz w:val="24"/>
          <w:szCs w:val="24"/>
        </w:rPr>
        <w:t>3</w:t>
      </w:r>
      <w:r w:rsidR="00BC1434">
        <w:rPr>
          <w:rFonts w:asciiTheme="majorBidi" w:hAnsiTheme="majorBidi" w:cstheme="majorBidi"/>
          <w:b/>
          <w:bCs/>
          <w:sz w:val="24"/>
          <w:szCs w:val="24"/>
        </w:rPr>
        <w:t>d</w:t>
      </w:r>
      <w:r w:rsidR="002B7F93">
        <w:rPr>
          <w:rFonts w:asciiTheme="majorBidi" w:hAnsiTheme="majorBidi" w:cstheme="majorBidi"/>
          <w:sz w:val="24"/>
          <w:szCs w:val="24"/>
        </w:rPr>
        <w:t>)</w:t>
      </w:r>
      <w:r w:rsidR="00CD6861">
        <w:rPr>
          <w:rFonts w:asciiTheme="majorBidi" w:hAnsiTheme="majorBidi" w:cstheme="majorBidi"/>
          <w:sz w:val="24"/>
          <w:szCs w:val="24"/>
        </w:rPr>
        <w:t>.</w:t>
      </w:r>
    </w:p>
    <w:p w14:paraId="65624C4C" w14:textId="7241DA75" w:rsidR="002E549D" w:rsidRPr="00A37ECD" w:rsidRDefault="002E549D" w:rsidP="00A1597B">
      <w:pPr>
        <w:jc w:val="both"/>
        <w:rPr>
          <w:rFonts w:asciiTheme="majorBidi" w:hAnsiTheme="majorBidi" w:cstheme="majorBidi"/>
          <w:sz w:val="24"/>
          <w:szCs w:val="24"/>
        </w:rPr>
      </w:pPr>
      <w:r>
        <w:rPr>
          <w:rFonts w:asciiTheme="majorBidi" w:hAnsiTheme="majorBidi" w:cstheme="majorBidi"/>
          <w:sz w:val="24"/>
          <w:szCs w:val="24"/>
        </w:rPr>
        <w:t xml:space="preserve">In closed-loop systems, some of the variables are controlled and some are compromised for that control </w:t>
      </w:r>
      <w:r w:rsidR="00072603">
        <w:rPr>
          <w:rFonts w:asciiTheme="majorBidi" w:hAnsiTheme="majorBidi" w:cstheme="majorBidi"/>
          <w:sz w:val="24"/>
          <w:szCs w:val="24"/>
        </w:rPr>
        <w:t>{</w:t>
      </w:r>
      <w:proofErr w:type="spellStart"/>
      <w:r w:rsidR="00072603">
        <w:rPr>
          <w:rFonts w:asciiTheme="majorBidi" w:hAnsiTheme="majorBidi" w:cstheme="majorBidi"/>
          <w:sz w:val="24"/>
          <w:szCs w:val="24"/>
        </w:rPr>
        <w:t>Marken</w:t>
      </w:r>
      <w:proofErr w:type="spellEnd"/>
      <w:r w:rsidR="00072603">
        <w:rPr>
          <w:rFonts w:asciiTheme="majorBidi" w:hAnsiTheme="majorBidi" w:cstheme="majorBidi"/>
          <w:sz w:val="24"/>
          <w:szCs w:val="24"/>
        </w:rPr>
        <w:t>, 2009 #3858</w:t>
      </w:r>
      <w:proofErr w:type="gramStart"/>
      <w:r w:rsidR="00072603">
        <w:rPr>
          <w:rFonts w:asciiTheme="majorBidi" w:hAnsiTheme="majorBidi" w:cstheme="majorBidi"/>
          <w:sz w:val="24"/>
          <w:szCs w:val="24"/>
        </w:rPr>
        <w:t>;Ahissar</w:t>
      </w:r>
      <w:proofErr w:type="gramEnd"/>
      <w:r w:rsidR="00072603">
        <w:rPr>
          <w:rFonts w:asciiTheme="majorBidi" w:hAnsiTheme="majorBidi" w:cstheme="majorBidi"/>
          <w:sz w:val="24"/>
          <w:szCs w:val="24"/>
        </w:rPr>
        <w:t>, 2016 #3772;Buckley, 2018 #3859}</w:t>
      </w:r>
      <w:r>
        <w:rPr>
          <w:rFonts w:asciiTheme="majorBidi" w:hAnsiTheme="majorBidi" w:cstheme="majorBidi"/>
          <w:sz w:val="24"/>
          <w:szCs w:val="24"/>
        </w:rPr>
        <w:t xml:space="preserve">. We analyzed the variance of the relevant variables in order to see </w:t>
      </w:r>
      <w:r w:rsidR="00787718">
        <w:rPr>
          <w:rFonts w:asciiTheme="majorBidi" w:hAnsiTheme="majorBidi" w:cstheme="majorBidi"/>
          <w:sz w:val="24"/>
          <w:szCs w:val="24"/>
        </w:rPr>
        <w:t>which variables the system tries to keep invariant in each conditi</w:t>
      </w:r>
      <w:r w:rsidR="00787718" w:rsidRPr="00A1597B">
        <w:rPr>
          <w:rFonts w:asciiTheme="majorBidi" w:hAnsiTheme="majorBidi" w:cstheme="majorBidi"/>
          <w:sz w:val="24"/>
          <w:szCs w:val="24"/>
        </w:rPr>
        <w:t>on. Saccadic kinematics obeyed a main-sequence pattern to the same extent in natural and tunneled conditions for low saccadic amplitudes, amplitudes that were in the scale of the image size (up to 7 deg for large and 2 deg for small images;</w:t>
      </w:r>
      <w:r w:rsidR="00A1597B" w:rsidRPr="00A1597B">
        <w:rPr>
          <w:rFonts w:asciiTheme="majorBidi" w:hAnsiTheme="majorBidi" w:cstheme="majorBidi"/>
          <w:sz w:val="24"/>
          <w:szCs w:val="24"/>
        </w:rPr>
        <w:t xml:space="preserve"> beyond these amplitudes the main-sequence showed higher variations in tunneled vision</w:t>
      </w:r>
      <w:r w:rsidR="00A1597B">
        <w:rPr>
          <w:rFonts w:asciiTheme="majorBidi" w:hAnsiTheme="majorBidi" w:cstheme="majorBidi"/>
          <w:sz w:val="24"/>
          <w:szCs w:val="24"/>
          <w:highlight w:val="cyan"/>
        </w:rPr>
        <w:t xml:space="preserve"> (XX vs XX … in residuals or </w:t>
      </w:r>
      <w:proofErr w:type="spellStart"/>
      <w:proofErr w:type="gramStart"/>
      <w:r w:rsidR="00A1597B">
        <w:rPr>
          <w:rFonts w:asciiTheme="majorBidi" w:hAnsiTheme="majorBidi" w:cstheme="majorBidi"/>
          <w:sz w:val="24"/>
          <w:szCs w:val="24"/>
          <w:highlight w:val="cyan"/>
        </w:rPr>
        <w:t>std</w:t>
      </w:r>
      <w:proofErr w:type="spellEnd"/>
      <w:proofErr w:type="gramEnd"/>
      <w:r w:rsidR="00787718" w:rsidRPr="00A1597B">
        <w:rPr>
          <w:rFonts w:asciiTheme="majorBidi" w:hAnsiTheme="majorBidi" w:cstheme="majorBidi"/>
          <w:sz w:val="24"/>
          <w:szCs w:val="24"/>
          <w:highlight w:val="cyan"/>
        </w:rPr>
        <w:t>).</w:t>
      </w:r>
      <w:r w:rsidR="00787718" w:rsidRPr="00642911">
        <w:rPr>
          <w:rFonts w:asciiTheme="majorBidi" w:hAnsiTheme="majorBidi" w:cstheme="majorBidi"/>
          <w:sz w:val="24"/>
          <w:szCs w:val="24"/>
        </w:rPr>
        <w:t xml:space="preserve"> </w:t>
      </w:r>
      <w:r w:rsidR="00CF6111">
        <w:rPr>
          <w:rFonts w:asciiTheme="majorBidi" w:hAnsiTheme="majorBidi" w:cstheme="majorBidi"/>
          <w:sz w:val="24"/>
          <w:szCs w:val="24"/>
        </w:rPr>
        <w:t xml:space="preserve">Drift speed, on the other hand, exhibited larger variance throughout </w:t>
      </w:r>
      <w:r w:rsidR="0057727E">
        <w:rPr>
          <w:rFonts w:asciiTheme="majorBidi" w:hAnsiTheme="majorBidi" w:cstheme="majorBidi"/>
          <w:sz w:val="24"/>
          <w:szCs w:val="24"/>
        </w:rPr>
        <w:t>the fixational pauses during tunneled viewing (</w:t>
      </w:r>
      <w:r w:rsidR="0057727E" w:rsidRPr="0057727E">
        <w:rPr>
          <w:rFonts w:asciiTheme="majorBidi" w:hAnsiTheme="majorBidi" w:cstheme="majorBidi"/>
          <w:b/>
          <w:bCs/>
          <w:sz w:val="24"/>
          <w:szCs w:val="24"/>
        </w:rPr>
        <w:t>Fig. 4</w:t>
      </w:r>
      <w:r w:rsidR="00A1597B">
        <w:rPr>
          <w:rFonts w:asciiTheme="majorBidi" w:hAnsiTheme="majorBidi" w:cstheme="majorBidi"/>
          <w:b/>
          <w:bCs/>
          <w:sz w:val="24"/>
          <w:szCs w:val="24"/>
        </w:rPr>
        <w:t>b</w:t>
      </w:r>
      <w:r w:rsidR="0057727E">
        <w:rPr>
          <w:rFonts w:asciiTheme="majorBidi" w:hAnsiTheme="majorBidi" w:cstheme="majorBidi"/>
          <w:sz w:val="24"/>
          <w:szCs w:val="24"/>
        </w:rPr>
        <w:t xml:space="preserve">). The data is consistent with the relatively constant drift speed in natural conditions being compromised during tunneled </w:t>
      </w:r>
      <w:r w:rsidR="0057727E" w:rsidRPr="00A37ECD">
        <w:rPr>
          <w:rFonts w:asciiTheme="majorBidi" w:hAnsiTheme="majorBidi" w:cstheme="majorBidi"/>
          <w:sz w:val="24"/>
          <w:szCs w:val="24"/>
        </w:rPr>
        <w:t xml:space="preserve">viewing (individual examples in </w:t>
      </w:r>
      <w:r w:rsidR="0057727E" w:rsidRPr="00A37ECD">
        <w:rPr>
          <w:rFonts w:asciiTheme="majorBidi" w:hAnsiTheme="majorBidi" w:cstheme="majorBidi"/>
          <w:b/>
          <w:bCs/>
          <w:sz w:val="24"/>
          <w:szCs w:val="24"/>
        </w:rPr>
        <w:t>Fig. 4</w:t>
      </w:r>
      <w:r w:rsidR="00A1597B">
        <w:rPr>
          <w:rFonts w:asciiTheme="majorBidi" w:hAnsiTheme="majorBidi" w:cstheme="majorBidi"/>
          <w:b/>
          <w:bCs/>
          <w:sz w:val="24"/>
          <w:szCs w:val="24"/>
        </w:rPr>
        <w:t>b</w:t>
      </w:r>
      <w:r w:rsidR="0057727E" w:rsidRPr="00A37ECD">
        <w:rPr>
          <w:rFonts w:asciiTheme="majorBidi" w:hAnsiTheme="majorBidi" w:cstheme="majorBidi"/>
          <w:sz w:val="24"/>
          <w:szCs w:val="24"/>
        </w:rPr>
        <w:t xml:space="preserve">). </w:t>
      </w:r>
      <w:r w:rsidRPr="00A37ECD">
        <w:rPr>
          <w:rFonts w:asciiTheme="majorBidi" w:hAnsiTheme="majorBidi" w:cstheme="majorBidi"/>
          <w:sz w:val="24"/>
          <w:szCs w:val="24"/>
        </w:rPr>
        <w:t xml:space="preserve"> </w:t>
      </w:r>
    </w:p>
    <w:p w14:paraId="2950B8EE" w14:textId="234DDD2D" w:rsidR="00153DC6" w:rsidRDefault="00874BD5" w:rsidP="005C4E8D">
      <w:pPr>
        <w:jc w:val="both"/>
        <w:rPr>
          <w:rFonts w:asciiTheme="majorBidi" w:hAnsiTheme="majorBidi" w:cstheme="majorBidi"/>
          <w:sz w:val="24"/>
          <w:szCs w:val="24"/>
        </w:rPr>
      </w:pPr>
      <w:r w:rsidRPr="00A37ECD">
        <w:rPr>
          <w:rFonts w:asciiTheme="majorBidi" w:hAnsiTheme="majorBidi" w:cstheme="majorBidi"/>
          <w:sz w:val="24"/>
          <w:szCs w:val="24"/>
        </w:rPr>
        <w:t xml:space="preserve">Whether ocular drifts are controlled by the brain had been a source of enduring debate </w:t>
      </w:r>
      <w:r w:rsidR="00A1597B" w:rsidRPr="00A1597B">
        <w:rPr>
          <w:rFonts w:asciiTheme="majorBidi" w:hAnsiTheme="majorBidi" w:cstheme="majorBidi"/>
          <w:noProof/>
        </w:rPr>
        <w:t>{Steinman, 1990 #1203;</w:t>
      </w:r>
      <w:r w:rsidR="005C4E8D">
        <w:rPr>
          <w:rFonts w:asciiTheme="majorBidi" w:hAnsiTheme="majorBidi" w:cstheme="majorBidi"/>
          <w:noProof/>
        </w:rPr>
        <w:t>Martinez-Conde, 2004 #2044;</w:t>
      </w:r>
      <w:r w:rsidR="00A1597B">
        <w:rPr>
          <w:rFonts w:asciiTheme="majorBidi" w:hAnsiTheme="majorBidi" w:cstheme="majorBidi"/>
          <w:noProof/>
        </w:rPr>
        <w:t>Ahissar, 2014 #3699</w:t>
      </w:r>
      <w:r w:rsidR="005C4E8D">
        <w:rPr>
          <w:rFonts w:asciiTheme="majorBidi" w:hAnsiTheme="majorBidi" w:cstheme="majorBidi"/>
          <w:noProof/>
        </w:rPr>
        <w:t>;</w:t>
      </w:r>
      <w:r w:rsidR="00B766AF">
        <w:rPr>
          <w:rFonts w:asciiTheme="majorBidi" w:hAnsiTheme="majorBidi" w:cstheme="majorBidi"/>
          <w:noProof/>
        </w:rPr>
        <w:t>Herrmann, 2017 #3860</w:t>
      </w:r>
      <w:r w:rsidR="00B766AF" w:rsidRPr="00B766AF">
        <w:rPr>
          <w:rFonts w:asciiTheme="majorBidi" w:hAnsiTheme="majorBidi" w:cstheme="majorBidi"/>
          <w:noProof/>
        </w:rPr>
        <w:t>}</w:t>
      </w:r>
      <w:r w:rsidRPr="00B766AF">
        <w:rPr>
          <w:rFonts w:asciiTheme="majorBidi" w:hAnsiTheme="majorBidi" w:cstheme="majorBidi"/>
          <w:sz w:val="24"/>
          <w:szCs w:val="24"/>
        </w:rPr>
        <w:t>.</w:t>
      </w:r>
      <w:r w:rsidRPr="00A37ECD">
        <w:rPr>
          <w:rFonts w:asciiTheme="majorBidi" w:hAnsiTheme="majorBidi" w:cstheme="majorBidi"/>
          <w:sz w:val="24"/>
          <w:szCs w:val="24"/>
        </w:rPr>
        <w:t xml:space="preserve"> Our results demonstrate clearly that ocular drifts are actively controlled by the visual system. </w:t>
      </w:r>
      <w:r w:rsidR="00153DC6" w:rsidRPr="00A37ECD">
        <w:rPr>
          <w:rFonts w:asciiTheme="majorBidi" w:hAnsiTheme="majorBidi" w:cstheme="majorBidi"/>
          <w:sz w:val="24"/>
          <w:szCs w:val="24"/>
        </w:rPr>
        <w:t>This is demonstrated by th</w:t>
      </w:r>
      <w:r w:rsidR="00153DC6" w:rsidRPr="005C4E8D">
        <w:rPr>
          <w:rFonts w:asciiTheme="majorBidi" w:hAnsiTheme="majorBidi" w:cstheme="majorBidi"/>
          <w:sz w:val="24"/>
          <w:szCs w:val="24"/>
        </w:rPr>
        <w:t>e drift</w:t>
      </w:r>
      <w:r w:rsidR="005C4E8D" w:rsidRPr="005C4E8D">
        <w:rPr>
          <w:rFonts w:asciiTheme="majorBidi" w:hAnsiTheme="majorBidi" w:cstheme="majorBidi"/>
          <w:sz w:val="24"/>
          <w:szCs w:val="24"/>
        </w:rPr>
        <w:t xml:space="preserve"> tra</w:t>
      </w:r>
      <w:r w:rsidR="005C4E8D">
        <w:rPr>
          <w:rFonts w:asciiTheme="majorBidi" w:hAnsiTheme="majorBidi" w:cstheme="majorBidi"/>
          <w:sz w:val="24"/>
          <w:szCs w:val="24"/>
        </w:rPr>
        <w:t xml:space="preserve">jectories being dependent on the concurrently-scanned image patterns (border versus no-border fixational pauses, </w:t>
      </w:r>
      <w:r w:rsidR="005C4E8D" w:rsidRPr="005C4E8D">
        <w:rPr>
          <w:rFonts w:asciiTheme="majorBidi" w:hAnsiTheme="majorBidi" w:cstheme="majorBidi"/>
          <w:sz w:val="24"/>
          <w:szCs w:val="24"/>
          <w:highlight w:val="yellow"/>
        </w:rPr>
        <w:t>Fig. XX/NUMBERS</w:t>
      </w:r>
      <w:r w:rsidR="005C4E8D">
        <w:rPr>
          <w:rFonts w:asciiTheme="majorBidi" w:hAnsiTheme="majorBidi" w:cstheme="majorBidi"/>
          <w:sz w:val="24"/>
          <w:szCs w:val="24"/>
        </w:rPr>
        <w:t>)</w:t>
      </w:r>
      <w:proofErr w:type="gramStart"/>
      <w:r w:rsidR="00B45784" w:rsidRPr="00A37ECD">
        <w:rPr>
          <w:rFonts w:asciiTheme="majorBidi" w:hAnsiTheme="majorBidi" w:cstheme="majorBidi"/>
          <w:sz w:val="24"/>
          <w:szCs w:val="24"/>
        </w:rPr>
        <w:t>,</w:t>
      </w:r>
      <w:proofErr w:type="gramEnd"/>
      <w:r w:rsidR="00B45784" w:rsidRPr="00A37ECD">
        <w:rPr>
          <w:rFonts w:asciiTheme="majorBidi" w:hAnsiTheme="majorBidi" w:cstheme="majorBidi"/>
          <w:sz w:val="24"/>
          <w:szCs w:val="24"/>
        </w:rPr>
        <w:t xml:space="preserve"> drift </w:t>
      </w:r>
      <w:r w:rsidR="00153DC6" w:rsidRPr="00A37ECD">
        <w:rPr>
          <w:rFonts w:asciiTheme="majorBidi" w:hAnsiTheme="majorBidi" w:cstheme="majorBidi"/>
          <w:sz w:val="24"/>
          <w:szCs w:val="24"/>
        </w:rPr>
        <w:t xml:space="preserve">speed being increased during tunneled viewing, </w:t>
      </w:r>
      <w:r w:rsidR="00B45784" w:rsidRPr="00A37ECD">
        <w:rPr>
          <w:rFonts w:asciiTheme="majorBidi" w:hAnsiTheme="majorBidi" w:cstheme="majorBidi"/>
          <w:sz w:val="24"/>
          <w:szCs w:val="24"/>
        </w:rPr>
        <w:t>and drift target-speed being converged upon anew in each fixational pause.</w:t>
      </w:r>
      <w:r w:rsidR="00A37ECD">
        <w:rPr>
          <w:rFonts w:asciiTheme="majorBidi" w:hAnsiTheme="majorBidi" w:cstheme="majorBidi"/>
          <w:sz w:val="24"/>
          <w:szCs w:val="24"/>
        </w:rPr>
        <w:t xml:space="preserve"> When controlled, variables are subject to many kinds of manipulations by the system, depending on the overall system needs. Our data are consistent with the visual system trying to increase information rate under tunneled vision, while compromising the quality of information acquisition. This is conjectured from the observed kinematic changes. When tunneled, the visual system increased saccadic rate, and at the same time increased the drift speed such that the scanning distance</w:t>
      </w:r>
      <w:r w:rsidR="00A37ECD" w:rsidRPr="00A37ECD">
        <w:rPr>
          <w:rFonts w:asciiTheme="majorBidi" w:hAnsiTheme="majorBidi" w:cstheme="majorBidi"/>
          <w:sz w:val="24"/>
          <w:szCs w:val="24"/>
        </w:rPr>
        <w:t xml:space="preserve"> </w:t>
      </w:r>
      <w:r w:rsidR="00A37ECD">
        <w:rPr>
          <w:rFonts w:asciiTheme="majorBidi" w:hAnsiTheme="majorBidi" w:cstheme="majorBidi"/>
          <w:sz w:val="24"/>
          <w:szCs w:val="24"/>
        </w:rPr>
        <w:t xml:space="preserve">per pause remained unchanged (Fig. </w:t>
      </w:r>
      <w:r w:rsidR="005C4E8D">
        <w:rPr>
          <w:rFonts w:asciiTheme="majorBidi" w:hAnsiTheme="majorBidi" w:cstheme="majorBidi"/>
          <w:sz w:val="24"/>
          <w:szCs w:val="24"/>
        </w:rPr>
        <w:t>3</w:t>
      </w:r>
      <w:r w:rsidR="00A37ECD">
        <w:rPr>
          <w:rFonts w:asciiTheme="majorBidi" w:hAnsiTheme="majorBidi" w:cstheme="majorBidi"/>
          <w:sz w:val="24"/>
          <w:szCs w:val="24"/>
        </w:rPr>
        <w:t xml:space="preserve">). </w:t>
      </w:r>
      <w:r w:rsidR="00C83E3B">
        <w:rPr>
          <w:rFonts w:asciiTheme="majorBidi" w:hAnsiTheme="majorBidi" w:cstheme="majorBidi"/>
          <w:sz w:val="24"/>
          <w:szCs w:val="24"/>
        </w:rPr>
        <w:t xml:space="preserve">Increasing the drift speed may by itself reduce acquisition quality as retinal temporal coding is shifted to a narrower range. Our data show that </w:t>
      </w:r>
      <w:r w:rsidR="009F6463">
        <w:rPr>
          <w:rFonts w:asciiTheme="majorBidi" w:hAnsiTheme="majorBidi" w:cstheme="majorBidi"/>
          <w:sz w:val="24"/>
          <w:szCs w:val="24"/>
        </w:rPr>
        <w:t xml:space="preserve">in addition the system compromises temporal coding constancy when tunneled as the variance of drift speed increased significantly in this condition (Fig. </w:t>
      </w:r>
      <w:r w:rsidR="005C4E8D">
        <w:rPr>
          <w:rFonts w:asciiTheme="majorBidi" w:hAnsiTheme="majorBidi" w:cstheme="majorBidi"/>
          <w:sz w:val="24"/>
          <w:szCs w:val="24"/>
        </w:rPr>
        <w:t>4</w:t>
      </w:r>
      <w:r w:rsidR="009F6463">
        <w:rPr>
          <w:rFonts w:asciiTheme="majorBidi" w:hAnsiTheme="majorBidi" w:cstheme="majorBidi"/>
          <w:sz w:val="24"/>
          <w:szCs w:val="24"/>
        </w:rPr>
        <w:t>).</w:t>
      </w:r>
    </w:p>
    <w:p w14:paraId="2A1E9412" w14:textId="17DD1C65" w:rsidR="009F6463" w:rsidRPr="00A37ECD" w:rsidRDefault="009F6463" w:rsidP="00875B58">
      <w:pPr>
        <w:jc w:val="both"/>
        <w:rPr>
          <w:rFonts w:asciiTheme="majorBidi" w:hAnsiTheme="majorBidi" w:cstheme="majorBidi"/>
          <w:sz w:val="24"/>
          <w:szCs w:val="24"/>
        </w:rPr>
      </w:pPr>
      <w:r>
        <w:rPr>
          <w:rFonts w:asciiTheme="majorBidi" w:hAnsiTheme="majorBidi" w:cstheme="majorBidi"/>
          <w:sz w:val="24"/>
          <w:szCs w:val="24"/>
        </w:rPr>
        <w:t xml:space="preserve">Overall, these data support two major assumption. One is that the fixational pauses are used for visual acquisition, as if they would not then there was no sense in wasting energy for controlling the drift kinematics. The second is that vision is based on closed-loop mechanisms, as both saccades and drift, the two kinematic variables dominating visual acquisition, are controlled by the visual system in an input-dependent manner. Drift speed was adapted to the available spatial information on a pause-by-pause basis, converging anew to condition- and image-dependent values during </w:t>
      </w:r>
      <w:r w:rsidR="00875B58">
        <w:rPr>
          <w:rFonts w:asciiTheme="majorBidi" w:hAnsiTheme="majorBidi" w:cstheme="majorBidi"/>
          <w:sz w:val="24"/>
          <w:szCs w:val="24"/>
        </w:rPr>
        <w:t>each</w:t>
      </w:r>
      <w:r>
        <w:rPr>
          <w:rFonts w:asciiTheme="majorBidi" w:hAnsiTheme="majorBidi" w:cstheme="majorBidi"/>
          <w:sz w:val="24"/>
          <w:szCs w:val="24"/>
        </w:rPr>
        <w:t xml:space="preserve"> pause.</w:t>
      </w:r>
    </w:p>
    <w:p w14:paraId="398F0426" w14:textId="77777777" w:rsidR="00584F0B" w:rsidRPr="008B34FA" w:rsidRDefault="00584F0B" w:rsidP="005447B5">
      <w:pPr>
        <w:jc w:val="both"/>
        <w:rPr>
          <w:rFonts w:asciiTheme="majorBidi" w:hAnsiTheme="majorBidi" w:cstheme="majorBidi"/>
          <w:b/>
          <w:bCs/>
          <w:sz w:val="24"/>
          <w:szCs w:val="24"/>
        </w:rPr>
      </w:pPr>
      <w:r w:rsidRPr="008B34FA">
        <w:rPr>
          <w:rFonts w:asciiTheme="majorBidi" w:hAnsiTheme="majorBidi" w:cstheme="majorBidi"/>
          <w:b/>
          <w:bCs/>
          <w:sz w:val="24"/>
          <w:szCs w:val="24"/>
        </w:rPr>
        <w:lastRenderedPageBreak/>
        <w:t>Methods:</w:t>
      </w:r>
    </w:p>
    <w:p w14:paraId="3E9EE6D8"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14:paraId="710AB96B" w14:textId="77777777" w:rsidR="00584F0B" w:rsidRPr="00353E86" w:rsidRDefault="00584F0B" w:rsidP="005C4E8D">
      <w:pPr>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14:paraId="43782C9D"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14:paraId="74546EB4" w14:textId="2EF28616" w:rsidR="00584F0B" w:rsidRPr="00353E86" w:rsidRDefault="00584F0B" w:rsidP="005C4E8D">
      <w:pPr>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We tested the performance of participants in a five forced choice shapes recognition tasks. Images of 5 basic shapes were used: Square, rectangle, circle, triangle and a parallelogra</w:t>
      </w:r>
      <w:r w:rsidRPr="00153DC6">
        <w:rPr>
          <w:rFonts w:asciiTheme="majorBidi" w:hAnsiTheme="majorBidi" w:cstheme="majorBidi"/>
          <w:sz w:val="24"/>
          <w:szCs w:val="24"/>
        </w:rPr>
        <w:t>m</w:t>
      </w:r>
      <w:r w:rsidR="00153DC6">
        <w:rPr>
          <w:rFonts w:asciiTheme="majorBidi" w:hAnsiTheme="majorBidi" w:cstheme="majorBidi"/>
          <w:sz w:val="24"/>
          <w:szCs w:val="24"/>
        </w:rPr>
        <w:t xml:space="preserve"> (see </w:t>
      </w:r>
      <w:r w:rsidR="00153DC6" w:rsidRPr="00153DC6">
        <w:rPr>
          <w:rFonts w:asciiTheme="majorBidi" w:hAnsiTheme="majorBidi" w:cstheme="majorBidi"/>
          <w:b/>
          <w:bCs/>
          <w:sz w:val="24"/>
          <w:szCs w:val="24"/>
        </w:rPr>
        <w:t>Fig. 1</w:t>
      </w:r>
      <w:r w:rsidR="00153DC6">
        <w:rPr>
          <w:rFonts w:asciiTheme="majorBidi" w:hAnsiTheme="majorBidi" w:cstheme="majorBidi"/>
          <w:sz w:val="24"/>
          <w:szCs w:val="24"/>
        </w:rPr>
        <w:t>)</w:t>
      </w:r>
      <w:r w:rsidRPr="00153DC6">
        <w:rPr>
          <w:rFonts w:asciiTheme="majorBidi" w:hAnsiTheme="majorBidi" w:cstheme="majorBidi"/>
          <w:sz w:val="24"/>
          <w:szCs w:val="24"/>
        </w:rPr>
        <w:t>. T</w:t>
      </w:r>
      <w:r w:rsidRPr="00353E86">
        <w:rPr>
          <w:rFonts w:asciiTheme="majorBidi" w:hAnsiTheme="majorBidi" w:cstheme="majorBidi"/>
          <w:sz w:val="24"/>
          <w:szCs w:val="24"/>
        </w:rPr>
        <w:t xml:space="preserve">hese images were presented in two forms, Large and Small, as described above. Participants were tested during five days. During days 1-3 they performed two tunneled vision sessions, the first one with </w:t>
      </w:r>
      <w:proofErr w:type="gramStart"/>
      <w:r w:rsidRPr="00353E86">
        <w:rPr>
          <w:rFonts w:asciiTheme="majorBidi" w:hAnsiTheme="majorBidi" w:cstheme="majorBidi"/>
          <w:sz w:val="24"/>
          <w:szCs w:val="24"/>
        </w:rPr>
        <w:t>Large</w:t>
      </w:r>
      <w:proofErr w:type="gramEnd"/>
      <w:r w:rsidRPr="00353E86">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14:paraId="6627F044" w14:textId="77777777" w:rsidR="00584F0B" w:rsidRPr="00353E86" w:rsidRDefault="00584F0B" w:rsidP="005C4E8D">
      <w:pPr>
        <w:jc w:val="both"/>
        <w:rPr>
          <w:rFonts w:asciiTheme="majorBidi" w:hAnsiTheme="majorBidi" w:cstheme="majorBidi"/>
          <w:sz w:val="24"/>
          <w:szCs w:val="24"/>
        </w:rPr>
      </w:pPr>
      <w:r w:rsidRPr="00353E86">
        <w:rPr>
          <w:rFonts w:asciiTheme="majorBidi" w:hAnsiTheme="majorBidi" w:cstheme="majorBidi"/>
          <w:sz w:val="24"/>
          <w:szCs w:val="24"/>
        </w:rPr>
        <w:lastRenderedPageBreak/>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14:paraId="25394ABB"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52FCA41D" w14:textId="0ACAE2FF" w:rsidR="00584F0B" w:rsidRPr="005C4E8D" w:rsidRDefault="00584F0B" w:rsidP="005447B5">
      <w:pPr>
        <w:jc w:val="both"/>
        <w:rPr>
          <w:rFonts w:asciiTheme="majorBidi" w:hAnsiTheme="majorBidi" w:cstheme="majorBidi"/>
          <w:color w:val="1F497D" w:themeColor="text2"/>
          <w:sz w:val="24"/>
          <w:szCs w:val="24"/>
        </w:rPr>
      </w:pPr>
    </w:p>
    <w:sectPr w:rsidR="00584F0B" w:rsidRPr="005C4E8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hud" w:date="2018-02-11T11:30:00Z" w:initials="e">
    <w:p w14:paraId="670CEFA6" w14:textId="1BC045F5" w:rsidR="00953F26" w:rsidRDefault="00953F26">
      <w:pPr>
        <w:pStyle w:val="CommentText"/>
      </w:pPr>
      <w:r>
        <w:rPr>
          <w:rStyle w:val="CommentReference"/>
        </w:rPr>
        <w:annotationRef/>
      </w:r>
      <w:r>
        <w:t>Why are there variations?</w:t>
      </w:r>
    </w:p>
    <w:p w14:paraId="4187E1E7" w14:textId="74FFF28C" w:rsidR="006472DA" w:rsidRPr="006472DA" w:rsidRDefault="006472DA" w:rsidP="006472DA">
      <w:pPr>
        <w:pStyle w:val="CommentText"/>
        <w:rPr>
          <w:highlight w:val="cyan"/>
        </w:rPr>
      </w:pPr>
      <w:r w:rsidRPr="006472DA">
        <w:rPr>
          <w:highlight w:val="cyan"/>
        </w:rPr>
        <w:t>It is 10 pixels variation for large shapes, and 2 pixels variation for small shapes (It is detailed in the Methods section).</w:t>
      </w:r>
    </w:p>
    <w:p w14:paraId="29BC7536" w14:textId="0E546EEB" w:rsidR="006472DA" w:rsidRDefault="006472DA" w:rsidP="006472DA">
      <w:pPr>
        <w:pStyle w:val="CommentText"/>
      </w:pPr>
      <w:r w:rsidRPr="006472DA">
        <w:rPr>
          <w:highlight w:val="cyan"/>
        </w:rPr>
        <w:t xml:space="preserve">You asked me to add it, it happens because of the </w:t>
      </w:r>
      <w:proofErr w:type="spellStart"/>
      <w:r w:rsidRPr="006472DA">
        <w:rPr>
          <w:highlight w:val="cyan"/>
        </w:rPr>
        <w:t>pixelization</w:t>
      </w:r>
      <w:proofErr w:type="spellEnd"/>
      <w:r w:rsidRPr="006472DA">
        <w:rPr>
          <w:highlight w:val="cyan"/>
        </w:rPr>
        <w:t xml:space="preserve"> after smoothing of the images.</w:t>
      </w:r>
      <w:r>
        <w:t xml:space="preserve"> </w:t>
      </w:r>
    </w:p>
  </w:comment>
  <w:comment w:id="1" w:author="bnapp" w:date="2018-02-11T11:35:00Z" w:initials="b">
    <w:p w14:paraId="257E01FE" w14:textId="01B37513" w:rsidR="006472DA" w:rsidRDefault="006472DA">
      <w:pPr>
        <w:pStyle w:val="CommentText"/>
      </w:pPr>
      <w:r>
        <w:rPr>
          <w:rStyle w:val="CommentReference"/>
        </w:rPr>
        <w:annotationRef/>
      </w:r>
      <w:r>
        <w:t>It is true only for the small case.</w:t>
      </w:r>
    </w:p>
    <w:p w14:paraId="5C9F183E" w14:textId="51D7BC2F" w:rsidR="006472DA" w:rsidRDefault="006472DA">
      <w:pPr>
        <w:pStyle w:val="CommentText"/>
      </w:pPr>
      <w:r>
        <w:t>I would change it to:</w:t>
      </w:r>
    </w:p>
    <w:p w14:paraId="5E71E129" w14:textId="13DE8EEC" w:rsidR="006472DA" w:rsidRDefault="006472DA" w:rsidP="006472DA">
      <w:pPr>
        <w:pStyle w:val="CommentText"/>
      </w:pPr>
      <w:r w:rsidRPr="00353E86">
        <w:rPr>
          <w:rFonts w:asciiTheme="majorBidi" w:hAnsiTheme="majorBidi" w:cstheme="majorBidi"/>
          <w:sz w:val="24"/>
          <w:szCs w:val="24"/>
        </w:rPr>
        <w:t xml:space="preserve">Interestingly, </w:t>
      </w:r>
      <w:r w:rsidRPr="00953F26">
        <w:rPr>
          <w:rFonts w:asciiTheme="majorBidi" w:hAnsiTheme="majorBidi" w:cstheme="majorBidi"/>
          <w:sz w:val="24"/>
          <w:szCs w:val="24"/>
        </w:rPr>
        <w:t>during tunneled viewing</w:t>
      </w:r>
      <w:r>
        <w:rPr>
          <w:rFonts w:asciiTheme="majorBidi" w:hAnsiTheme="majorBidi" w:cstheme="majorBidi"/>
          <w:sz w:val="24"/>
          <w:szCs w:val="24"/>
        </w:rPr>
        <w:t xml:space="preserve"> </w:t>
      </w:r>
      <w:r w:rsidRPr="00953F26">
        <w:rPr>
          <w:rFonts w:asciiTheme="majorBidi" w:hAnsiTheme="majorBidi" w:cstheme="majorBidi"/>
          <w:sz w:val="24"/>
          <w:szCs w:val="24"/>
        </w:rPr>
        <w:t>o</w:t>
      </w:r>
      <w:r>
        <w:rPr>
          <w:rFonts w:asciiTheme="majorBidi" w:hAnsiTheme="majorBidi" w:cstheme="majorBidi"/>
          <w:sz w:val="24"/>
          <w:szCs w:val="24"/>
        </w:rPr>
        <w:t>f</w:t>
      </w:r>
      <w:r w:rsidRPr="00353E86">
        <w:rPr>
          <w:rFonts w:asciiTheme="majorBidi" w:hAnsiTheme="majorBidi" w:cstheme="majorBidi"/>
          <w:sz w:val="24"/>
          <w:szCs w:val="24"/>
        </w:rPr>
        <w:t xml:space="preserve"> the small shapes</w:t>
      </w:r>
      <w:r w:rsidR="00654C69">
        <w:rPr>
          <w:rFonts w:asciiTheme="majorBidi" w:hAnsiTheme="majorBidi" w:cstheme="majorBidi"/>
          <w:sz w:val="24"/>
          <w:szCs w:val="24"/>
        </w:rPr>
        <w:t>,</w:t>
      </w:r>
      <w:r w:rsidRPr="00353E86">
        <w:rPr>
          <w:rFonts w:asciiTheme="majorBidi" w:hAnsiTheme="majorBidi" w:cstheme="majorBidi"/>
          <w:sz w:val="24"/>
          <w:szCs w:val="24"/>
        </w:rPr>
        <w:t xml:space="preserve"> </w:t>
      </w:r>
      <w:r w:rsidRPr="00353E86">
        <w:rPr>
          <w:rFonts w:asciiTheme="majorBidi" w:hAnsiTheme="majorBidi" w:cstheme="majorBidi"/>
          <w:sz w:val="24"/>
          <w:szCs w:val="24"/>
        </w:rPr>
        <w:t xml:space="preserve">none of the participants was aware of their tendency to </w:t>
      </w:r>
      <w:r>
        <w:rPr>
          <w:rFonts w:asciiTheme="majorBidi" w:hAnsiTheme="majorBidi" w:cstheme="majorBidi"/>
          <w:sz w:val="24"/>
          <w:szCs w:val="24"/>
        </w:rPr>
        <w:t>focus on borders</w:t>
      </w:r>
      <w:r w:rsidRPr="00353E86">
        <w:rPr>
          <w:rFonts w:asciiTheme="majorBidi" w:hAnsiTheme="majorBidi" w:cstheme="majorBidi"/>
          <w:sz w:val="24"/>
          <w:szCs w:val="24"/>
        </w:rPr>
        <w:t xml:space="preserve">, </w:t>
      </w:r>
      <w:r>
        <w:rPr>
          <w:rFonts w:asciiTheme="majorBidi" w:hAnsiTheme="majorBidi" w:cstheme="majorBidi"/>
          <w:sz w:val="24"/>
          <w:szCs w:val="24"/>
        </w:rPr>
        <w:t>although</w:t>
      </w:r>
      <w:r w:rsidRPr="00353E86">
        <w:rPr>
          <w:rFonts w:asciiTheme="majorBidi" w:hAnsiTheme="majorBidi" w:cstheme="majorBidi"/>
          <w:sz w:val="24"/>
          <w:szCs w:val="24"/>
        </w:rPr>
        <w:t xml:space="preserve"> they all reported </w:t>
      </w:r>
      <w:r>
        <w:rPr>
          <w:rFonts w:asciiTheme="majorBidi" w:hAnsiTheme="majorBidi" w:cstheme="majorBidi"/>
          <w:sz w:val="24"/>
          <w:szCs w:val="24"/>
        </w:rPr>
        <w:t>awareness to the challenge in gaze direc</w:t>
      </w:r>
      <w:r w:rsidRPr="00953F26">
        <w:rPr>
          <w:rFonts w:asciiTheme="majorBidi" w:hAnsiTheme="majorBidi" w:cstheme="majorBidi"/>
          <w:sz w:val="24"/>
          <w:szCs w:val="24"/>
        </w:rPr>
        <w:t>tion</w:t>
      </w:r>
      <w:r w:rsidRPr="00353E86">
        <w:rPr>
          <w:rFonts w:asciiTheme="majorBidi" w:hAnsiTheme="majorBidi" w:cstheme="majorBidi"/>
          <w:sz w:val="24"/>
          <w:szCs w:val="24"/>
        </w:rPr>
        <w:t>.</w:t>
      </w:r>
      <w:r>
        <w:rPr>
          <w:rStyle w:val="CommentReference"/>
        </w:rPr>
        <w:annotationRef/>
      </w:r>
    </w:p>
  </w:comment>
  <w:comment w:id="2" w:author="bnapp" w:date="2018-02-11T12:00:00Z" w:initials="b">
    <w:p w14:paraId="485767E6" w14:textId="2FFA0979" w:rsidR="00C70083" w:rsidRDefault="00C70083">
      <w:pPr>
        <w:pStyle w:val="CommentText"/>
      </w:pPr>
      <w:r>
        <w:rPr>
          <w:rStyle w:val="CommentReference"/>
        </w:rPr>
        <w:annotationRef/>
      </w:r>
      <w:r>
        <w:t>Is this clearer now?</w:t>
      </w:r>
    </w:p>
  </w:comment>
  <w:comment w:id="4" w:author="ehud" w:date="2018-02-09T18:32:00Z" w:initials="e">
    <w:p w14:paraId="3D8351FF" w14:textId="04EC09F4" w:rsidR="003A7958" w:rsidRDefault="003A7958">
      <w:pPr>
        <w:pStyle w:val="CommentText"/>
      </w:pPr>
      <w:r>
        <w:rPr>
          <w:rStyle w:val="CommentReference"/>
        </w:rPr>
        <w:annotationRef/>
      </w:r>
      <w:r>
        <w:t>Let’s discuss.</w:t>
      </w:r>
    </w:p>
    <w:p w14:paraId="46A9BFEE" w14:textId="7F04F241" w:rsidR="003A7958" w:rsidRDefault="003A7958" w:rsidP="003A7958">
      <w:pPr>
        <w:pStyle w:val="CommentText"/>
        <w:numPr>
          <w:ilvl w:val="0"/>
          <w:numId w:val="3"/>
        </w:numPr>
      </w:pPr>
      <w:r>
        <w:t>Should we count the “border-following” saccades only as those starting and ending on a border</w:t>
      </w:r>
    </w:p>
    <w:p w14:paraId="645A809D" w14:textId="5790130D" w:rsidR="003A7958" w:rsidRDefault="003A7958" w:rsidP="003A7958">
      <w:pPr>
        <w:pStyle w:val="CommentText"/>
        <w:numPr>
          <w:ilvl w:val="0"/>
          <w:numId w:val="3"/>
        </w:numPr>
      </w:pPr>
      <w:r>
        <w:t>The additional info from the pauses % on border</w:t>
      </w:r>
    </w:p>
  </w:comment>
  <w:comment w:id="7" w:author="ehud" w:date="2018-02-09T17:48:00Z" w:initials="e">
    <w:p w14:paraId="7EA5FD03" w14:textId="7B6E19BA" w:rsidR="00BC1434" w:rsidRDefault="00BC1434">
      <w:pPr>
        <w:pStyle w:val="CommentText"/>
      </w:pPr>
      <w:r>
        <w:rPr>
          <w:rStyle w:val="CommentReference"/>
        </w:rPr>
        <w:annotationRef/>
      </w:r>
      <w:r>
        <w:t>Why not?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74BD5"/>
    <w:rsid w:val="000623F1"/>
    <w:rsid w:val="00072603"/>
    <w:rsid w:val="00076720"/>
    <w:rsid w:val="00087126"/>
    <w:rsid w:val="000D3932"/>
    <w:rsid w:val="001030A0"/>
    <w:rsid w:val="00126BF8"/>
    <w:rsid w:val="00153DC6"/>
    <w:rsid w:val="001618E7"/>
    <w:rsid w:val="00192198"/>
    <w:rsid w:val="001A3D36"/>
    <w:rsid w:val="001B4AD1"/>
    <w:rsid w:val="001B5D26"/>
    <w:rsid w:val="001D6B11"/>
    <w:rsid w:val="0024265D"/>
    <w:rsid w:val="002473F7"/>
    <w:rsid w:val="002501CF"/>
    <w:rsid w:val="00285DF6"/>
    <w:rsid w:val="002A3C72"/>
    <w:rsid w:val="002B7F93"/>
    <w:rsid w:val="002D1C7A"/>
    <w:rsid w:val="002D7BE2"/>
    <w:rsid w:val="002E549D"/>
    <w:rsid w:val="002F5A1D"/>
    <w:rsid w:val="00303296"/>
    <w:rsid w:val="00353E86"/>
    <w:rsid w:val="003714DD"/>
    <w:rsid w:val="00383C93"/>
    <w:rsid w:val="003876CD"/>
    <w:rsid w:val="00397167"/>
    <w:rsid w:val="003A7958"/>
    <w:rsid w:val="003B06FD"/>
    <w:rsid w:val="003C2163"/>
    <w:rsid w:val="003C346E"/>
    <w:rsid w:val="003D0118"/>
    <w:rsid w:val="00482028"/>
    <w:rsid w:val="004A625C"/>
    <w:rsid w:val="004B0005"/>
    <w:rsid w:val="004B7C17"/>
    <w:rsid w:val="004F4AB1"/>
    <w:rsid w:val="004F6304"/>
    <w:rsid w:val="005239A9"/>
    <w:rsid w:val="005447B5"/>
    <w:rsid w:val="0057727E"/>
    <w:rsid w:val="00581809"/>
    <w:rsid w:val="00584F0B"/>
    <w:rsid w:val="005A70C7"/>
    <w:rsid w:val="005C4E8D"/>
    <w:rsid w:val="00623C4F"/>
    <w:rsid w:val="006351EF"/>
    <w:rsid w:val="00642911"/>
    <w:rsid w:val="006472DA"/>
    <w:rsid w:val="00654C69"/>
    <w:rsid w:val="00696BB6"/>
    <w:rsid w:val="006F516A"/>
    <w:rsid w:val="00715814"/>
    <w:rsid w:val="00783379"/>
    <w:rsid w:val="00787718"/>
    <w:rsid w:val="007A31A2"/>
    <w:rsid w:val="007B2D33"/>
    <w:rsid w:val="007F678B"/>
    <w:rsid w:val="008031B2"/>
    <w:rsid w:val="00866174"/>
    <w:rsid w:val="00874BD5"/>
    <w:rsid w:val="00875B58"/>
    <w:rsid w:val="00883AFD"/>
    <w:rsid w:val="00895257"/>
    <w:rsid w:val="008B34FA"/>
    <w:rsid w:val="008D738D"/>
    <w:rsid w:val="008E11E7"/>
    <w:rsid w:val="00907D0C"/>
    <w:rsid w:val="00953F26"/>
    <w:rsid w:val="00957CBA"/>
    <w:rsid w:val="009974FE"/>
    <w:rsid w:val="009C66CA"/>
    <w:rsid w:val="009F6463"/>
    <w:rsid w:val="00A1597B"/>
    <w:rsid w:val="00A37ECD"/>
    <w:rsid w:val="00A7611F"/>
    <w:rsid w:val="00A76FF3"/>
    <w:rsid w:val="00A83F59"/>
    <w:rsid w:val="00A90660"/>
    <w:rsid w:val="00A968E2"/>
    <w:rsid w:val="00B43128"/>
    <w:rsid w:val="00B45784"/>
    <w:rsid w:val="00B61F13"/>
    <w:rsid w:val="00B766AF"/>
    <w:rsid w:val="00B92666"/>
    <w:rsid w:val="00BC1434"/>
    <w:rsid w:val="00BD3772"/>
    <w:rsid w:val="00C160C6"/>
    <w:rsid w:val="00C235CF"/>
    <w:rsid w:val="00C51703"/>
    <w:rsid w:val="00C550BC"/>
    <w:rsid w:val="00C70083"/>
    <w:rsid w:val="00C82AEA"/>
    <w:rsid w:val="00C82EA9"/>
    <w:rsid w:val="00C83E3B"/>
    <w:rsid w:val="00CD164C"/>
    <w:rsid w:val="00CD6861"/>
    <w:rsid w:val="00CF6111"/>
    <w:rsid w:val="00DC1026"/>
    <w:rsid w:val="00DE07C3"/>
    <w:rsid w:val="00E111AB"/>
    <w:rsid w:val="00E221E8"/>
    <w:rsid w:val="00E57FED"/>
    <w:rsid w:val="00E77820"/>
    <w:rsid w:val="00E86046"/>
    <w:rsid w:val="00E95E14"/>
    <w:rsid w:val="00EC10E2"/>
    <w:rsid w:val="00EE1764"/>
    <w:rsid w:val="00F11E03"/>
    <w:rsid w:val="00F30D31"/>
    <w:rsid w:val="00FA606D"/>
    <w:rsid w:val="00FB0F4C"/>
    <w:rsid w:val="00FC6F0A"/>
    <w:rsid w:val="00FD47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44AAA-C9DC-4257-BBCE-2E5B6C05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3</cp:revision>
  <dcterms:created xsi:type="dcterms:W3CDTF">2018-02-11T08:54:00Z</dcterms:created>
  <dcterms:modified xsi:type="dcterms:W3CDTF">2018-02-11T10:00:00Z</dcterms:modified>
</cp:coreProperties>
</file>