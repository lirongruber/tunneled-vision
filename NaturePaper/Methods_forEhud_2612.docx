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92" w:rsidRPr="00C432D6" w:rsidRDefault="000316DB" w:rsidP="00B040FC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C42A92" w:rsidRPr="00C432D6">
        <w:rPr>
          <w:rFonts w:asciiTheme="majorBidi" w:hAnsiTheme="majorBidi" w:cstheme="majorBidi"/>
          <w:sz w:val="24"/>
          <w:szCs w:val="24"/>
        </w:rPr>
        <w:t>ethods:</w:t>
      </w:r>
    </w:p>
    <w:p w:rsidR="00C42A92" w:rsidRPr="00A006AE" w:rsidRDefault="00C42A92" w:rsidP="00B040FC">
      <w:pPr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A006AE">
        <w:rPr>
          <w:rFonts w:asciiTheme="majorBidi" w:eastAsia="Calibri" w:hAnsiTheme="majorBidi" w:cstheme="majorBidi"/>
          <w:i/>
          <w:iCs/>
          <w:sz w:val="24"/>
          <w:szCs w:val="24"/>
        </w:rPr>
        <w:t>Participants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  <w:r>
        <w:rPr>
          <w:rFonts w:asciiTheme="majorBidi" w:eastAsia="Calibri" w:hAnsiTheme="majorBidi" w:cstheme="majorBidi"/>
          <w:sz w:val="24"/>
          <w:szCs w:val="24"/>
        </w:rPr>
        <w:t>5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healthy participants with normal vision at the ages 2</w:t>
      </w:r>
      <w:r>
        <w:rPr>
          <w:rFonts w:asciiTheme="majorBidi" w:eastAsia="Calibri" w:hAnsiTheme="majorBidi" w:cstheme="majorBidi"/>
          <w:sz w:val="24"/>
          <w:szCs w:val="24"/>
        </w:rPr>
        <w:t>1-28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participated in </w:t>
      </w:r>
      <w:r>
        <w:rPr>
          <w:rFonts w:asciiTheme="majorBidi" w:eastAsia="Calibri" w:hAnsiTheme="majorBidi" w:cstheme="majorBidi"/>
          <w:sz w:val="24"/>
          <w:szCs w:val="24"/>
        </w:rPr>
        <w:t xml:space="preserve">all 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different parts of the experiment. </w:t>
      </w:r>
      <w:r>
        <w:rPr>
          <w:rFonts w:asciiTheme="majorBidi" w:eastAsia="Calibri" w:hAnsiTheme="majorBidi" w:cstheme="majorBidi"/>
          <w:sz w:val="24"/>
          <w:szCs w:val="24"/>
        </w:rPr>
        <w:t>3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females, </w:t>
      </w:r>
      <w:r>
        <w:rPr>
          <w:rFonts w:asciiTheme="majorBidi" w:eastAsia="Calibri" w:hAnsiTheme="majorBidi" w:cstheme="majorBidi"/>
          <w:sz w:val="24"/>
          <w:szCs w:val="24"/>
        </w:rPr>
        <w:t xml:space="preserve">2 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right-handed with right dominant eye, </w:t>
      </w:r>
      <w:r>
        <w:rPr>
          <w:rFonts w:asciiTheme="majorBidi" w:eastAsia="Calibri" w:hAnsiTheme="majorBidi" w:cstheme="majorBidi"/>
          <w:sz w:val="24"/>
          <w:szCs w:val="24"/>
        </w:rPr>
        <w:t>3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>right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-handed with left dominant eye. </w:t>
      </w:r>
      <w:r>
        <w:rPr>
          <w:rFonts w:asciiTheme="majorBidi" w:eastAsia="Calibri" w:hAnsiTheme="majorBidi" w:cstheme="majorBidi"/>
          <w:sz w:val="24"/>
          <w:szCs w:val="24"/>
        </w:rPr>
        <w:t>A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ll participants were given full and detailed explanation about the eye tracker device and the behavioral task, </w:t>
      </w:r>
      <w:r w:rsidRPr="00A006AE">
        <w:rPr>
          <w:rFonts w:asciiTheme="majorBidi" w:hAnsiTheme="majorBidi" w:cstheme="majorBidi"/>
          <w:sz w:val="24"/>
          <w:szCs w:val="24"/>
        </w:rPr>
        <w:t xml:space="preserve">and were paid for their participation. Informed consents were obtained from all the participants, in accordance with the approved Declaration of Helsinki for this project. </w:t>
      </w:r>
    </w:p>
    <w:p w:rsidR="00C42A92" w:rsidRDefault="00C42A92" w:rsidP="00B040FC">
      <w:pPr>
        <w:numPr>
          <w:ilvl w:val="0"/>
          <w:numId w:val="1"/>
        </w:numPr>
        <w:spacing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637C">
        <w:rPr>
          <w:rFonts w:asciiTheme="majorBidi" w:eastAsia="Calibri" w:hAnsiTheme="majorBidi" w:cstheme="majorBidi"/>
          <w:i/>
          <w:iCs/>
          <w:sz w:val="24"/>
          <w:szCs w:val="24"/>
        </w:rPr>
        <w:t>Experimental Setup</w:t>
      </w:r>
      <w:r w:rsidRPr="0086637C">
        <w:rPr>
          <w:rFonts w:asciiTheme="majorBidi" w:eastAsia="Calibri" w:hAnsiTheme="majorBidi" w:cstheme="majorBidi"/>
          <w:sz w:val="24"/>
          <w:szCs w:val="24"/>
        </w:rPr>
        <w:t xml:space="preserve">. The experiment took place in a dark and quiet room where the participants sat in front of a </w:t>
      </w:r>
      <w:r w:rsidRPr="0086637C">
        <w:rPr>
          <w:rFonts w:asciiTheme="majorBidi" w:hAnsiTheme="majorBidi" w:cstheme="majorBidi"/>
          <w:sz w:val="24"/>
          <w:szCs w:val="24"/>
        </w:rPr>
        <w:t>high-resolution, fast response time computer screen (VPixx, 1920x1080, 120Hz) and their EyeM were recorded and used for manipulation in real-time using an eye-tracker device (EyeLink II). Throughout each trial only the dominant eye of the participant was opened and tracked (at 100Hz sampling rate) – the other eye was covered with a blindfold.  The participants sat 1 meter away from the screen and placed their chin on a chinrest to prevent head movements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42A92" w:rsidRPr="000311F4" w:rsidRDefault="00C42A92" w:rsidP="00C44C29">
      <w:pPr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color w:val="C0504D" w:themeColor="accent2"/>
          <w:sz w:val="24"/>
          <w:szCs w:val="24"/>
        </w:rPr>
      </w:pPr>
      <w:r w:rsidRPr="0086637C">
        <w:rPr>
          <w:rFonts w:asciiTheme="majorBidi" w:hAnsiTheme="majorBidi" w:cstheme="majorBidi"/>
          <w:i/>
          <w:iCs/>
          <w:sz w:val="24"/>
          <w:szCs w:val="24"/>
        </w:rPr>
        <w:t>Experimental Design</w:t>
      </w:r>
      <w:r w:rsidRPr="0086637C">
        <w:rPr>
          <w:rFonts w:asciiTheme="majorBidi" w:hAnsiTheme="majorBidi" w:cstheme="majorBidi"/>
          <w:sz w:val="24"/>
          <w:szCs w:val="24"/>
        </w:rPr>
        <w:t xml:space="preserve">. We tested the performance of participants in a five forced </w:t>
      </w:r>
      <w:r w:rsidR="00464A73">
        <w:rPr>
          <w:rFonts w:asciiTheme="majorBidi" w:hAnsiTheme="majorBidi" w:cstheme="majorBidi"/>
          <w:sz w:val="24"/>
          <w:szCs w:val="24"/>
        </w:rPr>
        <w:t>choice shapes recognition tasks.</w:t>
      </w:r>
      <w:r w:rsidRPr="0086637C">
        <w:rPr>
          <w:rFonts w:asciiTheme="majorBidi" w:hAnsiTheme="majorBidi" w:cstheme="majorBidi"/>
          <w:sz w:val="24"/>
          <w:szCs w:val="24"/>
        </w:rPr>
        <w:t xml:space="preserve"> Images of 5 basic shapes were </w:t>
      </w:r>
      <w:r w:rsidR="003A49A7">
        <w:rPr>
          <w:rFonts w:asciiTheme="majorBidi" w:hAnsiTheme="majorBidi" w:cstheme="majorBidi"/>
          <w:sz w:val="24"/>
          <w:szCs w:val="24"/>
        </w:rPr>
        <w:t xml:space="preserve">used: </w:t>
      </w:r>
      <w:r w:rsidR="003A49A7" w:rsidRPr="0086637C">
        <w:rPr>
          <w:rFonts w:asciiTheme="majorBidi" w:hAnsiTheme="majorBidi" w:cstheme="majorBidi"/>
          <w:sz w:val="24"/>
          <w:szCs w:val="24"/>
        </w:rPr>
        <w:t>Square, rectangle, circle, triangle an</w:t>
      </w:r>
      <w:r w:rsidR="003A49A7">
        <w:rPr>
          <w:rFonts w:asciiTheme="majorBidi" w:hAnsiTheme="majorBidi" w:cstheme="majorBidi"/>
          <w:sz w:val="24"/>
          <w:szCs w:val="24"/>
        </w:rPr>
        <w:t xml:space="preserve">d a parallelogram </w:t>
      </w:r>
      <w:r w:rsidR="00464A73" w:rsidRPr="00464A73">
        <w:rPr>
          <w:rFonts w:asciiTheme="majorBidi" w:hAnsiTheme="majorBidi" w:cstheme="majorBidi"/>
          <w:sz w:val="24"/>
          <w:szCs w:val="24"/>
          <w:highlight w:val="yellow"/>
        </w:rPr>
        <w:t>(</w:t>
      </w:r>
      <w:r w:rsidR="00464A73" w:rsidRPr="00464A73">
        <w:rPr>
          <w:rFonts w:asciiTheme="majorBidi" w:hAnsiTheme="majorBidi" w:cstheme="majorBidi"/>
          <w:sz w:val="24"/>
          <w:szCs w:val="24"/>
          <w:highlight w:val="yellow"/>
        </w:rPr>
        <w:t>fig2</w:t>
      </w:r>
      <w:r w:rsidR="00464A73" w:rsidRPr="00464A73">
        <w:rPr>
          <w:rFonts w:asciiTheme="majorBidi" w:hAnsiTheme="majorBidi" w:cstheme="majorBidi"/>
          <w:sz w:val="24"/>
          <w:szCs w:val="24"/>
          <w:highlight w:val="yellow"/>
        </w:rPr>
        <w:t>).</w:t>
      </w:r>
      <w:r w:rsidR="003A49A7" w:rsidRPr="0086637C" w:rsidDel="003A49A7">
        <w:rPr>
          <w:rFonts w:asciiTheme="majorBidi" w:hAnsiTheme="majorBidi" w:cstheme="majorBidi"/>
          <w:sz w:val="24"/>
          <w:szCs w:val="24"/>
        </w:rPr>
        <w:t xml:space="preserve"> </w:t>
      </w:r>
      <w:r w:rsidR="003A49A7">
        <w:rPr>
          <w:rFonts w:asciiTheme="majorBidi" w:hAnsiTheme="majorBidi" w:cstheme="majorBidi"/>
          <w:sz w:val="24"/>
          <w:szCs w:val="24"/>
        </w:rPr>
        <w:t xml:space="preserve">These images were </w:t>
      </w:r>
      <w:r w:rsidRPr="0086637C">
        <w:rPr>
          <w:rFonts w:asciiTheme="majorBidi" w:hAnsiTheme="majorBidi" w:cstheme="majorBidi"/>
          <w:sz w:val="24"/>
          <w:szCs w:val="24"/>
        </w:rPr>
        <w:t>pre-processed (see next sub-section,</w:t>
      </w:r>
      <w:r w:rsidRPr="0086637C">
        <w:rPr>
          <w:rFonts w:asciiTheme="majorBidi" w:hAnsiTheme="majorBidi" w:cstheme="majorBidi"/>
          <w:i/>
          <w:iCs/>
          <w:sz w:val="24"/>
          <w:szCs w:val="24"/>
        </w:rPr>
        <w:t xml:space="preserve"> Stimuli processing</w:t>
      </w:r>
      <w:r w:rsidRPr="0086637C">
        <w:rPr>
          <w:rFonts w:asciiTheme="majorBidi" w:hAnsiTheme="majorBidi" w:cstheme="majorBidi"/>
          <w:sz w:val="24"/>
          <w:szCs w:val="24"/>
        </w:rPr>
        <w:t xml:space="preserve">) </w:t>
      </w:r>
      <w:r w:rsidR="003A49A7">
        <w:rPr>
          <w:rFonts w:asciiTheme="majorBidi" w:hAnsiTheme="majorBidi" w:cstheme="majorBidi"/>
          <w:sz w:val="24"/>
          <w:szCs w:val="24"/>
        </w:rPr>
        <w:t>to yield two version of each, termed here “large” and “small”</w:t>
      </w:r>
      <w:r>
        <w:rPr>
          <w:rFonts w:asciiTheme="majorBidi" w:hAnsiTheme="majorBidi" w:cstheme="majorBidi"/>
          <w:sz w:val="24"/>
          <w:szCs w:val="24"/>
        </w:rPr>
        <w:t>.</w:t>
      </w:r>
      <w:r w:rsidR="00323242">
        <w:rPr>
          <w:rFonts w:asciiTheme="majorBidi" w:hAnsiTheme="majorBidi" w:cstheme="majorBidi"/>
          <w:sz w:val="24"/>
          <w:szCs w:val="24"/>
        </w:rPr>
        <w:t xml:space="preserve"> </w:t>
      </w:r>
      <w:r w:rsidR="00323242" w:rsidRPr="00C44C29">
        <w:rPr>
          <w:rFonts w:asciiTheme="majorBidi" w:hAnsiTheme="majorBidi" w:cstheme="majorBidi"/>
          <w:color w:val="7030A0"/>
          <w:sz w:val="24"/>
          <w:szCs w:val="24"/>
          <w:highlight w:val="yellow"/>
        </w:rPr>
        <w:t>Table 1</w:t>
      </w:r>
      <w:r w:rsidR="00323242"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shows the 5 days experimental protocol</w:t>
      </w:r>
      <w:r w:rsidR="00323242" w:rsidRPr="00C44C29">
        <w:rPr>
          <w:rFonts w:asciiTheme="majorBidi" w:hAnsiTheme="majorBidi" w:cstheme="majorBidi"/>
          <w:color w:val="7030A0"/>
          <w:sz w:val="24"/>
          <w:szCs w:val="24"/>
        </w:rPr>
        <w:t>, on each day participants performed two tunneled vision session</w:t>
      </w:r>
      <w:r w:rsidR="00C44C29" w:rsidRPr="00C44C29">
        <w:rPr>
          <w:rFonts w:asciiTheme="majorBidi" w:hAnsiTheme="majorBidi" w:cstheme="majorBidi"/>
          <w:color w:val="7030A0"/>
          <w:sz w:val="24"/>
          <w:szCs w:val="24"/>
        </w:rPr>
        <w:t>s</w:t>
      </w:r>
      <w:r w:rsidR="00323242"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of different shapes sizes (first four days) or four natural vision sessions (last fifth day)</w:t>
      </w:r>
      <w:r w:rsidR="009449CB"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. </w:t>
      </w:r>
      <w:r w:rsidRPr="00C44C29">
        <w:rPr>
          <w:rFonts w:asciiTheme="majorBidi" w:hAnsiTheme="majorBidi" w:cstheme="majorBidi"/>
          <w:color w:val="7030A0"/>
          <w:sz w:val="24"/>
          <w:szCs w:val="24"/>
        </w:rPr>
        <w:t>Each trial lasted up to 30 seconds,</w:t>
      </w:r>
      <w:r w:rsidR="009449CB"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there were at least two repetitions of </w:t>
      </w:r>
      <w:r w:rsidR="00E05CC6" w:rsidRPr="00C44C29">
        <w:rPr>
          <w:rFonts w:asciiTheme="majorBidi" w:hAnsiTheme="majorBidi" w:cstheme="majorBidi"/>
          <w:color w:val="7030A0"/>
          <w:sz w:val="24"/>
          <w:szCs w:val="24"/>
        </w:rPr>
        <w:t>each shape</w:t>
      </w:r>
      <w:r w:rsidR="009449CB"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in each session (about 10 trials),</w:t>
      </w:r>
      <w:r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="00C44C29" w:rsidRPr="00C44C29">
        <w:rPr>
          <w:rFonts w:asciiTheme="majorBidi" w:hAnsiTheme="majorBidi" w:cstheme="majorBidi"/>
          <w:color w:val="7030A0"/>
          <w:sz w:val="24"/>
          <w:szCs w:val="24"/>
        </w:rPr>
        <w:t>and hence each</w:t>
      </w:r>
      <w:r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session</w:t>
      </w:r>
      <w:r w:rsidR="009449CB"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lasted</w:t>
      </w:r>
      <w:r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about 10 minutes.</w:t>
      </w:r>
      <w:r w:rsidR="00323242" w:rsidRPr="00C44C29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4"/>
        <w:gridCol w:w="1635"/>
        <w:gridCol w:w="1635"/>
        <w:gridCol w:w="1635"/>
        <w:gridCol w:w="1597"/>
      </w:tblGrid>
      <w:tr w:rsidR="00C42A92" w:rsidTr="00F87DB8">
        <w:tc>
          <w:tcPr>
            <w:tcW w:w="1771" w:type="dxa"/>
          </w:tcPr>
          <w:p w:rsidR="00C42A92" w:rsidRPr="000311F4" w:rsidRDefault="00C42A9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Day 1</w:t>
            </w:r>
          </w:p>
        </w:tc>
        <w:tc>
          <w:tcPr>
            <w:tcW w:w="1771" w:type="dxa"/>
          </w:tcPr>
          <w:p w:rsidR="00C42A92" w:rsidRPr="000311F4" w:rsidRDefault="00C42A9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Day 2</w:t>
            </w:r>
          </w:p>
        </w:tc>
        <w:tc>
          <w:tcPr>
            <w:tcW w:w="1771" w:type="dxa"/>
          </w:tcPr>
          <w:p w:rsidR="00C42A92" w:rsidRPr="000311F4" w:rsidRDefault="00C42A9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Day 3</w:t>
            </w:r>
          </w:p>
        </w:tc>
        <w:tc>
          <w:tcPr>
            <w:tcW w:w="1771" w:type="dxa"/>
          </w:tcPr>
          <w:p w:rsidR="00C42A92" w:rsidRPr="000311F4" w:rsidRDefault="00C42A9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Day 4</w:t>
            </w:r>
          </w:p>
        </w:tc>
        <w:tc>
          <w:tcPr>
            <w:tcW w:w="1772" w:type="dxa"/>
          </w:tcPr>
          <w:p w:rsidR="00C42A92" w:rsidRPr="000311F4" w:rsidRDefault="00C42A9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Day 5</w:t>
            </w:r>
          </w:p>
        </w:tc>
      </w:tr>
      <w:tr w:rsidR="00C42A92" w:rsidTr="00F87DB8">
        <w:tc>
          <w:tcPr>
            <w:tcW w:w="1771" w:type="dxa"/>
          </w:tcPr>
          <w:p w:rsidR="00C42A92" w:rsidRPr="000311F4" w:rsidRDefault="0032324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Large</w:t>
            </w:r>
            <w:r w:rsidR="00C42A92" w:rsidRPr="000311F4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+ Small (tunneled)</w:t>
            </w:r>
          </w:p>
        </w:tc>
        <w:tc>
          <w:tcPr>
            <w:tcW w:w="1771" w:type="dxa"/>
          </w:tcPr>
          <w:p w:rsidR="00C42A92" w:rsidRPr="000311F4" w:rsidRDefault="0032324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Large</w:t>
            </w: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  <w:r w:rsidR="00C42A92"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+ Small (tunneled)</w:t>
            </w:r>
          </w:p>
        </w:tc>
        <w:tc>
          <w:tcPr>
            <w:tcW w:w="1771" w:type="dxa"/>
          </w:tcPr>
          <w:p w:rsidR="00C42A92" w:rsidRPr="000311F4" w:rsidRDefault="0032324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Large</w:t>
            </w: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  <w:r w:rsidR="00C42A92"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+ Small (tunneled)</w:t>
            </w:r>
          </w:p>
        </w:tc>
        <w:tc>
          <w:tcPr>
            <w:tcW w:w="1771" w:type="dxa"/>
          </w:tcPr>
          <w:p w:rsidR="00C42A92" w:rsidRPr="000311F4" w:rsidRDefault="00C42A9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Small + Small (tunneled)</w:t>
            </w:r>
          </w:p>
        </w:tc>
        <w:tc>
          <w:tcPr>
            <w:tcW w:w="1772" w:type="dxa"/>
          </w:tcPr>
          <w:p w:rsidR="00C42A92" w:rsidRPr="000311F4" w:rsidRDefault="00323242" w:rsidP="00B040FC">
            <w:pPr>
              <w:spacing w:after="120" w:line="360" w:lineRule="auto"/>
              <w:jc w:val="both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Large</w:t>
            </w:r>
            <w:r w:rsidRPr="000311F4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  <w:r w:rsidR="00C42A92" w:rsidRPr="000311F4">
              <w:rPr>
                <w:rFonts w:asciiTheme="majorBidi" w:eastAsia="Calibri" w:hAnsiTheme="majorBidi" w:cstheme="majorBidi"/>
                <w:sz w:val="24"/>
                <w:szCs w:val="24"/>
              </w:rPr>
              <w:t>+ Small (natural) X 2</w:t>
            </w:r>
          </w:p>
        </w:tc>
      </w:tr>
    </w:tbl>
    <w:p w:rsidR="00C42A92" w:rsidRPr="00DE2BE2" w:rsidRDefault="00C42A92" w:rsidP="00B040FC">
      <w:pPr>
        <w:spacing w:after="120" w:line="360" w:lineRule="auto"/>
        <w:ind w:left="720"/>
        <w:jc w:val="both"/>
        <w:rPr>
          <w:rFonts w:asciiTheme="majorBidi" w:eastAsia="Calibri" w:hAnsiTheme="majorBidi" w:cstheme="majorBidi"/>
          <w:color w:val="C0504D" w:themeColor="accent2"/>
          <w:sz w:val="24"/>
          <w:szCs w:val="24"/>
        </w:rPr>
      </w:pPr>
    </w:p>
    <w:p w:rsidR="00C42A92" w:rsidRDefault="00C42A92" w:rsidP="00323242">
      <w:pPr>
        <w:spacing w:after="120" w:line="36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lastRenderedPageBreak/>
        <w:t>Tu</w:t>
      </w:r>
      <w:r w:rsidRPr="0086637C">
        <w:rPr>
          <w:rFonts w:asciiTheme="majorBidi" w:hAnsiTheme="majorBidi" w:cstheme="majorBidi"/>
          <w:i/>
          <w:iCs/>
          <w:sz w:val="24"/>
          <w:szCs w:val="24"/>
        </w:rPr>
        <w:t xml:space="preserve">nneled vision </w:t>
      </w:r>
      <w:r>
        <w:rPr>
          <w:rFonts w:asciiTheme="majorBidi" w:hAnsiTheme="majorBidi" w:cstheme="majorBidi"/>
          <w:i/>
          <w:iCs/>
          <w:sz w:val="24"/>
          <w:szCs w:val="24"/>
        </w:rPr>
        <w:t>sessions</w:t>
      </w:r>
      <w:r>
        <w:rPr>
          <w:rFonts w:asciiTheme="majorBidi" w:hAnsiTheme="majorBidi" w:cstheme="majorBidi"/>
          <w:sz w:val="24"/>
          <w:szCs w:val="24"/>
        </w:rPr>
        <w:t>. P</w:t>
      </w:r>
      <w:r w:rsidRPr="0086637C">
        <w:rPr>
          <w:rFonts w:asciiTheme="majorBidi" w:hAnsiTheme="majorBidi" w:cstheme="majorBidi"/>
          <w:sz w:val="24"/>
          <w:szCs w:val="24"/>
        </w:rPr>
        <w:t>articipants had to identify a shape that was “hidden” on the screen. At any moment only a “window” around their current gaze position was exposed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86637C">
        <w:rPr>
          <w:rFonts w:asciiTheme="majorBidi" w:hAnsiTheme="majorBidi" w:cstheme="majorBidi"/>
          <w:sz w:val="24"/>
          <w:szCs w:val="24"/>
        </w:rPr>
        <w:t>See next section,</w:t>
      </w:r>
      <w:r w:rsidRPr="0086637C">
        <w:rPr>
          <w:rFonts w:asciiTheme="majorBidi" w:hAnsiTheme="majorBidi" w:cstheme="majorBidi"/>
          <w:i/>
          <w:iCs/>
          <w:sz w:val="24"/>
          <w:szCs w:val="24"/>
        </w:rPr>
        <w:t xml:space="preserve"> Stimuli processing,</w:t>
      </w:r>
      <w:r w:rsidRPr="0086637C">
        <w:rPr>
          <w:rFonts w:asciiTheme="majorBidi" w:hAnsiTheme="majorBidi" w:cstheme="majorBidi"/>
          <w:sz w:val="24"/>
          <w:szCs w:val="24"/>
        </w:rPr>
        <w:t xml:space="preserve"> </w:t>
      </w:r>
      <w:r w:rsidRPr="000311F4">
        <w:rPr>
          <w:rFonts w:asciiTheme="majorBidi" w:hAnsiTheme="majorBidi" w:cstheme="majorBidi"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>‘</w:t>
      </w:r>
      <w:r w:rsidR="00323242">
        <w:rPr>
          <w:rFonts w:asciiTheme="majorBidi" w:eastAsia="Calibri" w:hAnsiTheme="majorBidi" w:cstheme="majorBidi"/>
          <w:sz w:val="24"/>
          <w:szCs w:val="24"/>
        </w:rPr>
        <w:t>Large</w:t>
      </w:r>
      <w:r>
        <w:rPr>
          <w:rFonts w:asciiTheme="majorBidi" w:hAnsiTheme="majorBidi" w:cstheme="majorBidi"/>
          <w:sz w:val="24"/>
          <w:szCs w:val="24"/>
        </w:rPr>
        <w:t xml:space="preserve">’ and ‘Small’ preparation steps.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Natural</w:t>
      </w:r>
      <w:r w:rsidRPr="0086637C">
        <w:rPr>
          <w:rFonts w:asciiTheme="majorBidi" w:hAnsiTheme="majorBidi" w:cstheme="majorBidi"/>
          <w:i/>
          <w:iCs/>
          <w:sz w:val="24"/>
          <w:szCs w:val="24"/>
        </w:rPr>
        <w:t xml:space="preserve"> vision </w:t>
      </w:r>
      <w:r>
        <w:rPr>
          <w:rFonts w:asciiTheme="majorBidi" w:hAnsiTheme="majorBidi" w:cstheme="majorBidi"/>
          <w:i/>
          <w:iCs/>
          <w:sz w:val="24"/>
          <w:szCs w:val="24"/>
        </w:rPr>
        <w:t>sessions.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</w:t>
      </w:r>
      <w:r w:rsidRPr="0086637C">
        <w:rPr>
          <w:rFonts w:asciiTheme="majorBidi" w:hAnsiTheme="majorBidi" w:cstheme="majorBidi"/>
          <w:sz w:val="24"/>
          <w:szCs w:val="24"/>
        </w:rPr>
        <w:t>articipants had to identify</w:t>
      </w:r>
      <w:r>
        <w:rPr>
          <w:rFonts w:asciiTheme="majorBidi" w:hAnsiTheme="majorBidi" w:cstheme="majorBidi"/>
          <w:sz w:val="24"/>
          <w:szCs w:val="24"/>
        </w:rPr>
        <w:t xml:space="preserve"> the same shapes, naturally viewing them with no constrains. </w:t>
      </w:r>
    </w:p>
    <w:p w:rsidR="00C42A92" w:rsidRPr="008D3C1E" w:rsidRDefault="00C42A92" w:rsidP="00664264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color w:val="7030A0"/>
          <w:sz w:val="24"/>
          <w:szCs w:val="24"/>
        </w:rPr>
      </w:pPr>
      <w:r w:rsidRPr="00A86036">
        <w:rPr>
          <w:rFonts w:asciiTheme="majorBidi" w:hAnsiTheme="majorBidi" w:cstheme="majorBidi"/>
          <w:i/>
          <w:iCs/>
          <w:sz w:val="24"/>
          <w:szCs w:val="24"/>
        </w:rPr>
        <w:t>Stimuli processing</w:t>
      </w:r>
      <w:r w:rsidRPr="00A86036">
        <w:rPr>
          <w:rFonts w:asciiTheme="majorBidi" w:hAnsiTheme="majorBidi" w:cstheme="majorBidi"/>
          <w:sz w:val="24"/>
          <w:szCs w:val="24"/>
        </w:rPr>
        <w:t xml:space="preserve">. </w:t>
      </w:r>
      <w:r w:rsidR="000D24E7" w:rsidRPr="008D3C1E">
        <w:rPr>
          <w:rFonts w:asciiTheme="majorBidi" w:hAnsiTheme="majorBidi" w:cstheme="majorBidi"/>
          <w:color w:val="7030A0"/>
          <w:sz w:val="24"/>
          <w:szCs w:val="24"/>
        </w:rPr>
        <w:t>The</w:t>
      </w:r>
      <w:r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following steps were made in order to constrain the visual bandwi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dth in a </w:t>
      </w:r>
      <w:r w:rsidR="000C202D">
        <w:rPr>
          <w:rFonts w:asciiTheme="majorBidi" w:hAnsiTheme="majorBidi" w:cstheme="majorBidi"/>
          <w:color w:val="7030A0"/>
          <w:sz w:val="24"/>
          <w:szCs w:val="24"/>
        </w:rPr>
        <w:t xml:space="preserve">similar 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>quantitative manner</w:t>
      </w:r>
      <w:r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. Two kinds of 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>constrains</w:t>
      </w:r>
      <w:r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were created (‘</w:t>
      </w:r>
      <w:r w:rsidR="00323242" w:rsidRPr="008D3C1E">
        <w:rPr>
          <w:rFonts w:asciiTheme="majorBidi" w:eastAsia="Calibri" w:hAnsiTheme="majorBidi" w:cstheme="majorBidi"/>
          <w:color w:val="7030A0"/>
          <w:sz w:val="24"/>
          <w:szCs w:val="24"/>
        </w:rPr>
        <w:t>Large</w:t>
      </w:r>
      <w:r w:rsidRPr="008D3C1E">
        <w:rPr>
          <w:rFonts w:asciiTheme="majorBidi" w:hAnsiTheme="majorBidi" w:cstheme="majorBidi"/>
          <w:color w:val="7030A0"/>
          <w:sz w:val="24"/>
          <w:szCs w:val="24"/>
        </w:rPr>
        <w:t>’ and ‘Small’)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. Shapes </w:t>
      </w:r>
      <w:r w:rsidR="008D3C1E" w:rsidRPr="008D3C1E">
        <w:rPr>
          <w:rFonts w:asciiTheme="majorBidi" w:hAnsiTheme="majorBidi" w:cstheme="majorBidi"/>
          <w:color w:val="7030A0"/>
          <w:sz w:val="24"/>
          <w:szCs w:val="24"/>
        </w:rPr>
        <w:t>width</w:t>
      </w:r>
      <w:r w:rsidR="008D3C1E">
        <w:rPr>
          <w:rFonts w:asciiTheme="majorBidi" w:hAnsiTheme="majorBidi" w:cstheme="majorBidi"/>
          <w:color w:val="7030A0"/>
          <w:sz w:val="24"/>
          <w:szCs w:val="24"/>
        </w:rPr>
        <w:t xml:space="preserve"> was 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>initial</w:t>
      </w:r>
      <w:r w:rsidR="008D3C1E">
        <w:rPr>
          <w:rFonts w:asciiTheme="majorBidi" w:hAnsiTheme="majorBidi" w:cstheme="majorBidi"/>
          <w:color w:val="7030A0"/>
          <w:sz w:val="24"/>
          <w:szCs w:val="24"/>
        </w:rPr>
        <w:t>ly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>25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pixels, and the</w:t>
      </w:r>
      <w:r w:rsidR="00664264">
        <w:rPr>
          <w:rFonts w:asciiTheme="majorBidi" w:hAnsiTheme="majorBidi" w:cstheme="majorBidi"/>
          <w:color w:val="7030A0"/>
          <w:sz w:val="24"/>
          <w:szCs w:val="24"/>
        </w:rPr>
        <w:t xml:space="preserve"> following resizing step was done keeping the amount of ‘informative pixels’ constant, 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>y</w:t>
      </w:r>
      <w:r w:rsidR="00664264">
        <w:rPr>
          <w:rFonts w:asciiTheme="majorBidi" w:hAnsiTheme="majorBidi" w:cstheme="majorBidi"/>
          <w:color w:val="7030A0"/>
          <w:sz w:val="24"/>
          <w:szCs w:val="24"/>
        </w:rPr>
        <w:t>ielding a final-sized pixelated image.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="00664264">
        <w:rPr>
          <w:rFonts w:asciiTheme="majorBidi" w:hAnsiTheme="majorBidi" w:cstheme="majorBidi"/>
          <w:color w:val="7030A0"/>
          <w:sz w:val="24"/>
          <w:szCs w:val="24"/>
        </w:rPr>
        <w:t>Shapes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="00664264">
        <w:rPr>
          <w:rFonts w:asciiTheme="majorBidi" w:hAnsiTheme="majorBidi" w:cstheme="majorBidi"/>
          <w:color w:val="7030A0"/>
          <w:sz w:val="24"/>
          <w:szCs w:val="24"/>
        </w:rPr>
        <w:t xml:space="preserve">were </w:t>
      </w:r>
      <w:r w:rsidR="001C39E7" w:rsidRPr="008D3C1E">
        <w:rPr>
          <w:rFonts w:asciiTheme="majorBidi" w:hAnsiTheme="majorBidi" w:cstheme="majorBidi"/>
          <w:color w:val="7030A0"/>
          <w:sz w:val="24"/>
          <w:szCs w:val="24"/>
        </w:rPr>
        <w:t>resized to either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r w:rsidR="0088586C" w:rsidRPr="008D3C1E">
        <w:rPr>
          <w:rFonts w:asciiTheme="majorBidi" w:hAnsiTheme="majorBidi" w:cstheme="majorBidi"/>
          <w:color w:val="7030A0"/>
          <w:sz w:val="24"/>
          <w:szCs w:val="24"/>
        </w:rPr>
        <w:t>720 or 60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pixels each</w:t>
      </w:r>
      <w:r w:rsidR="00664264">
        <w:rPr>
          <w:rFonts w:asciiTheme="majorBidi" w:hAnsiTheme="majorBidi" w:cstheme="majorBidi"/>
          <w:color w:val="7030A0"/>
          <w:sz w:val="24"/>
          <w:szCs w:val="24"/>
        </w:rPr>
        <w:t xml:space="preserve">, 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>which are 10.8</w:t>
      </w:r>
      <w:r w:rsidR="0088586C" w:rsidRPr="008D3C1E">
        <w:rPr>
          <w:rFonts w:asciiTheme="majorBidi" w:hAnsiTheme="majorBidi" w:cstheme="majorBidi"/>
          <w:color w:val="7030A0"/>
          <w:sz w:val="24"/>
          <w:szCs w:val="24"/>
        </w:rPr>
        <w:t>0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and 0.9</w:t>
      </w:r>
      <w:r w:rsidR="0088586C" w:rsidRPr="008D3C1E">
        <w:rPr>
          <w:rFonts w:asciiTheme="majorBidi" w:hAnsiTheme="majorBidi" w:cstheme="majorBidi"/>
          <w:color w:val="7030A0"/>
          <w:sz w:val="24"/>
          <w:szCs w:val="24"/>
        </w:rPr>
        <w:t>0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visual angles, respectively. The </w:t>
      </w:r>
      <w:r w:rsidR="0088586C" w:rsidRPr="008D3C1E">
        <w:rPr>
          <w:rFonts w:asciiTheme="majorBidi" w:hAnsiTheme="majorBidi" w:cstheme="majorBidi"/>
          <w:color w:val="7030A0"/>
          <w:sz w:val="24"/>
          <w:szCs w:val="24"/>
        </w:rPr>
        <w:t>widths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 of the </w:t>
      </w:r>
      <w:r w:rsidR="0088586C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exposed </w:t>
      </w:r>
      <w:r w:rsidR="003A0EA2" w:rsidRPr="008D3C1E">
        <w:rPr>
          <w:rFonts w:asciiTheme="majorBidi" w:hAnsiTheme="majorBidi" w:cstheme="majorBidi"/>
          <w:color w:val="7030A0"/>
          <w:sz w:val="24"/>
          <w:szCs w:val="24"/>
        </w:rPr>
        <w:t>window</w:t>
      </w:r>
      <w:r w:rsidR="0088586C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s were 2.90 or 0.24 visual angels, keeping a constant ratio between the image and </w:t>
      </w:r>
      <w:r w:rsidR="00664264">
        <w:rPr>
          <w:rFonts w:asciiTheme="majorBidi" w:hAnsiTheme="majorBidi" w:cstheme="majorBidi"/>
          <w:color w:val="7030A0"/>
          <w:sz w:val="24"/>
          <w:szCs w:val="24"/>
        </w:rPr>
        <w:t xml:space="preserve">the </w:t>
      </w:r>
      <w:r w:rsidR="0088586C" w:rsidRPr="008D3C1E">
        <w:rPr>
          <w:rFonts w:asciiTheme="majorBidi" w:hAnsiTheme="majorBidi" w:cstheme="majorBidi"/>
          <w:color w:val="7030A0"/>
          <w:sz w:val="24"/>
          <w:szCs w:val="24"/>
        </w:rPr>
        <w:t xml:space="preserve">window in both conditions. Finally, </w:t>
      </w:r>
      <w:r w:rsidRPr="008D3C1E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a last processing step of </w:t>
      </w:r>
      <w:r w:rsidR="0088586C" w:rsidRPr="008D3C1E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smoothing </w:t>
      </w:r>
      <w:r w:rsidRPr="008D3C1E">
        <w:rPr>
          <w:rFonts w:asciiTheme="majorBidi" w:eastAsia="Calibri" w:hAnsiTheme="majorBidi" w:cstheme="majorBidi"/>
          <w:color w:val="7030A0"/>
          <w:sz w:val="24"/>
          <w:szCs w:val="24"/>
        </w:rPr>
        <w:t>the</w:t>
      </w:r>
      <w:r w:rsidR="0088586C" w:rsidRPr="008D3C1E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 pixelated</w:t>
      </w:r>
      <w:r w:rsidR="00664264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 image</w:t>
      </w:r>
      <w:r w:rsidR="0088586C" w:rsidRPr="008D3C1E">
        <w:rPr>
          <w:rFonts w:asciiTheme="majorBidi" w:eastAsia="Calibri" w:hAnsiTheme="majorBidi" w:cstheme="majorBidi"/>
          <w:color w:val="7030A0"/>
          <w:sz w:val="24"/>
          <w:szCs w:val="24"/>
        </w:rPr>
        <w:t xml:space="preserve"> was taken.</w:t>
      </w:r>
    </w:p>
    <w:p w:rsidR="00C42A92" w:rsidRDefault="00C42A92" w:rsidP="00B040FC">
      <w:pPr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A006AE">
        <w:rPr>
          <w:rFonts w:asciiTheme="majorBidi" w:hAnsiTheme="majorBidi" w:cstheme="majorBidi"/>
          <w:i/>
          <w:iCs/>
          <w:sz w:val="24"/>
          <w:szCs w:val="24"/>
        </w:rPr>
        <w:t>Eye movement processing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  <w:r>
        <w:rPr>
          <w:rFonts w:asciiTheme="majorBidi" w:eastAsia="Calibri" w:hAnsiTheme="majorBidi" w:cstheme="majorBidi"/>
          <w:sz w:val="24"/>
          <w:szCs w:val="24"/>
        </w:rPr>
        <w:t>A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velocity based algorithm developed by Amos Arieli (based on previous algorithm introduced </w:t>
      </w:r>
      <w:r w:rsidRPr="00852170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by Engbert and Kliegl, 2003 and improved by Bonneh et al., 2010) was used fo</w:t>
      </w:r>
      <w:r>
        <w:rPr>
          <w:rFonts w:asciiTheme="majorBidi" w:eastAsia="Calibri" w:hAnsiTheme="majorBidi" w:cstheme="majorBidi"/>
          <w:sz w:val="24"/>
          <w:szCs w:val="24"/>
        </w:rPr>
        <w:t>r detecting all saccades and drift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  <w:r>
        <w:rPr>
          <w:rFonts w:asciiTheme="majorBidi" w:eastAsia="Calibri" w:hAnsiTheme="majorBidi" w:cstheme="majorBidi"/>
          <w:sz w:val="24"/>
          <w:szCs w:val="24"/>
        </w:rPr>
        <w:t>We used the following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threshold parameters </w:t>
      </w:r>
      <w:r>
        <w:rPr>
          <w:rFonts w:asciiTheme="majorBidi" w:eastAsia="Calibri" w:hAnsiTheme="majorBidi" w:cstheme="majorBidi"/>
          <w:sz w:val="24"/>
          <w:szCs w:val="24"/>
        </w:rPr>
        <w:t xml:space="preserve">for saccades detection: 8 and 16 deg/sec minimal and maximal velocity respectively, </w:t>
      </w:r>
      <w:r w:rsidRPr="00A006AE">
        <w:rPr>
          <w:rFonts w:asciiTheme="majorBidi" w:eastAsia="Calibri" w:hAnsiTheme="majorBidi" w:cstheme="majorBidi"/>
          <w:sz w:val="24"/>
          <w:szCs w:val="24"/>
        </w:rPr>
        <w:t>0.</w:t>
      </w:r>
      <w:r>
        <w:rPr>
          <w:rFonts w:asciiTheme="majorBidi" w:eastAsia="Calibri" w:hAnsiTheme="majorBidi" w:cstheme="majorBidi"/>
          <w:sz w:val="24"/>
          <w:szCs w:val="24"/>
        </w:rPr>
        <w:t>3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deg</w:t>
      </w:r>
      <w:r>
        <w:rPr>
          <w:rFonts w:asciiTheme="majorBidi" w:eastAsia="Calibri" w:hAnsiTheme="majorBidi" w:cstheme="majorBidi"/>
          <w:sz w:val="24"/>
          <w:szCs w:val="24"/>
        </w:rPr>
        <w:t xml:space="preserve"> minimal amplitude. E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ach </w:t>
      </w:r>
      <w:r>
        <w:rPr>
          <w:rFonts w:asciiTheme="majorBidi" w:eastAsia="Calibri" w:hAnsiTheme="majorBidi" w:cstheme="majorBidi"/>
          <w:sz w:val="24"/>
          <w:szCs w:val="24"/>
        </w:rPr>
        <w:t xml:space="preserve">detected 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saccade was manually examined to verify the quality of saccadic detection. Fixation periods between saccades were labeled drift only if they exceeded </w:t>
      </w:r>
      <w:r>
        <w:rPr>
          <w:rFonts w:asciiTheme="majorBidi" w:eastAsia="Calibri" w:hAnsiTheme="majorBidi" w:cstheme="majorBidi"/>
          <w:sz w:val="24"/>
          <w:szCs w:val="24"/>
        </w:rPr>
        <w:t>3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 samples, a </w:t>
      </w:r>
      <w:r>
        <w:rPr>
          <w:rFonts w:asciiTheme="majorBidi" w:eastAsia="Calibri" w:hAnsiTheme="majorBidi" w:cstheme="majorBidi"/>
          <w:sz w:val="24"/>
          <w:szCs w:val="24"/>
        </w:rPr>
        <w:t>3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0ms </w:t>
      </w:r>
      <w:r>
        <w:rPr>
          <w:rFonts w:asciiTheme="majorBidi" w:eastAsia="Calibri" w:hAnsiTheme="majorBidi" w:cstheme="majorBidi"/>
          <w:sz w:val="24"/>
          <w:szCs w:val="24"/>
        </w:rPr>
        <w:t>minimum duration</w:t>
      </w:r>
      <w:r w:rsidRPr="00A006AE">
        <w:rPr>
          <w:rFonts w:asciiTheme="majorBidi" w:eastAsia="Calibri" w:hAnsiTheme="majorBidi" w:cstheme="majorBidi"/>
          <w:sz w:val="24"/>
          <w:szCs w:val="24"/>
        </w:rPr>
        <w:t xml:space="preserve">. </w:t>
      </w:r>
    </w:p>
    <w:p w:rsidR="00C927D6" w:rsidRPr="00F67709" w:rsidRDefault="00C42A92" w:rsidP="00F67709">
      <w:pPr>
        <w:numPr>
          <w:ilvl w:val="0"/>
          <w:numId w:val="1"/>
        </w:numPr>
        <w:spacing w:after="120" w:line="360" w:lineRule="auto"/>
        <w:jc w:val="both"/>
        <w:rPr>
          <w:rFonts w:asciiTheme="majorBidi" w:eastAsia="Calibri" w:hAnsiTheme="majorBidi" w:cstheme="majorBidi"/>
          <w:color w:val="4F81BD" w:themeColor="accent1"/>
          <w:sz w:val="24"/>
          <w:szCs w:val="24"/>
        </w:rPr>
      </w:pPr>
      <w:r w:rsidRPr="009F2F8D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 xml:space="preserve">More detailed on the different analysis made for each figure?? </w:t>
      </w:r>
      <w:r w:rsidR="00805D48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>(</w:t>
      </w:r>
      <w:proofErr w:type="gramStart"/>
      <w:r w:rsidR="00805D48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>or</w:t>
      </w:r>
      <w:proofErr w:type="gramEnd"/>
      <w:r w:rsidR="00805D48">
        <w:rPr>
          <w:rFonts w:asciiTheme="majorBidi" w:hAnsiTheme="majorBidi" w:cstheme="majorBidi"/>
          <w:i/>
          <w:iCs/>
          <w:color w:val="4F81BD" w:themeColor="accent1"/>
          <w:sz w:val="24"/>
          <w:szCs w:val="24"/>
        </w:rPr>
        <w:t xml:space="preserve"> those details are written in the captions?)</w:t>
      </w:r>
      <w:ins w:id="0" w:author="ehud" w:date="2017-12-21T16:13:00Z">
        <w:r w:rsidR="003A49A7">
          <w:rPr>
            <w:rFonts w:asciiTheme="majorBidi" w:hAnsiTheme="majorBidi" w:cstheme="majorBidi"/>
            <w:color w:val="4F81BD" w:themeColor="accent1"/>
            <w:sz w:val="24"/>
            <w:szCs w:val="24"/>
          </w:rPr>
          <w:t>[[LEAVE IT TO SEE WHAT IS MISSING IN THE CAPTIONS]]</w:t>
        </w:r>
      </w:ins>
      <w:bookmarkStart w:id="1" w:name="_GoBack"/>
      <w:bookmarkEnd w:id="1"/>
    </w:p>
    <w:p w:rsidR="00C927D6" w:rsidRDefault="00C927D6" w:rsidP="00B040FC">
      <w:pPr>
        <w:jc w:val="both"/>
      </w:pPr>
      <w:r>
        <w:t xml:space="preserve"> </w:t>
      </w:r>
    </w:p>
    <w:sectPr w:rsidR="00C927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1C2C"/>
    <w:multiLevelType w:val="hybridMultilevel"/>
    <w:tmpl w:val="CD1E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95C2B"/>
    <w:multiLevelType w:val="hybridMultilevel"/>
    <w:tmpl w:val="1160F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07E80"/>
    <w:multiLevelType w:val="hybridMultilevel"/>
    <w:tmpl w:val="F84E8A78"/>
    <w:lvl w:ilvl="0" w:tplc="944CAD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92"/>
    <w:rsid w:val="000316DB"/>
    <w:rsid w:val="000C202D"/>
    <w:rsid w:val="000D24E7"/>
    <w:rsid w:val="0014074D"/>
    <w:rsid w:val="001430AA"/>
    <w:rsid w:val="00147A9C"/>
    <w:rsid w:val="001C39E7"/>
    <w:rsid w:val="001D4E5E"/>
    <w:rsid w:val="002B05E1"/>
    <w:rsid w:val="002B79A3"/>
    <w:rsid w:val="00323242"/>
    <w:rsid w:val="003A0EA2"/>
    <w:rsid w:val="003A49A7"/>
    <w:rsid w:val="00427F9E"/>
    <w:rsid w:val="00464A73"/>
    <w:rsid w:val="00540DE5"/>
    <w:rsid w:val="00664264"/>
    <w:rsid w:val="006F3064"/>
    <w:rsid w:val="007F3C95"/>
    <w:rsid w:val="00805D48"/>
    <w:rsid w:val="0088586C"/>
    <w:rsid w:val="008D3C1E"/>
    <w:rsid w:val="009449CB"/>
    <w:rsid w:val="00B040FC"/>
    <w:rsid w:val="00BB2E39"/>
    <w:rsid w:val="00C42A92"/>
    <w:rsid w:val="00C44C29"/>
    <w:rsid w:val="00C85512"/>
    <w:rsid w:val="00C927D6"/>
    <w:rsid w:val="00D3257E"/>
    <w:rsid w:val="00E055C5"/>
    <w:rsid w:val="00E05CC6"/>
    <w:rsid w:val="00E843B0"/>
    <w:rsid w:val="00F12A4A"/>
    <w:rsid w:val="00F67709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92"/>
    <w:pPr>
      <w:ind w:left="720"/>
      <w:contextualSpacing/>
    </w:pPr>
  </w:style>
  <w:style w:type="character" w:customStyle="1" w:styleId="apple-converted-space">
    <w:name w:val="apple-converted-space"/>
    <w:rsid w:val="00C42A92"/>
  </w:style>
  <w:style w:type="table" w:styleId="TableGrid">
    <w:name w:val="Table Grid"/>
    <w:basedOn w:val="TableNormal"/>
    <w:uiPriority w:val="59"/>
    <w:rsid w:val="00C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7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F9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92"/>
    <w:pPr>
      <w:ind w:left="720"/>
      <w:contextualSpacing/>
    </w:pPr>
  </w:style>
  <w:style w:type="character" w:customStyle="1" w:styleId="apple-converted-space">
    <w:name w:val="apple-converted-space"/>
    <w:rsid w:val="00C42A92"/>
  </w:style>
  <w:style w:type="table" w:styleId="TableGrid">
    <w:name w:val="Table Grid"/>
    <w:basedOn w:val="TableNormal"/>
    <w:uiPriority w:val="59"/>
    <w:rsid w:val="00C42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7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F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F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bnapp</dc:creator>
  <cp:lastModifiedBy>bnapp</cp:lastModifiedBy>
  <cp:revision>22</cp:revision>
  <dcterms:created xsi:type="dcterms:W3CDTF">2017-12-24T13:51:00Z</dcterms:created>
  <dcterms:modified xsi:type="dcterms:W3CDTF">2017-12-26T15:25:00Z</dcterms:modified>
</cp:coreProperties>
</file>