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B5D" w:rsidRPr="00574A05" w:rsidRDefault="003266F7" w:rsidP="00016065">
      <w:pPr>
        <w:jc w:val="both"/>
        <w:rPr>
          <w:rFonts w:asciiTheme="majorBidi" w:hAnsiTheme="majorBidi" w:cstheme="majorBidi"/>
          <w:sz w:val="20"/>
          <w:szCs w:val="20"/>
          <w:shd w:val="clear" w:color="auto" w:fill="FFFFFF"/>
        </w:rPr>
      </w:pPr>
      <w:bookmarkStart w:id="0" w:name="OLE_LINK10"/>
      <w:bookmarkStart w:id="1" w:name="OLE_LINK11"/>
      <w:bookmarkStart w:id="2" w:name="OLE_LINK9"/>
      <w:bookmarkStart w:id="3" w:name="_GoBack"/>
      <w:bookmarkEnd w:id="3"/>
      <w:r w:rsidRPr="00125535">
        <w:rPr>
          <w:rStyle w:val="fig-label"/>
          <w:rFonts w:asciiTheme="majorBidi" w:hAnsiTheme="majorBidi" w:cstheme="majorBidi"/>
          <w:b/>
          <w:bCs/>
          <w:color w:val="00000F"/>
          <w:sz w:val="20"/>
          <w:szCs w:val="20"/>
          <w:bdr w:val="none" w:sz="0" w:space="0" w:color="auto" w:frame="1"/>
          <w:shd w:val="clear" w:color="auto" w:fill="FFFFFF"/>
        </w:rPr>
        <w:t xml:space="preserve">Figure </w:t>
      </w:r>
      <w:r w:rsidR="00CF1F13" w:rsidRPr="00125535">
        <w:rPr>
          <w:rStyle w:val="fig-label"/>
          <w:rFonts w:asciiTheme="majorBidi" w:hAnsiTheme="majorBidi" w:cstheme="majorBidi"/>
          <w:b/>
          <w:bCs/>
          <w:color w:val="00000F"/>
          <w:sz w:val="20"/>
          <w:szCs w:val="20"/>
          <w:bdr w:val="none" w:sz="0" w:space="0" w:color="auto" w:frame="1"/>
          <w:shd w:val="clear" w:color="auto" w:fill="FFFFFF"/>
        </w:rPr>
        <w:t>1</w:t>
      </w:r>
      <w:r w:rsidR="006373EE">
        <w:rPr>
          <w:rStyle w:val="fig-label"/>
          <w:rFonts w:asciiTheme="majorBidi" w:hAnsiTheme="majorBidi" w:cstheme="majorBidi"/>
          <w:b/>
          <w:bCs/>
          <w:color w:val="00000F"/>
          <w:sz w:val="20"/>
          <w:szCs w:val="20"/>
          <w:bdr w:val="none" w:sz="0" w:space="0" w:color="auto" w:frame="1"/>
          <w:shd w:val="clear" w:color="auto" w:fill="FFFFFF"/>
        </w:rPr>
        <w:t>.</w:t>
      </w:r>
      <w:r w:rsidRPr="00125535">
        <w:rPr>
          <w:rStyle w:val="fig-label"/>
          <w:rFonts w:asciiTheme="majorBidi" w:hAnsiTheme="majorBidi" w:cstheme="majorBidi"/>
          <w:b/>
          <w:bCs/>
          <w:color w:val="00000F"/>
          <w:sz w:val="20"/>
          <w:szCs w:val="20"/>
          <w:bdr w:val="none" w:sz="0" w:space="0" w:color="auto" w:frame="1"/>
          <w:shd w:val="clear" w:color="auto" w:fill="FFFFFF"/>
        </w:rPr>
        <w:t xml:space="preserve"> </w:t>
      </w:r>
      <w:r w:rsidR="006373EE">
        <w:rPr>
          <w:rStyle w:val="fig-label"/>
          <w:rFonts w:asciiTheme="majorBidi" w:hAnsiTheme="majorBidi" w:cstheme="majorBidi"/>
          <w:b/>
          <w:bCs/>
          <w:color w:val="00000F"/>
          <w:sz w:val="20"/>
          <w:szCs w:val="20"/>
          <w:bdr w:val="none" w:sz="0" w:space="0" w:color="auto" w:frame="1"/>
          <w:shd w:val="clear" w:color="auto" w:fill="FFFFFF"/>
        </w:rPr>
        <w:t>Gaze v</w:t>
      </w:r>
      <w:r w:rsidR="00DF5FD5" w:rsidRPr="00125535">
        <w:rPr>
          <w:rStyle w:val="caption-title"/>
          <w:rFonts w:asciiTheme="majorBidi" w:hAnsiTheme="majorBidi" w:cstheme="majorBidi"/>
          <w:b/>
          <w:bCs/>
          <w:color w:val="00000F"/>
          <w:sz w:val="20"/>
          <w:szCs w:val="20"/>
          <w:bdr w:val="none" w:sz="0" w:space="0" w:color="auto" w:frame="1"/>
          <w:shd w:val="clear" w:color="auto" w:fill="FFFFFF"/>
        </w:rPr>
        <w:t>isit rates.</w:t>
      </w:r>
      <w:r w:rsidR="006373EE">
        <w:rPr>
          <w:rStyle w:val="caption-title"/>
          <w:rFonts w:asciiTheme="majorBidi" w:hAnsiTheme="majorBidi" w:cstheme="majorBidi"/>
          <w:b/>
          <w:bCs/>
          <w:color w:val="00000F"/>
          <w:sz w:val="20"/>
          <w:szCs w:val="20"/>
          <w:bdr w:val="none" w:sz="0" w:space="0" w:color="auto" w:frame="1"/>
          <w:shd w:val="clear" w:color="auto" w:fill="FFFFFF"/>
        </w:rPr>
        <w:t xml:space="preserve"> </w:t>
      </w:r>
      <w:bookmarkStart w:id="4" w:name="OLE_LINK7"/>
      <w:bookmarkStart w:id="5" w:name="OLE_LINK8"/>
      <w:bookmarkEnd w:id="0"/>
      <w:bookmarkEnd w:id="1"/>
      <w:bookmarkEnd w:id="2"/>
      <w:r w:rsidR="00AA705D" w:rsidRPr="00574A05">
        <w:rPr>
          <w:rFonts w:asciiTheme="majorBidi" w:hAnsiTheme="majorBidi" w:cstheme="majorBidi"/>
          <w:sz w:val="20"/>
          <w:szCs w:val="20"/>
          <w:shd w:val="clear" w:color="auto" w:fill="FFFFFF"/>
        </w:rPr>
        <w:t xml:space="preserve">The </w:t>
      </w:r>
      <w:r w:rsidR="006373EE">
        <w:rPr>
          <w:rFonts w:asciiTheme="majorBidi" w:hAnsiTheme="majorBidi" w:cstheme="majorBidi"/>
          <w:sz w:val="20"/>
          <w:szCs w:val="20"/>
          <w:shd w:val="clear" w:color="auto" w:fill="FFFFFF"/>
        </w:rPr>
        <w:t>distribution of gaze locations, normalized per trial and averaged across trials and subjects, for Large shapes with</w:t>
      </w:r>
      <w:r w:rsidR="00AA705D" w:rsidRPr="00574A05">
        <w:rPr>
          <w:rFonts w:asciiTheme="majorBidi" w:hAnsiTheme="majorBidi" w:cstheme="majorBidi"/>
          <w:sz w:val="20"/>
          <w:szCs w:val="20"/>
          <w:shd w:val="clear" w:color="auto" w:fill="FFFFFF"/>
        </w:rPr>
        <w:t xml:space="preserve"> </w:t>
      </w:r>
      <w:r w:rsidR="006373EE">
        <w:rPr>
          <w:rFonts w:asciiTheme="majorBidi" w:hAnsiTheme="majorBidi" w:cstheme="majorBidi"/>
          <w:sz w:val="20"/>
          <w:szCs w:val="20"/>
          <w:shd w:val="clear" w:color="auto" w:fill="FFFFFF"/>
        </w:rPr>
        <w:t>N</w:t>
      </w:r>
      <w:r w:rsidR="00AA705D" w:rsidRPr="00574A05">
        <w:rPr>
          <w:rFonts w:asciiTheme="majorBidi" w:hAnsiTheme="majorBidi" w:cstheme="majorBidi"/>
          <w:sz w:val="20"/>
          <w:szCs w:val="20"/>
          <w:shd w:val="clear" w:color="auto" w:fill="FFFFFF"/>
        </w:rPr>
        <w:t xml:space="preserve">atural </w:t>
      </w:r>
      <w:r w:rsidR="009C1EB5">
        <w:rPr>
          <w:rFonts w:asciiTheme="majorBidi" w:hAnsiTheme="majorBidi" w:cstheme="majorBidi"/>
          <w:sz w:val="20"/>
          <w:szCs w:val="20"/>
          <w:shd w:val="clear" w:color="auto" w:fill="FFFFFF"/>
        </w:rPr>
        <w:t xml:space="preserve">viewing </w:t>
      </w:r>
      <w:r w:rsidR="00AA705D" w:rsidRPr="00574A05">
        <w:rPr>
          <w:rFonts w:asciiTheme="majorBidi" w:hAnsiTheme="majorBidi" w:cstheme="majorBidi"/>
          <w:sz w:val="20"/>
          <w:szCs w:val="20"/>
          <w:shd w:val="clear" w:color="auto" w:fill="FFFFFF"/>
        </w:rPr>
        <w:t>(</w:t>
      </w:r>
      <w:r w:rsidR="006373EE" w:rsidRPr="006373EE">
        <w:rPr>
          <w:rFonts w:asciiTheme="majorBidi" w:hAnsiTheme="majorBidi" w:cstheme="majorBidi"/>
          <w:b/>
          <w:bCs/>
          <w:sz w:val="20"/>
          <w:szCs w:val="20"/>
          <w:shd w:val="clear" w:color="auto" w:fill="FFFFFF"/>
        </w:rPr>
        <w:t>a</w:t>
      </w:r>
      <w:r w:rsidR="006373EE">
        <w:rPr>
          <w:rFonts w:asciiTheme="majorBidi" w:hAnsiTheme="majorBidi" w:cstheme="majorBidi"/>
          <w:sz w:val="20"/>
          <w:szCs w:val="20"/>
          <w:shd w:val="clear" w:color="auto" w:fill="FFFFFF"/>
        </w:rPr>
        <w:t xml:space="preserve">; </w:t>
      </w:r>
      <w:r w:rsidR="00AA705D" w:rsidRPr="00574A05">
        <w:rPr>
          <w:rFonts w:asciiTheme="majorBidi" w:hAnsiTheme="majorBidi" w:cstheme="majorBidi"/>
          <w:sz w:val="20"/>
          <w:szCs w:val="20"/>
          <w:shd w:val="clear" w:color="auto" w:fill="FFFFFF"/>
        </w:rPr>
        <w:t>5 participants x 4 trials)</w:t>
      </w:r>
      <w:r w:rsidR="006373EE">
        <w:rPr>
          <w:rFonts w:asciiTheme="majorBidi" w:hAnsiTheme="majorBidi" w:cstheme="majorBidi"/>
          <w:sz w:val="20"/>
          <w:szCs w:val="20"/>
          <w:shd w:val="clear" w:color="auto" w:fill="FFFFFF"/>
        </w:rPr>
        <w:t>; Large shapes with</w:t>
      </w:r>
      <w:r w:rsidR="00AA705D" w:rsidRPr="00574A05">
        <w:rPr>
          <w:rFonts w:asciiTheme="majorBidi" w:hAnsiTheme="majorBidi" w:cstheme="majorBidi"/>
          <w:sz w:val="20"/>
          <w:szCs w:val="20"/>
          <w:shd w:val="clear" w:color="auto" w:fill="FFFFFF"/>
        </w:rPr>
        <w:t xml:space="preserve"> Tunneled </w:t>
      </w:r>
      <w:r w:rsidR="009C1EB5">
        <w:rPr>
          <w:rFonts w:asciiTheme="majorBidi" w:hAnsiTheme="majorBidi" w:cstheme="majorBidi"/>
          <w:sz w:val="20"/>
          <w:szCs w:val="20"/>
          <w:shd w:val="clear" w:color="auto" w:fill="FFFFFF"/>
        </w:rPr>
        <w:t xml:space="preserve">viewing </w:t>
      </w:r>
      <w:r w:rsidR="00AA705D" w:rsidRPr="00574A05">
        <w:rPr>
          <w:rFonts w:asciiTheme="majorBidi" w:hAnsiTheme="majorBidi" w:cstheme="majorBidi"/>
          <w:sz w:val="20"/>
          <w:szCs w:val="20"/>
          <w:shd w:val="clear" w:color="auto" w:fill="FFFFFF"/>
        </w:rPr>
        <w:t>(</w:t>
      </w:r>
      <w:r w:rsidR="006373EE" w:rsidRPr="006373EE">
        <w:rPr>
          <w:rFonts w:asciiTheme="majorBidi" w:hAnsiTheme="majorBidi" w:cstheme="majorBidi"/>
          <w:b/>
          <w:bCs/>
          <w:sz w:val="20"/>
          <w:szCs w:val="20"/>
          <w:shd w:val="clear" w:color="auto" w:fill="FFFFFF"/>
        </w:rPr>
        <w:t>b</w:t>
      </w:r>
      <w:r w:rsidR="006373EE">
        <w:rPr>
          <w:rFonts w:asciiTheme="majorBidi" w:hAnsiTheme="majorBidi" w:cstheme="majorBidi"/>
          <w:sz w:val="20"/>
          <w:szCs w:val="20"/>
          <w:shd w:val="clear" w:color="auto" w:fill="FFFFFF"/>
        </w:rPr>
        <w:t xml:space="preserve">; </w:t>
      </w:r>
      <w:r w:rsidR="00AA705D" w:rsidRPr="00574A05">
        <w:rPr>
          <w:rFonts w:asciiTheme="majorBidi" w:hAnsiTheme="majorBidi" w:cstheme="majorBidi"/>
          <w:sz w:val="20"/>
          <w:szCs w:val="20"/>
          <w:shd w:val="clear" w:color="auto" w:fill="FFFFFF"/>
        </w:rPr>
        <w:t>5 participants x 6 trials)</w:t>
      </w:r>
      <w:r w:rsidR="006373EE">
        <w:rPr>
          <w:rFonts w:asciiTheme="majorBidi" w:hAnsiTheme="majorBidi" w:cstheme="majorBidi"/>
          <w:sz w:val="20"/>
          <w:szCs w:val="20"/>
          <w:shd w:val="clear" w:color="auto" w:fill="FFFFFF"/>
        </w:rPr>
        <w:t>; Small shapes with</w:t>
      </w:r>
      <w:r w:rsidR="00AA705D" w:rsidRPr="00574A05">
        <w:rPr>
          <w:rFonts w:asciiTheme="majorBidi" w:hAnsiTheme="majorBidi" w:cstheme="majorBidi"/>
          <w:sz w:val="20"/>
          <w:szCs w:val="20"/>
          <w:shd w:val="clear" w:color="auto" w:fill="FFFFFF"/>
        </w:rPr>
        <w:t xml:space="preserve"> Natural </w:t>
      </w:r>
      <w:r w:rsidR="009C1EB5">
        <w:rPr>
          <w:rFonts w:asciiTheme="majorBidi" w:hAnsiTheme="majorBidi" w:cstheme="majorBidi"/>
          <w:sz w:val="20"/>
          <w:szCs w:val="20"/>
          <w:shd w:val="clear" w:color="auto" w:fill="FFFFFF"/>
        </w:rPr>
        <w:t xml:space="preserve">viewing </w:t>
      </w:r>
      <w:r w:rsidR="00AA705D" w:rsidRPr="00574A05">
        <w:rPr>
          <w:rFonts w:asciiTheme="majorBidi" w:hAnsiTheme="majorBidi" w:cstheme="majorBidi"/>
          <w:sz w:val="20"/>
          <w:szCs w:val="20"/>
          <w:shd w:val="clear" w:color="auto" w:fill="FFFFFF"/>
        </w:rPr>
        <w:t>(</w:t>
      </w:r>
      <w:r w:rsidR="006373EE">
        <w:rPr>
          <w:rFonts w:asciiTheme="majorBidi" w:hAnsiTheme="majorBidi" w:cstheme="majorBidi"/>
          <w:b/>
          <w:bCs/>
          <w:sz w:val="20"/>
          <w:szCs w:val="20"/>
          <w:shd w:val="clear" w:color="auto" w:fill="FFFFFF"/>
        </w:rPr>
        <w:t>c</w:t>
      </w:r>
      <w:r w:rsidR="006373EE">
        <w:rPr>
          <w:rFonts w:asciiTheme="majorBidi" w:hAnsiTheme="majorBidi" w:cstheme="majorBidi"/>
          <w:sz w:val="20"/>
          <w:szCs w:val="20"/>
          <w:shd w:val="clear" w:color="auto" w:fill="FFFFFF"/>
        </w:rPr>
        <w:t xml:space="preserve">; </w:t>
      </w:r>
      <w:r w:rsidR="00AA705D" w:rsidRPr="00574A05">
        <w:rPr>
          <w:rFonts w:asciiTheme="majorBidi" w:hAnsiTheme="majorBidi" w:cstheme="majorBidi"/>
          <w:sz w:val="20"/>
          <w:szCs w:val="20"/>
          <w:shd w:val="clear" w:color="auto" w:fill="FFFFFF"/>
        </w:rPr>
        <w:t>5 participants x 4 trials)</w:t>
      </w:r>
      <w:r w:rsidR="00016065">
        <w:rPr>
          <w:rFonts w:asciiTheme="majorBidi" w:hAnsiTheme="majorBidi" w:cstheme="majorBidi"/>
          <w:sz w:val="20"/>
          <w:szCs w:val="20"/>
          <w:shd w:val="clear" w:color="auto" w:fill="FFFFFF"/>
        </w:rPr>
        <w:t xml:space="preserve"> </w:t>
      </w:r>
      <w:r w:rsidR="006373EE">
        <w:rPr>
          <w:rFonts w:asciiTheme="majorBidi" w:hAnsiTheme="majorBidi" w:cstheme="majorBidi"/>
          <w:sz w:val="20"/>
          <w:szCs w:val="20"/>
          <w:shd w:val="clear" w:color="auto" w:fill="FFFFFF"/>
        </w:rPr>
        <w:t>and Small shapes with</w:t>
      </w:r>
      <w:r w:rsidR="00016065">
        <w:rPr>
          <w:rFonts w:asciiTheme="majorBidi" w:hAnsiTheme="majorBidi" w:cstheme="majorBidi"/>
          <w:sz w:val="20"/>
          <w:szCs w:val="20"/>
          <w:shd w:val="clear" w:color="auto" w:fill="FFFFFF"/>
        </w:rPr>
        <w:t xml:space="preserve"> </w:t>
      </w:r>
      <w:r w:rsidR="00AA705D" w:rsidRPr="00574A05">
        <w:rPr>
          <w:rFonts w:asciiTheme="majorBidi" w:hAnsiTheme="majorBidi" w:cstheme="majorBidi"/>
          <w:sz w:val="20"/>
          <w:szCs w:val="20"/>
          <w:shd w:val="clear" w:color="auto" w:fill="FFFFFF"/>
        </w:rPr>
        <w:t xml:space="preserve">Tunneled </w:t>
      </w:r>
      <w:r w:rsidR="009C1EB5">
        <w:rPr>
          <w:rFonts w:asciiTheme="majorBidi" w:hAnsiTheme="majorBidi" w:cstheme="majorBidi"/>
          <w:sz w:val="20"/>
          <w:szCs w:val="20"/>
          <w:shd w:val="clear" w:color="auto" w:fill="FFFFFF"/>
        </w:rPr>
        <w:t xml:space="preserve">viewing </w:t>
      </w:r>
      <w:r w:rsidR="00AA705D" w:rsidRPr="00574A05">
        <w:rPr>
          <w:rFonts w:asciiTheme="majorBidi" w:hAnsiTheme="majorBidi" w:cstheme="majorBidi"/>
          <w:sz w:val="20"/>
          <w:szCs w:val="20"/>
          <w:shd w:val="clear" w:color="auto" w:fill="FFFFFF"/>
        </w:rPr>
        <w:t>(</w:t>
      </w:r>
      <w:r w:rsidR="00016065">
        <w:rPr>
          <w:rFonts w:asciiTheme="majorBidi" w:hAnsiTheme="majorBidi" w:cstheme="majorBidi"/>
          <w:b/>
          <w:bCs/>
          <w:sz w:val="20"/>
          <w:szCs w:val="20"/>
          <w:shd w:val="clear" w:color="auto" w:fill="FFFFFF"/>
        </w:rPr>
        <w:t>d</w:t>
      </w:r>
      <w:r w:rsidR="00016065">
        <w:rPr>
          <w:rFonts w:asciiTheme="majorBidi" w:hAnsiTheme="majorBidi" w:cstheme="majorBidi"/>
          <w:sz w:val="20"/>
          <w:szCs w:val="20"/>
          <w:shd w:val="clear" w:color="auto" w:fill="FFFFFF"/>
        </w:rPr>
        <w:t xml:space="preserve">; </w:t>
      </w:r>
      <w:r w:rsidR="00AA705D" w:rsidRPr="00574A05">
        <w:rPr>
          <w:rFonts w:asciiTheme="majorBidi" w:hAnsiTheme="majorBidi" w:cstheme="majorBidi"/>
          <w:sz w:val="20"/>
          <w:szCs w:val="20"/>
          <w:shd w:val="clear" w:color="auto" w:fill="FFFFFF"/>
        </w:rPr>
        <w:t xml:space="preserve">5 participants x 10 trials). </w:t>
      </w:r>
      <w:r w:rsidR="00016065">
        <w:rPr>
          <w:rFonts w:asciiTheme="majorBidi" w:hAnsiTheme="majorBidi" w:cstheme="majorBidi"/>
          <w:sz w:val="20"/>
          <w:szCs w:val="20"/>
          <w:shd w:val="clear" w:color="auto" w:fill="FFFFFF"/>
        </w:rPr>
        <w:t xml:space="preserve">Color maps were normalized for each panel (black, no data; blue lowest and white highest probability, </w:t>
      </w:r>
      <w:r w:rsidR="00016065" w:rsidRPr="00016065">
        <w:rPr>
          <w:rFonts w:asciiTheme="majorBidi" w:hAnsiTheme="majorBidi" w:cstheme="majorBidi"/>
          <w:sz w:val="20"/>
          <w:szCs w:val="20"/>
          <w:highlight w:val="yellow"/>
          <w:shd w:val="clear" w:color="auto" w:fill="FFFFFF"/>
        </w:rPr>
        <w:t>matlab’s XX colormap</w:t>
      </w:r>
      <w:r w:rsidR="00016065">
        <w:rPr>
          <w:rFonts w:asciiTheme="majorBidi" w:hAnsiTheme="majorBidi" w:cstheme="majorBidi"/>
          <w:sz w:val="20"/>
          <w:szCs w:val="20"/>
          <w:shd w:val="clear" w:color="auto" w:fill="FFFFFF"/>
        </w:rPr>
        <w:t>)</w:t>
      </w:r>
    </w:p>
    <w:p w:rsidR="00803484" w:rsidRPr="004C4D1B" w:rsidRDefault="003266F7" w:rsidP="00150194">
      <w:pPr>
        <w:jc w:val="both"/>
        <w:rPr>
          <w:rStyle w:val="caption-title"/>
          <w:rFonts w:asciiTheme="majorBidi" w:hAnsiTheme="majorBidi" w:cstheme="majorBidi"/>
          <w:sz w:val="20"/>
          <w:szCs w:val="20"/>
          <w:shd w:val="clear" w:color="auto" w:fill="FFFFFF"/>
        </w:rPr>
      </w:pPr>
      <w:bookmarkStart w:id="6" w:name="OLE_LINK15"/>
      <w:bookmarkStart w:id="7" w:name="OLE_LINK16"/>
      <w:bookmarkStart w:id="8" w:name="OLE_LINK17"/>
      <w:bookmarkStart w:id="9" w:name="OLE_LINK18"/>
      <w:r w:rsidRPr="00125535">
        <w:rPr>
          <w:rStyle w:val="fig-label"/>
          <w:rFonts w:asciiTheme="majorBidi" w:hAnsiTheme="majorBidi" w:cstheme="majorBidi"/>
          <w:b/>
          <w:bCs/>
          <w:color w:val="00000F"/>
          <w:sz w:val="20"/>
          <w:szCs w:val="20"/>
          <w:bdr w:val="none" w:sz="0" w:space="0" w:color="auto" w:frame="1"/>
          <w:shd w:val="clear" w:color="auto" w:fill="FFFFFF"/>
        </w:rPr>
        <w:t xml:space="preserve">Figure </w:t>
      </w:r>
      <w:r w:rsidR="004C4D1B">
        <w:rPr>
          <w:rStyle w:val="fig-label"/>
          <w:rFonts w:asciiTheme="majorBidi" w:hAnsiTheme="majorBidi" w:cstheme="majorBidi"/>
          <w:b/>
          <w:bCs/>
          <w:color w:val="00000F"/>
          <w:sz w:val="20"/>
          <w:szCs w:val="20"/>
          <w:bdr w:val="none" w:sz="0" w:space="0" w:color="auto" w:frame="1"/>
          <w:shd w:val="clear" w:color="auto" w:fill="FFFFFF"/>
        </w:rPr>
        <w:t>2</w:t>
      </w:r>
      <w:bookmarkEnd w:id="6"/>
      <w:bookmarkEnd w:id="7"/>
      <w:bookmarkEnd w:id="8"/>
      <w:bookmarkEnd w:id="9"/>
      <w:r w:rsidR="00C426EB">
        <w:rPr>
          <w:rStyle w:val="fig-label"/>
          <w:rFonts w:asciiTheme="majorBidi" w:hAnsiTheme="majorBidi" w:cstheme="majorBidi"/>
          <w:b/>
          <w:bCs/>
          <w:color w:val="00000F"/>
          <w:sz w:val="20"/>
          <w:szCs w:val="20"/>
          <w:bdr w:val="none" w:sz="0" w:space="0" w:color="auto" w:frame="1"/>
          <w:shd w:val="clear" w:color="auto" w:fill="FFFFFF"/>
        </w:rPr>
        <w:t>.</w:t>
      </w:r>
      <w:r w:rsidR="00F04BFB" w:rsidRPr="00125535">
        <w:rPr>
          <w:rStyle w:val="fig-label"/>
          <w:rFonts w:asciiTheme="majorBidi" w:hAnsiTheme="majorBidi" w:cstheme="majorBidi"/>
          <w:b/>
          <w:bCs/>
          <w:color w:val="00000F"/>
          <w:sz w:val="20"/>
          <w:szCs w:val="20"/>
          <w:bdr w:val="none" w:sz="0" w:space="0" w:color="auto" w:frame="1"/>
          <w:shd w:val="clear" w:color="auto" w:fill="FFFFFF"/>
        </w:rPr>
        <w:t xml:space="preserve"> </w:t>
      </w:r>
      <w:r w:rsidR="00C426EB">
        <w:rPr>
          <w:rStyle w:val="caption-title"/>
          <w:rFonts w:asciiTheme="majorBidi" w:hAnsiTheme="majorBidi" w:cstheme="majorBidi"/>
          <w:b/>
          <w:bCs/>
          <w:color w:val="00000F"/>
          <w:sz w:val="20"/>
          <w:szCs w:val="20"/>
          <w:bdr w:val="none" w:sz="0" w:space="0" w:color="auto" w:frame="1"/>
          <w:shd w:val="clear" w:color="auto" w:fill="FFFFFF"/>
        </w:rPr>
        <w:t>Kinematics</w:t>
      </w:r>
      <w:r w:rsidR="00E03673" w:rsidRPr="00125535">
        <w:rPr>
          <w:rStyle w:val="caption-title"/>
          <w:rFonts w:asciiTheme="majorBidi" w:hAnsiTheme="majorBidi" w:cstheme="majorBidi"/>
          <w:b/>
          <w:bCs/>
          <w:color w:val="00000F"/>
          <w:sz w:val="20"/>
          <w:szCs w:val="20"/>
          <w:bdr w:val="none" w:sz="0" w:space="0" w:color="auto" w:frame="1"/>
          <w:shd w:val="clear" w:color="auto" w:fill="FFFFFF"/>
        </w:rPr>
        <w:t xml:space="preserve"> of saccades and drifts.</w:t>
      </w:r>
      <w:bookmarkStart w:id="10" w:name="OLE_LINK30"/>
      <w:bookmarkStart w:id="11" w:name="OLE_LINK31"/>
      <w:bookmarkStart w:id="12" w:name="OLE_LINK32"/>
      <w:bookmarkStart w:id="13" w:name="OLE_LINK33"/>
      <w:bookmarkStart w:id="14" w:name="OLE_LINK34"/>
      <w:bookmarkStart w:id="15" w:name="OLE_LINK35"/>
      <w:r w:rsidR="00C426EB">
        <w:rPr>
          <w:rStyle w:val="caption-title"/>
          <w:rFonts w:asciiTheme="majorBidi" w:hAnsiTheme="majorBidi" w:cstheme="majorBidi"/>
          <w:b/>
          <w:bCs/>
          <w:color w:val="00000F"/>
          <w:sz w:val="20"/>
          <w:szCs w:val="20"/>
          <w:bdr w:val="none" w:sz="0" w:space="0" w:color="auto" w:frame="1"/>
          <w:shd w:val="clear" w:color="auto" w:fill="FFFFFF"/>
        </w:rPr>
        <w:t xml:space="preserve"> </w:t>
      </w:r>
      <w:r w:rsidR="00803484" w:rsidRPr="00125535">
        <w:rPr>
          <w:rFonts w:asciiTheme="majorBidi" w:hAnsiTheme="majorBidi" w:cstheme="majorBidi"/>
          <w:b/>
          <w:bCs/>
          <w:sz w:val="20"/>
          <w:szCs w:val="20"/>
          <w:shd w:val="clear" w:color="auto" w:fill="FFFFFF"/>
        </w:rPr>
        <w:t>(</w:t>
      </w:r>
      <w:r w:rsidR="00886312" w:rsidRPr="00125535">
        <w:rPr>
          <w:rFonts w:asciiTheme="majorBidi" w:hAnsiTheme="majorBidi" w:cstheme="majorBidi"/>
          <w:b/>
          <w:bCs/>
          <w:sz w:val="20"/>
          <w:szCs w:val="20"/>
          <w:shd w:val="clear" w:color="auto" w:fill="FFFFFF"/>
        </w:rPr>
        <w:t>a</w:t>
      </w:r>
      <w:r w:rsidR="00803484" w:rsidRPr="00125535">
        <w:rPr>
          <w:rFonts w:asciiTheme="majorBidi" w:hAnsiTheme="majorBidi" w:cstheme="majorBidi"/>
          <w:b/>
          <w:bCs/>
          <w:sz w:val="20"/>
          <w:szCs w:val="20"/>
          <w:shd w:val="clear" w:color="auto" w:fill="FFFFFF"/>
        </w:rPr>
        <w:t>)</w:t>
      </w:r>
      <w:r w:rsidR="00803484" w:rsidRPr="00125535">
        <w:rPr>
          <w:rFonts w:asciiTheme="majorBidi" w:hAnsiTheme="majorBidi" w:cstheme="majorBidi"/>
          <w:sz w:val="20"/>
          <w:szCs w:val="20"/>
          <w:shd w:val="clear" w:color="auto" w:fill="FFFFFF"/>
        </w:rPr>
        <w:t xml:space="preserve"> </w:t>
      </w:r>
      <w:r w:rsidR="00920039">
        <w:rPr>
          <w:rFonts w:asciiTheme="majorBidi" w:hAnsiTheme="majorBidi" w:cstheme="majorBidi"/>
          <w:sz w:val="20"/>
          <w:szCs w:val="20"/>
          <w:shd w:val="clear" w:color="auto" w:fill="FFFFFF"/>
        </w:rPr>
        <w:t>Changes in</w:t>
      </w:r>
      <w:r w:rsidR="009C1EB5">
        <w:rPr>
          <w:rFonts w:asciiTheme="majorBidi" w:hAnsiTheme="majorBidi" w:cstheme="majorBidi"/>
          <w:sz w:val="20"/>
          <w:szCs w:val="20"/>
          <w:shd w:val="clear" w:color="auto" w:fill="FFFFFF"/>
        </w:rPr>
        <w:t xml:space="preserve"> mean</w:t>
      </w:r>
      <w:r w:rsidR="00886312" w:rsidRPr="00125535">
        <w:rPr>
          <w:rFonts w:asciiTheme="majorBidi" w:hAnsiTheme="majorBidi" w:cstheme="majorBidi"/>
          <w:sz w:val="20"/>
          <w:szCs w:val="20"/>
          <w:shd w:val="clear" w:color="auto" w:fill="FFFFFF"/>
        </w:rPr>
        <w:t xml:space="preserve"> s</w:t>
      </w:r>
      <w:r w:rsidR="00B860AB" w:rsidRPr="00125535">
        <w:rPr>
          <w:rFonts w:asciiTheme="majorBidi" w:hAnsiTheme="majorBidi" w:cstheme="majorBidi"/>
          <w:sz w:val="20"/>
          <w:szCs w:val="20"/>
          <w:shd w:val="clear" w:color="auto" w:fill="FFFFFF"/>
        </w:rPr>
        <w:t>a</w:t>
      </w:r>
      <w:r w:rsidR="00684670" w:rsidRPr="00125535">
        <w:rPr>
          <w:rFonts w:asciiTheme="majorBidi" w:hAnsiTheme="majorBidi" w:cstheme="majorBidi"/>
          <w:sz w:val="20"/>
          <w:szCs w:val="20"/>
          <w:shd w:val="clear" w:color="auto" w:fill="FFFFFF"/>
        </w:rPr>
        <w:t>ccadic rate</w:t>
      </w:r>
      <w:r w:rsidR="009C1EB5">
        <w:rPr>
          <w:rFonts w:asciiTheme="majorBidi" w:hAnsiTheme="majorBidi" w:cstheme="majorBidi"/>
          <w:sz w:val="20"/>
          <w:szCs w:val="20"/>
          <w:shd w:val="clear" w:color="auto" w:fill="FFFFFF"/>
        </w:rPr>
        <w:t xml:space="preserve">s between </w:t>
      </w:r>
      <w:r w:rsidR="0017011B">
        <w:rPr>
          <w:rFonts w:asciiTheme="majorBidi" w:hAnsiTheme="majorBidi" w:cstheme="majorBidi"/>
          <w:sz w:val="20"/>
          <w:szCs w:val="20"/>
          <w:shd w:val="clear" w:color="auto" w:fill="FFFFFF"/>
        </w:rPr>
        <w:t>N</w:t>
      </w:r>
      <w:r w:rsidR="009C1EB5">
        <w:rPr>
          <w:rFonts w:asciiTheme="majorBidi" w:hAnsiTheme="majorBidi" w:cstheme="majorBidi"/>
          <w:sz w:val="20"/>
          <w:szCs w:val="20"/>
          <w:shd w:val="clear" w:color="auto" w:fill="FFFFFF"/>
        </w:rPr>
        <w:t xml:space="preserve">atural and </w:t>
      </w:r>
      <w:r w:rsidR="0017011B">
        <w:rPr>
          <w:rFonts w:asciiTheme="majorBidi" w:hAnsiTheme="majorBidi" w:cstheme="majorBidi"/>
          <w:sz w:val="20"/>
          <w:szCs w:val="20"/>
          <w:shd w:val="clear" w:color="auto" w:fill="FFFFFF"/>
        </w:rPr>
        <w:t>T</w:t>
      </w:r>
      <w:r w:rsidR="009C1EB5">
        <w:rPr>
          <w:rFonts w:asciiTheme="majorBidi" w:hAnsiTheme="majorBidi" w:cstheme="majorBidi"/>
          <w:sz w:val="20"/>
          <w:szCs w:val="20"/>
          <w:shd w:val="clear" w:color="auto" w:fill="FFFFFF"/>
        </w:rPr>
        <w:t>unneled viewing for Large (blue) and Small (magenta)</w:t>
      </w:r>
      <w:r w:rsidR="0017011B">
        <w:rPr>
          <w:rFonts w:asciiTheme="majorBidi" w:hAnsiTheme="majorBidi" w:cstheme="majorBidi"/>
          <w:sz w:val="20"/>
          <w:szCs w:val="20"/>
          <w:shd w:val="clear" w:color="auto" w:fill="FFFFFF"/>
        </w:rPr>
        <w:t xml:space="preserve"> image</w:t>
      </w:r>
      <w:r w:rsidR="009C1EB5">
        <w:rPr>
          <w:rFonts w:asciiTheme="majorBidi" w:hAnsiTheme="majorBidi" w:cstheme="majorBidi"/>
          <w:sz w:val="20"/>
          <w:szCs w:val="20"/>
          <w:shd w:val="clear" w:color="auto" w:fill="FFFFFF"/>
        </w:rPr>
        <w:t xml:space="preserve"> sizes</w:t>
      </w:r>
      <w:r w:rsidR="00C426EB">
        <w:rPr>
          <w:rFonts w:asciiTheme="majorBidi" w:hAnsiTheme="majorBidi" w:cstheme="majorBidi"/>
          <w:sz w:val="20"/>
          <w:szCs w:val="20"/>
          <w:shd w:val="clear" w:color="auto" w:fill="FFFFFF"/>
        </w:rPr>
        <w:t xml:space="preserve">. Data for each </w:t>
      </w:r>
      <w:r w:rsidR="00A75893" w:rsidRPr="00125535">
        <w:rPr>
          <w:rFonts w:asciiTheme="majorBidi" w:hAnsiTheme="majorBidi" w:cstheme="majorBidi"/>
          <w:sz w:val="20"/>
          <w:szCs w:val="20"/>
          <w:shd w:val="clear" w:color="auto" w:fill="FFFFFF"/>
        </w:rPr>
        <w:t xml:space="preserve">participant </w:t>
      </w:r>
      <w:r w:rsidR="00C426EB">
        <w:rPr>
          <w:rFonts w:asciiTheme="majorBidi" w:hAnsiTheme="majorBidi" w:cstheme="majorBidi"/>
          <w:sz w:val="20"/>
          <w:szCs w:val="20"/>
          <w:shd w:val="clear" w:color="auto" w:fill="FFFFFF"/>
        </w:rPr>
        <w:t xml:space="preserve">(left) and their mean (right most) are presented </w:t>
      </w:r>
      <w:bookmarkEnd w:id="10"/>
      <w:bookmarkEnd w:id="11"/>
      <w:bookmarkEnd w:id="12"/>
      <w:r w:rsidR="00E1350A" w:rsidRPr="00125535">
        <w:rPr>
          <w:rFonts w:asciiTheme="majorBidi" w:hAnsiTheme="majorBidi" w:cstheme="majorBidi"/>
          <w:sz w:val="20"/>
          <w:szCs w:val="20"/>
          <w:shd w:val="clear" w:color="auto" w:fill="FFFFFF"/>
        </w:rPr>
        <w:t>(</w:t>
      </w:r>
      <w:r w:rsidR="00C426EB">
        <w:rPr>
          <w:rFonts w:asciiTheme="majorBidi" w:hAnsiTheme="majorBidi" w:cstheme="majorBidi"/>
          <w:sz w:val="20"/>
          <w:szCs w:val="20"/>
          <w:shd w:val="clear" w:color="auto" w:fill="FFFFFF"/>
        </w:rPr>
        <w:t>*,</w:t>
      </w:r>
      <w:r w:rsidR="00E1350A" w:rsidRPr="00125535">
        <w:rPr>
          <w:rFonts w:asciiTheme="majorBidi" w:hAnsiTheme="majorBidi" w:cstheme="majorBidi"/>
          <w:sz w:val="20"/>
          <w:szCs w:val="20"/>
          <w:shd w:val="clear" w:color="auto" w:fill="FFFFFF"/>
        </w:rPr>
        <w:t xml:space="preserve"> p&lt;0.0</w:t>
      </w:r>
      <w:r w:rsidR="00E31AD0" w:rsidRPr="00125535">
        <w:rPr>
          <w:rFonts w:asciiTheme="majorBidi" w:hAnsiTheme="majorBidi" w:cstheme="majorBidi"/>
          <w:sz w:val="20"/>
          <w:szCs w:val="20"/>
          <w:shd w:val="clear" w:color="auto" w:fill="FFFFFF"/>
        </w:rPr>
        <w:t>5</w:t>
      </w:r>
      <w:r w:rsidR="00C426EB">
        <w:rPr>
          <w:rFonts w:asciiTheme="majorBidi" w:hAnsiTheme="majorBidi" w:cstheme="majorBidi"/>
          <w:sz w:val="20"/>
          <w:szCs w:val="20"/>
          <w:shd w:val="clear" w:color="auto" w:fill="FFFFFF"/>
        </w:rPr>
        <w:t>, t-test</w:t>
      </w:r>
      <w:r w:rsidR="00684670" w:rsidRPr="00125535">
        <w:rPr>
          <w:rFonts w:asciiTheme="majorBidi" w:hAnsiTheme="majorBidi" w:cstheme="majorBidi"/>
          <w:sz w:val="20"/>
          <w:szCs w:val="20"/>
          <w:shd w:val="clear" w:color="auto" w:fill="FFFFFF"/>
        </w:rPr>
        <w:t>)</w:t>
      </w:r>
      <w:r w:rsidR="00E1350A" w:rsidRPr="00125535">
        <w:rPr>
          <w:rFonts w:asciiTheme="majorBidi" w:hAnsiTheme="majorBidi" w:cstheme="majorBidi"/>
          <w:sz w:val="20"/>
          <w:szCs w:val="20"/>
          <w:shd w:val="clear" w:color="auto" w:fill="FFFFFF"/>
        </w:rPr>
        <w:t>.</w:t>
      </w:r>
      <w:bookmarkEnd w:id="13"/>
      <w:bookmarkEnd w:id="14"/>
      <w:bookmarkEnd w:id="15"/>
      <w:r w:rsidR="00803484" w:rsidRPr="00125535">
        <w:rPr>
          <w:rFonts w:asciiTheme="majorBidi" w:hAnsiTheme="majorBidi" w:cstheme="majorBidi"/>
          <w:sz w:val="20"/>
          <w:szCs w:val="20"/>
          <w:shd w:val="clear" w:color="auto" w:fill="FFFFFF"/>
        </w:rPr>
        <w:t xml:space="preserve"> </w:t>
      </w:r>
      <w:r w:rsidR="006007A5" w:rsidRPr="00125535">
        <w:rPr>
          <w:rFonts w:asciiTheme="majorBidi" w:hAnsiTheme="majorBidi" w:cstheme="majorBidi"/>
          <w:b/>
          <w:bCs/>
          <w:sz w:val="20"/>
          <w:szCs w:val="20"/>
          <w:shd w:val="clear" w:color="auto" w:fill="FFFFFF"/>
        </w:rPr>
        <w:t>(</w:t>
      </w:r>
      <w:r w:rsidR="00886312" w:rsidRPr="00125535">
        <w:rPr>
          <w:rStyle w:val="Strong"/>
          <w:rFonts w:asciiTheme="majorBidi" w:hAnsiTheme="majorBidi" w:cstheme="majorBidi"/>
          <w:sz w:val="20"/>
          <w:szCs w:val="20"/>
          <w:bdr w:val="none" w:sz="0" w:space="0" w:color="auto" w:frame="1"/>
          <w:shd w:val="clear" w:color="auto" w:fill="FFFFFF"/>
        </w:rPr>
        <w:t>b</w:t>
      </w:r>
      <w:r w:rsidR="006007A5" w:rsidRPr="00125535">
        <w:rPr>
          <w:rFonts w:asciiTheme="majorBidi" w:hAnsiTheme="majorBidi" w:cstheme="majorBidi"/>
          <w:b/>
          <w:bCs/>
          <w:sz w:val="20"/>
          <w:szCs w:val="20"/>
          <w:shd w:val="clear" w:color="auto" w:fill="FFFFFF"/>
        </w:rPr>
        <w:t>)</w:t>
      </w:r>
      <w:r w:rsidR="006007A5" w:rsidRPr="00125535">
        <w:rPr>
          <w:rFonts w:asciiTheme="majorBidi" w:hAnsiTheme="majorBidi" w:cstheme="majorBidi"/>
          <w:sz w:val="20"/>
          <w:szCs w:val="20"/>
          <w:shd w:val="clear" w:color="auto" w:fill="FFFFFF"/>
        </w:rPr>
        <w:t xml:space="preserve"> </w:t>
      </w:r>
      <w:r w:rsidR="0019454F">
        <w:rPr>
          <w:rFonts w:asciiTheme="majorBidi" w:hAnsiTheme="majorBidi" w:cstheme="majorBidi"/>
          <w:sz w:val="20"/>
          <w:szCs w:val="20"/>
          <w:shd w:val="clear" w:color="auto" w:fill="FFFFFF"/>
        </w:rPr>
        <w:t>D</w:t>
      </w:r>
      <w:r w:rsidR="00C426EB">
        <w:rPr>
          <w:rFonts w:asciiTheme="majorBidi" w:hAnsiTheme="majorBidi" w:cstheme="majorBidi"/>
          <w:sz w:val="20"/>
          <w:szCs w:val="20"/>
          <w:shd w:val="clear" w:color="auto" w:fill="FFFFFF"/>
        </w:rPr>
        <w:t>istributions</w:t>
      </w:r>
      <w:r w:rsidR="006007A5" w:rsidRPr="00125535">
        <w:rPr>
          <w:rFonts w:asciiTheme="majorBidi" w:hAnsiTheme="majorBidi" w:cstheme="majorBidi"/>
          <w:sz w:val="20"/>
          <w:szCs w:val="20"/>
          <w:shd w:val="clear" w:color="auto" w:fill="FFFFFF"/>
        </w:rPr>
        <w:t xml:space="preserve"> of </w:t>
      </w:r>
      <w:r w:rsidR="0017011B">
        <w:rPr>
          <w:rFonts w:asciiTheme="majorBidi" w:hAnsiTheme="majorBidi" w:cstheme="majorBidi"/>
          <w:sz w:val="20"/>
          <w:szCs w:val="20"/>
          <w:shd w:val="clear" w:color="auto" w:fill="FFFFFF"/>
        </w:rPr>
        <w:t>mean</w:t>
      </w:r>
      <w:r w:rsidR="0017011B" w:rsidRPr="00125535">
        <w:rPr>
          <w:rFonts w:asciiTheme="majorBidi" w:hAnsiTheme="majorBidi" w:cstheme="majorBidi"/>
          <w:sz w:val="20"/>
          <w:szCs w:val="20"/>
          <w:shd w:val="clear" w:color="auto" w:fill="FFFFFF"/>
        </w:rPr>
        <w:t xml:space="preserve"> </w:t>
      </w:r>
      <w:r w:rsidR="006007A5" w:rsidRPr="00125535">
        <w:rPr>
          <w:rFonts w:asciiTheme="majorBidi" w:hAnsiTheme="majorBidi" w:cstheme="majorBidi"/>
          <w:sz w:val="20"/>
          <w:szCs w:val="20"/>
          <w:shd w:val="clear" w:color="auto" w:fill="FFFFFF"/>
        </w:rPr>
        <w:t xml:space="preserve">drift </w:t>
      </w:r>
      <w:r w:rsidR="00886312" w:rsidRPr="00125535">
        <w:rPr>
          <w:rFonts w:asciiTheme="majorBidi" w:hAnsiTheme="majorBidi" w:cstheme="majorBidi"/>
          <w:sz w:val="20"/>
          <w:szCs w:val="20"/>
          <w:shd w:val="clear" w:color="auto" w:fill="FFFFFF"/>
        </w:rPr>
        <w:t>speed</w:t>
      </w:r>
      <w:r w:rsidR="006007A5" w:rsidRPr="00125535">
        <w:rPr>
          <w:rFonts w:asciiTheme="majorBidi" w:hAnsiTheme="majorBidi" w:cstheme="majorBidi"/>
          <w:sz w:val="20"/>
          <w:szCs w:val="20"/>
          <w:shd w:val="clear" w:color="auto" w:fill="FFFFFF"/>
        </w:rPr>
        <w:t xml:space="preserve">s </w:t>
      </w:r>
      <w:r w:rsidR="0019454F">
        <w:rPr>
          <w:rFonts w:asciiTheme="majorBidi" w:hAnsiTheme="majorBidi" w:cstheme="majorBidi"/>
          <w:sz w:val="20"/>
          <w:szCs w:val="20"/>
          <w:shd w:val="clear" w:color="auto" w:fill="FFFFFF"/>
        </w:rPr>
        <w:t xml:space="preserve">per trial </w:t>
      </w:r>
      <w:r w:rsidR="00803484" w:rsidRPr="00125535">
        <w:rPr>
          <w:rFonts w:asciiTheme="majorBidi" w:hAnsiTheme="majorBidi" w:cstheme="majorBidi"/>
          <w:sz w:val="20"/>
          <w:szCs w:val="20"/>
          <w:shd w:val="clear" w:color="auto" w:fill="FFFFFF"/>
        </w:rPr>
        <w:t>in the four experimental conditions,</w:t>
      </w:r>
      <w:bookmarkStart w:id="16" w:name="OLE_LINK46"/>
      <w:bookmarkStart w:id="17" w:name="OLE_LINK47"/>
      <w:bookmarkStart w:id="18" w:name="OLE_LINK48"/>
      <w:bookmarkStart w:id="19" w:name="OLE_LINK36"/>
      <w:bookmarkStart w:id="20" w:name="OLE_LINK37"/>
      <w:r w:rsidR="0019454F">
        <w:rPr>
          <w:rFonts w:asciiTheme="majorBidi" w:hAnsiTheme="majorBidi" w:cstheme="majorBidi"/>
          <w:sz w:val="20"/>
          <w:szCs w:val="20"/>
          <w:shd w:val="clear" w:color="auto" w:fill="FFFFFF"/>
        </w:rPr>
        <w:t>; data as in (a)</w:t>
      </w:r>
      <w:r w:rsidR="0058495C">
        <w:rPr>
          <w:rFonts w:asciiTheme="majorBidi" w:hAnsiTheme="majorBidi" w:cstheme="majorBidi"/>
          <w:sz w:val="20"/>
          <w:szCs w:val="20"/>
          <w:shd w:val="clear" w:color="auto" w:fill="FFFFFF"/>
        </w:rPr>
        <w:t xml:space="preserve"> (</w:t>
      </w:r>
      <w:r w:rsidR="00C426EB">
        <w:rPr>
          <w:rFonts w:asciiTheme="majorBidi" w:hAnsiTheme="majorBidi" w:cstheme="majorBidi"/>
          <w:sz w:val="20"/>
          <w:szCs w:val="20"/>
          <w:shd w:val="clear" w:color="auto" w:fill="FFFFFF"/>
        </w:rPr>
        <w:t>*</w:t>
      </w:r>
      <w:r w:rsidR="00C426EB" w:rsidRPr="00125535">
        <w:rPr>
          <w:rFonts w:asciiTheme="majorBidi" w:hAnsiTheme="majorBidi" w:cstheme="majorBidi"/>
          <w:sz w:val="20"/>
          <w:szCs w:val="20"/>
          <w:shd w:val="clear" w:color="auto" w:fill="FFFFFF"/>
        </w:rPr>
        <w:t>, p&lt;0.05</w:t>
      </w:r>
      <w:r w:rsidR="00886312" w:rsidRPr="00125535">
        <w:rPr>
          <w:rFonts w:asciiTheme="majorBidi" w:hAnsiTheme="majorBidi" w:cstheme="majorBidi"/>
          <w:sz w:val="20"/>
          <w:szCs w:val="20"/>
          <w:shd w:val="clear" w:color="auto" w:fill="FFFFFF"/>
        </w:rPr>
        <w:t xml:space="preserve">, </w:t>
      </w:r>
      <w:r w:rsidR="00886312" w:rsidRPr="00651273">
        <w:rPr>
          <w:rFonts w:asciiTheme="majorBidi" w:hAnsiTheme="majorBidi" w:cstheme="majorBidi"/>
          <w:sz w:val="20"/>
          <w:szCs w:val="20"/>
          <w:highlight w:val="yellow"/>
          <w:shd w:val="clear" w:color="auto" w:fill="FFFFFF"/>
        </w:rPr>
        <w:t>t-tests and</w:t>
      </w:r>
      <w:r w:rsidR="00803484" w:rsidRPr="00651273">
        <w:rPr>
          <w:rFonts w:asciiTheme="majorBidi" w:hAnsiTheme="majorBidi" w:cstheme="majorBidi"/>
          <w:sz w:val="20"/>
          <w:szCs w:val="20"/>
          <w:highlight w:val="yellow"/>
          <w:shd w:val="clear" w:color="auto" w:fill="FFFFFF"/>
        </w:rPr>
        <w:t xml:space="preserve"> </w:t>
      </w:r>
      <w:r w:rsidR="00A4613E" w:rsidRPr="00651273">
        <w:rPr>
          <w:rFonts w:asciiTheme="majorBidi" w:hAnsiTheme="majorBidi" w:cstheme="majorBidi"/>
          <w:sz w:val="20"/>
          <w:szCs w:val="20"/>
          <w:highlight w:val="yellow"/>
          <w:shd w:val="clear" w:color="auto" w:fill="FFFFFF"/>
        </w:rPr>
        <w:t>Wilcoxon rank sum test</w:t>
      </w:r>
      <w:r w:rsidR="00886312" w:rsidRPr="00651273">
        <w:rPr>
          <w:rFonts w:asciiTheme="majorBidi" w:hAnsiTheme="majorBidi" w:cstheme="majorBidi"/>
          <w:sz w:val="20"/>
          <w:szCs w:val="20"/>
          <w:highlight w:val="yellow"/>
          <w:shd w:val="clear" w:color="auto" w:fill="FFFFFF"/>
        </w:rPr>
        <w:t>s</w:t>
      </w:r>
      <w:bookmarkStart w:id="21" w:name="OLE_LINK49"/>
      <w:bookmarkStart w:id="22" w:name="OLE_LINK50"/>
      <w:bookmarkEnd w:id="16"/>
      <w:bookmarkEnd w:id="17"/>
      <w:bookmarkEnd w:id="18"/>
      <w:r w:rsidR="00651273">
        <w:rPr>
          <w:rFonts w:asciiTheme="majorBidi" w:hAnsiTheme="majorBidi" w:cstheme="majorBidi"/>
          <w:sz w:val="20"/>
          <w:szCs w:val="20"/>
          <w:shd w:val="clear" w:color="auto" w:fill="FFFFFF"/>
        </w:rPr>
        <w:t xml:space="preserve"> – </w:t>
      </w:r>
      <w:r w:rsidR="00651273" w:rsidRPr="00651273">
        <w:rPr>
          <w:rFonts w:asciiTheme="majorBidi" w:hAnsiTheme="majorBidi" w:cstheme="majorBidi"/>
          <w:sz w:val="20"/>
          <w:szCs w:val="20"/>
          <w:highlight w:val="yellow"/>
          <w:shd w:val="clear" w:color="auto" w:fill="FFFFFF"/>
        </w:rPr>
        <w:t>BOTH??</w:t>
      </w:r>
      <w:r w:rsidR="00C426EB">
        <w:rPr>
          <w:rFonts w:asciiTheme="majorBidi" w:hAnsiTheme="majorBidi" w:cstheme="majorBidi"/>
          <w:sz w:val="20"/>
          <w:szCs w:val="20"/>
          <w:shd w:val="clear" w:color="auto" w:fill="FFFFFF"/>
        </w:rPr>
        <w:t>)</w:t>
      </w:r>
      <w:r w:rsidR="0058495C">
        <w:rPr>
          <w:rFonts w:asciiTheme="majorBidi" w:hAnsiTheme="majorBidi" w:cstheme="majorBidi"/>
          <w:sz w:val="20"/>
          <w:szCs w:val="20"/>
          <w:shd w:val="clear" w:color="auto" w:fill="FFFFFF"/>
        </w:rPr>
        <w:t>.</w:t>
      </w:r>
      <w:del w:id="23" w:author="ehud" w:date="2018-03-22T11:47:00Z">
        <w:r w:rsidR="0058495C" w:rsidDel="0019454F">
          <w:rPr>
            <w:rFonts w:asciiTheme="majorBidi" w:hAnsiTheme="majorBidi" w:cstheme="majorBidi"/>
            <w:sz w:val="20"/>
            <w:szCs w:val="20"/>
            <w:shd w:val="clear" w:color="auto" w:fill="FFFFFF"/>
          </w:rPr>
          <w:delText xml:space="preserve"> o</w:delText>
        </w:r>
        <w:r w:rsidR="0058495C" w:rsidRPr="00125535" w:rsidDel="0019454F">
          <w:rPr>
            <w:rFonts w:asciiTheme="majorBidi" w:hAnsiTheme="majorBidi" w:cstheme="majorBidi"/>
            <w:sz w:val="20"/>
            <w:szCs w:val="20"/>
            <w:shd w:val="clear" w:color="auto" w:fill="FFFFFF"/>
          </w:rPr>
          <w:delText>ne participant showed a reversed effect, see red asterisk</w:delText>
        </w:r>
        <w:r w:rsidR="00E1350A" w:rsidRPr="00125535" w:rsidDel="0019454F">
          <w:rPr>
            <w:rFonts w:asciiTheme="majorBidi" w:hAnsiTheme="majorBidi" w:cstheme="majorBidi"/>
            <w:sz w:val="20"/>
            <w:szCs w:val="20"/>
            <w:shd w:val="clear" w:color="auto" w:fill="FFFFFF"/>
          </w:rPr>
          <w:delText>)</w:delText>
        </w:r>
      </w:del>
      <w:bookmarkEnd w:id="19"/>
      <w:bookmarkEnd w:id="20"/>
      <w:bookmarkEnd w:id="21"/>
      <w:bookmarkEnd w:id="22"/>
      <w:ins w:id="24" w:author="ehud" w:date="2018-03-22T11:47:00Z">
        <w:r w:rsidR="0019454F">
          <w:rPr>
            <w:rFonts w:asciiTheme="majorBidi" w:hAnsiTheme="majorBidi" w:cstheme="majorBidi"/>
            <w:sz w:val="20"/>
            <w:szCs w:val="20"/>
            <w:shd w:val="clear" w:color="auto" w:fill="FFFFFF"/>
          </w:rPr>
          <w:t xml:space="preserve"> – CONVERT IT TO BLACK</w:t>
        </w:r>
      </w:ins>
      <w:r w:rsidR="00AC3DF3" w:rsidRPr="00125535">
        <w:rPr>
          <w:rFonts w:asciiTheme="majorBidi" w:hAnsiTheme="majorBidi" w:cstheme="majorBidi"/>
          <w:sz w:val="20"/>
          <w:szCs w:val="20"/>
          <w:shd w:val="clear" w:color="auto" w:fill="FFFFFF"/>
        </w:rPr>
        <w:t>.</w:t>
      </w:r>
      <w:r w:rsidR="00886312" w:rsidRPr="00125535">
        <w:rPr>
          <w:rFonts w:asciiTheme="majorBidi" w:hAnsiTheme="majorBidi" w:cstheme="majorBidi"/>
          <w:sz w:val="20"/>
          <w:szCs w:val="20"/>
          <w:shd w:val="clear" w:color="auto" w:fill="FFFFFF"/>
        </w:rPr>
        <w:t xml:space="preserve"> </w:t>
      </w:r>
      <w:r w:rsidR="00886312" w:rsidRPr="0017011B">
        <w:rPr>
          <w:rFonts w:asciiTheme="majorBidi" w:hAnsiTheme="majorBidi" w:cstheme="majorBidi"/>
          <w:b/>
          <w:bCs/>
          <w:sz w:val="20"/>
          <w:szCs w:val="20"/>
          <w:shd w:val="clear" w:color="auto" w:fill="FFFFFF"/>
        </w:rPr>
        <w:t>(</w:t>
      </w:r>
      <w:r w:rsidR="00886312" w:rsidRPr="0017011B">
        <w:rPr>
          <w:rFonts w:asciiTheme="majorBidi" w:hAnsiTheme="majorBidi" w:cstheme="majorBidi"/>
          <w:b/>
          <w:bCs/>
          <w:sz w:val="20"/>
          <w:szCs w:val="20"/>
        </w:rPr>
        <w:t>c</w:t>
      </w:r>
      <w:r w:rsidR="00886312" w:rsidRPr="0017011B">
        <w:rPr>
          <w:rFonts w:asciiTheme="majorBidi" w:hAnsiTheme="majorBidi" w:cstheme="majorBidi"/>
          <w:b/>
          <w:bCs/>
          <w:sz w:val="20"/>
          <w:szCs w:val="20"/>
          <w:shd w:val="clear" w:color="auto" w:fill="FFFFFF"/>
        </w:rPr>
        <w:t>)</w:t>
      </w:r>
      <w:r w:rsidR="00886312" w:rsidRPr="00125535">
        <w:rPr>
          <w:rFonts w:asciiTheme="majorBidi" w:hAnsiTheme="majorBidi" w:cstheme="majorBidi"/>
          <w:sz w:val="20"/>
          <w:szCs w:val="20"/>
          <w:shd w:val="clear" w:color="auto" w:fill="FFFFFF"/>
        </w:rPr>
        <w:t xml:space="preserve"> </w:t>
      </w:r>
      <w:r w:rsidR="00920039">
        <w:rPr>
          <w:rFonts w:asciiTheme="majorBidi" w:hAnsiTheme="majorBidi" w:cstheme="majorBidi"/>
          <w:sz w:val="20"/>
          <w:szCs w:val="20"/>
          <w:shd w:val="clear" w:color="auto" w:fill="FFFFFF"/>
        </w:rPr>
        <w:t>M</w:t>
      </w:r>
      <w:r w:rsidR="0017011B">
        <w:rPr>
          <w:rFonts w:asciiTheme="majorBidi" w:hAnsiTheme="majorBidi" w:cstheme="majorBidi"/>
          <w:sz w:val="20"/>
          <w:szCs w:val="20"/>
          <w:shd w:val="clear" w:color="auto" w:fill="FFFFFF"/>
        </w:rPr>
        <w:t>ean</w:t>
      </w:r>
      <w:r w:rsidR="00886312" w:rsidRPr="00125535">
        <w:rPr>
          <w:rFonts w:asciiTheme="majorBidi" w:hAnsiTheme="majorBidi" w:cstheme="majorBidi"/>
          <w:sz w:val="20"/>
          <w:szCs w:val="20"/>
          <w:shd w:val="clear" w:color="auto" w:fill="FFFFFF"/>
        </w:rPr>
        <w:t xml:space="preserve"> </w:t>
      </w:r>
      <w:r w:rsidR="00920039">
        <w:rPr>
          <w:rFonts w:asciiTheme="majorBidi" w:hAnsiTheme="majorBidi" w:cstheme="majorBidi"/>
          <w:sz w:val="20"/>
          <w:szCs w:val="20"/>
          <w:shd w:val="clear" w:color="auto" w:fill="FFFFFF"/>
        </w:rPr>
        <w:t xml:space="preserve">within-trial </w:t>
      </w:r>
      <w:r w:rsidR="00886312" w:rsidRPr="00125535">
        <w:rPr>
          <w:rFonts w:asciiTheme="majorBidi" w:hAnsiTheme="majorBidi" w:cstheme="majorBidi"/>
          <w:sz w:val="20"/>
          <w:szCs w:val="20"/>
          <w:shd w:val="clear" w:color="auto" w:fill="FFFFFF"/>
        </w:rPr>
        <w:t xml:space="preserve">instantaneous </w:t>
      </w:r>
      <w:r w:rsidR="00125535" w:rsidRPr="00125535">
        <w:rPr>
          <w:rFonts w:asciiTheme="majorBidi" w:hAnsiTheme="majorBidi" w:cstheme="majorBidi"/>
          <w:sz w:val="20"/>
          <w:szCs w:val="20"/>
          <w:shd w:val="clear" w:color="auto" w:fill="FFFFFF"/>
        </w:rPr>
        <w:t>drift</w:t>
      </w:r>
      <w:r w:rsidR="00886312" w:rsidRPr="00125535">
        <w:rPr>
          <w:rFonts w:asciiTheme="majorBidi" w:hAnsiTheme="majorBidi" w:cstheme="majorBidi"/>
          <w:sz w:val="20"/>
          <w:szCs w:val="20"/>
          <w:shd w:val="clear" w:color="auto" w:fill="FFFFFF"/>
        </w:rPr>
        <w:t xml:space="preserve"> </w:t>
      </w:r>
      <w:r w:rsidR="00125535" w:rsidRPr="00125535">
        <w:rPr>
          <w:rFonts w:asciiTheme="majorBidi" w:hAnsiTheme="majorBidi" w:cstheme="majorBidi"/>
          <w:sz w:val="20"/>
          <w:szCs w:val="20"/>
          <w:shd w:val="clear" w:color="auto" w:fill="FFFFFF"/>
        </w:rPr>
        <w:t>speed</w:t>
      </w:r>
      <w:r w:rsidR="0017011B">
        <w:rPr>
          <w:rFonts w:asciiTheme="majorBidi" w:hAnsiTheme="majorBidi" w:cstheme="majorBidi"/>
          <w:sz w:val="20"/>
          <w:szCs w:val="20"/>
          <w:shd w:val="clear" w:color="auto" w:fill="FFFFFF"/>
        </w:rPr>
        <w:t>s</w:t>
      </w:r>
      <w:r w:rsidR="00886312" w:rsidRPr="00125535">
        <w:rPr>
          <w:rFonts w:asciiTheme="majorBidi" w:hAnsiTheme="majorBidi" w:cstheme="majorBidi"/>
          <w:sz w:val="20"/>
          <w:szCs w:val="20"/>
          <w:shd w:val="clear" w:color="auto" w:fill="FFFFFF"/>
        </w:rPr>
        <w:t xml:space="preserve"> </w:t>
      </w:r>
      <w:r w:rsidR="00150194">
        <w:rPr>
          <w:rFonts w:asciiTheme="majorBidi" w:hAnsiTheme="majorBidi" w:cstheme="majorBidi"/>
          <w:sz w:val="20"/>
          <w:szCs w:val="20"/>
          <w:shd w:val="clear" w:color="auto" w:fill="FFFFFF"/>
        </w:rPr>
        <w:t>presented in two time scales, each in a pair of panels. Color code as in (b); error-bars denote</w:t>
      </w:r>
      <w:r w:rsidR="0058495C">
        <w:rPr>
          <w:rFonts w:asciiTheme="majorBidi" w:hAnsiTheme="majorBidi" w:cstheme="majorBidi"/>
          <w:sz w:val="20"/>
          <w:szCs w:val="20"/>
          <w:shd w:val="clear" w:color="auto" w:fill="FFFFFF"/>
        </w:rPr>
        <w:t xml:space="preserve"> </w:t>
      </w:r>
      <w:r w:rsidR="0058495C" w:rsidRPr="00150194">
        <w:rPr>
          <w:rFonts w:asciiTheme="majorBidi" w:hAnsiTheme="majorBidi" w:cstheme="majorBidi"/>
          <w:sz w:val="20"/>
          <w:szCs w:val="20"/>
          <w:highlight w:val="yellow"/>
          <w:shd w:val="clear" w:color="auto" w:fill="FFFFFF"/>
        </w:rPr>
        <w:t>STEs</w:t>
      </w:r>
      <w:r w:rsidR="00150194">
        <w:rPr>
          <w:rFonts w:asciiTheme="majorBidi" w:hAnsiTheme="majorBidi" w:cstheme="majorBidi"/>
          <w:sz w:val="20"/>
          <w:szCs w:val="20"/>
          <w:shd w:val="clear" w:color="auto" w:fill="FFFFFF"/>
        </w:rPr>
        <w:t xml:space="preserve"> ?? [[</w:t>
      </w:r>
      <w:r w:rsidR="00150194" w:rsidRPr="00150194">
        <w:rPr>
          <w:rFonts w:asciiTheme="majorBidi" w:hAnsiTheme="majorBidi" w:cstheme="majorBidi"/>
          <w:sz w:val="20"/>
          <w:szCs w:val="20"/>
          <w:highlight w:val="yellow"/>
          <w:shd w:val="clear" w:color="auto" w:fill="FFFFFF"/>
        </w:rPr>
        <w:t>SEM??</w:t>
      </w:r>
      <w:r w:rsidR="00150194">
        <w:rPr>
          <w:rFonts w:asciiTheme="majorBidi" w:hAnsiTheme="majorBidi" w:cstheme="majorBidi"/>
          <w:sz w:val="20"/>
          <w:szCs w:val="20"/>
          <w:shd w:val="clear" w:color="auto" w:fill="FFFFFF"/>
        </w:rPr>
        <w:t>]]</w:t>
      </w:r>
      <w:r w:rsidR="00886312" w:rsidRPr="00125535">
        <w:rPr>
          <w:rFonts w:asciiTheme="majorBidi" w:hAnsiTheme="majorBidi" w:cstheme="majorBidi"/>
          <w:sz w:val="20"/>
          <w:szCs w:val="20"/>
          <w:shd w:val="clear" w:color="auto" w:fill="FFFFFF"/>
        </w:rPr>
        <w:t>.</w:t>
      </w:r>
      <w:r w:rsidR="00125535" w:rsidRPr="00125535">
        <w:rPr>
          <w:rFonts w:asciiTheme="majorBidi" w:hAnsiTheme="majorBidi" w:cstheme="majorBidi"/>
          <w:sz w:val="20"/>
          <w:szCs w:val="20"/>
          <w:shd w:val="clear" w:color="auto" w:fill="FFFFFF"/>
        </w:rPr>
        <w:t xml:space="preserve"> </w:t>
      </w:r>
      <w:r w:rsidR="00125535" w:rsidRPr="00125535">
        <w:rPr>
          <w:rFonts w:asciiTheme="majorBidi" w:hAnsiTheme="majorBidi" w:cstheme="majorBidi"/>
          <w:b/>
          <w:bCs/>
          <w:sz w:val="20"/>
          <w:szCs w:val="20"/>
          <w:shd w:val="clear" w:color="auto" w:fill="FFFFFF"/>
        </w:rPr>
        <w:t>(</w:t>
      </w:r>
      <w:r w:rsidR="00125535" w:rsidRPr="00125535">
        <w:rPr>
          <w:rFonts w:asciiTheme="majorBidi" w:hAnsiTheme="majorBidi" w:cstheme="majorBidi"/>
          <w:b/>
          <w:bCs/>
          <w:sz w:val="20"/>
          <w:szCs w:val="20"/>
        </w:rPr>
        <w:t>d</w:t>
      </w:r>
      <w:r w:rsidR="00125535" w:rsidRPr="00125535">
        <w:rPr>
          <w:rFonts w:asciiTheme="majorBidi" w:hAnsiTheme="majorBidi" w:cstheme="majorBidi"/>
          <w:b/>
          <w:bCs/>
          <w:sz w:val="20"/>
          <w:szCs w:val="20"/>
          <w:shd w:val="clear" w:color="auto" w:fill="FFFFFF"/>
        </w:rPr>
        <w:t>)</w:t>
      </w:r>
      <w:r w:rsidR="00125535" w:rsidRPr="00125535">
        <w:rPr>
          <w:rFonts w:asciiTheme="majorBidi" w:hAnsiTheme="majorBidi" w:cstheme="majorBidi"/>
          <w:sz w:val="20"/>
          <w:szCs w:val="20"/>
          <w:shd w:val="clear" w:color="auto" w:fill="FFFFFF"/>
        </w:rPr>
        <w:t xml:space="preserve"> </w:t>
      </w:r>
      <w:r w:rsidR="0017011B" w:rsidRPr="00150194">
        <w:rPr>
          <w:rFonts w:asciiTheme="majorBidi" w:hAnsiTheme="majorBidi" w:cstheme="majorBidi"/>
          <w:sz w:val="20"/>
          <w:szCs w:val="20"/>
          <w:highlight w:val="yellow"/>
          <w:shd w:val="clear" w:color="auto" w:fill="FFFFFF"/>
        </w:rPr>
        <w:t>Variances of mean</w:t>
      </w:r>
      <w:r w:rsidR="00125535" w:rsidRPr="00150194">
        <w:rPr>
          <w:rFonts w:asciiTheme="majorBidi" w:hAnsiTheme="majorBidi" w:cstheme="majorBidi"/>
          <w:sz w:val="20"/>
          <w:szCs w:val="20"/>
          <w:highlight w:val="yellow"/>
          <w:shd w:val="clear" w:color="auto" w:fill="FFFFFF"/>
        </w:rPr>
        <w:t xml:space="preserve"> drift speed</w:t>
      </w:r>
      <w:r w:rsidR="0017011B" w:rsidRPr="00150194">
        <w:rPr>
          <w:rFonts w:asciiTheme="majorBidi" w:hAnsiTheme="majorBidi" w:cstheme="majorBidi"/>
          <w:sz w:val="20"/>
          <w:szCs w:val="20"/>
          <w:highlight w:val="yellow"/>
          <w:shd w:val="clear" w:color="auto" w:fill="FFFFFF"/>
        </w:rPr>
        <w:t xml:space="preserve">s </w:t>
      </w:r>
      <w:r w:rsidR="00150194" w:rsidRPr="00150194">
        <w:rPr>
          <w:rFonts w:asciiTheme="majorBidi" w:hAnsiTheme="majorBidi" w:cstheme="majorBidi"/>
          <w:sz w:val="20"/>
          <w:szCs w:val="20"/>
          <w:highlight w:val="yellow"/>
          <w:shd w:val="clear" w:color="auto" w:fill="FFFFFF"/>
        </w:rPr>
        <w:t>[[what is it exactly?]]</w:t>
      </w:r>
      <w:r w:rsidR="00150194">
        <w:rPr>
          <w:rFonts w:asciiTheme="majorBidi" w:hAnsiTheme="majorBidi" w:cstheme="majorBidi"/>
          <w:sz w:val="20"/>
          <w:szCs w:val="20"/>
          <w:shd w:val="clear" w:color="auto" w:fill="FFFFFF"/>
        </w:rPr>
        <w:t xml:space="preserve"> </w:t>
      </w:r>
      <w:r w:rsidR="0017011B" w:rsidRPr="00125535">
        <w:rPr>
          <w:rFonts w:asciiTheme="majorBidi" w:hAnsiTheme="majorBidi" w:cstheme="majorBidi"/>
          <w:sz w:val="20"/>
          <w:szCs w:val="20"/>
          <w:shd w:val="clear" w:color="auto" w:fill="FFFFFF"/>
        </w:rPr>
        <w:t>in the four experimental conditions</w:t>
      </w:r>
      <w:r w:rsidR="00150194">
        <w:rPr>
          <w:rFonts w:asciiTheme="majorBidi" w:hAnsiTheme="majorBidi" w:cstheme="majorBidi"/>
          <w:sz w:val="20"/>
          <w:szCs w:val="20"/>
          <w:shd w:val="clear" w:color="auto" w:fill="FFFFFF"/>
        </w:rPr>
        <w:t xml:space="preserve"> (error-bars denote</w:t>
      </w:r>
      <w:r w:rsidR="0058495C">
        <w:rPr>
          <w:rFonts w:asciiTheme="majorBidi" w:hAnsiTheme="majorBidi" w:cstheme="majorBidi"/>
          <w:sz w:val="20"/>
          <w:szCs w:val="20"/>
          <w:shd w:val="clear" w:color="auto" w:fill="FFFFFF"/>
        </w:rPr>
        <w:t xml:space="preserve"> </w:t>
      </w:r>
      <w:r w:rsidR="0058495C" w:rsidRPr="00150194">
        <w:rPr>
          <w:rFonts w:asciiTheme="majorBidi" w:hAnsiTheme="majorBidi" w:cstheme="majorBidi"/>
          <w:sz w:val="20"/>
          <w:szCs w:val="20"/>
          <w:highlight w:val="yellow"/>
          <w:shd w:val="clear" w:color="auto" w:fill="FFFFFF"/>
        </w:rPr>
        <w:t>STEs</w:t>
      </w:r>
      <w:r w:rsidR="0058495C">
        <w:rPr>
          <w:rFonts w:asciiTheme="majorBidi" w:hAnsiTheme="majorBidi" w:cstheme="majorBidi"/>
          <w:sz w:val="20"/>
          <w:szCs w:val="20"/>
          <w:shd w:val="clear" w:color="auto" w:fill="FFFFFF"/>
        </w:rPr>
        <w:t>)</w:t>
      </w:r>
      <w:r w:rsidR="00774364">
        <w:rPr>
          <w:rFonts w:asciiTheme="majorBidi" w:hAnsiTheme="majorBidi" w:cstheme="majorBidi"/>
          <w:sz w:val="20"/>
          <w:szCs w:val="20"/>
          <w:shd w:val="clear" w:color="auto" w:fill="FFFFFF"/>
        </w:rPr>
        <w:t>.</w:t>
      </w:r>
    </w:p>
    <w:p w:rsidR="00621423" w:rsidRPr="00363F80" w:rsidRDefault="00470A86" w:rsidP="00561106">
      <w:pPr>
        <w:jc w:val="both"/>
        <w:rPr>
          <w:rStyle w:val="fig-label"/>
          <w:rFonts w:asciiTheme="majorBidi" w:hAnsiTheme="majorBidi" w:cstheme="majorBidi"/>
          <w:color w:val="FF0000"/>
          <w:sz w:val="20"/>
          <w:szCs w:val="20"/>
          <w:shd w:val="clear" w:color="auto" w:fill="FFFFFF"/>
        </w:rPr>
      </w:pPr>
      <w:bookmarkStart w:id="25" w:name="OLE_LINK12"/>
      <w:bookmarkStart w:id="26" w:name="OLE_LINK13"/>
      <w:bookmarkStart w:id="27" w:name="OLE_LINK14"/>
      <w:r w:rsidRPr="008509C5">
        <w:rPr>
          <w:rStyle w:val="fig-label"/>
          <w:rFonts w:asciiTheme="majorBidi" w:hAnsiTheme="majorBidi" w:cstheme="majorBidi"/>
          <w:b/>
          <w:bCs/>
          <w:color w:val="00000F"/>
          <w:sz w:val="20"/>
          <w:szCs w:val="20"/>
          <w:bdr w:val="none" w:sz="0" w:space="0" w:color="auto" w:frame="1"/>
          <w:shd w:val="clear" w:color="auto" w:fill="FFFFFF"/>
        </w:rPr>
        <w:t xml:space="preserve">Figure </w:t>
      </w:r>
      <w:r>
        <w:rPr>
          <w:rStyle w:val="fig-label"/>
          <w:rFonts w:asciiTheme="majorBidi" w:hAnsiTheme="majorBidi" w:cstheme="majorBidi"/>
          <w:b/>
          <w:bCs/>
          <w:color w:val="00000F"/>
          <w:sz w:val="20"/>
          <w:szCs w:val="20"/>
          <w:bdr w:val="none" w:sz="0" w:space="0" w:color="auto" w:frame="1"/>
          <w:shd w:val="clear" w:color="auto" w:fill="FFFFFF"/>
        </w:rPr>
        <w:t>3</w:t>
      </w:r>
      <w:r w:rsidR="00621423">
        <w:rPr>
          <w:rStyle w:val="fig-label"/>
          <w:rFonts w:asciiTheme="majorBidi" w:hAnsiTheme="majorBidi" w:cstheme="majorBidi"/>
          <w:b/>
          <w:bCs/>
          <w:color w:val="00000F"/>
          <w:sz w:val="20"/>
          <w:szCs w:val="20"/>
          <w:bdr w:val="none" w:sz="0" w:space="0" w:color="auto" w:frame="1"/>
          <w:shd w:val="clear" w:color="auto" w:fill="FFFFFF"/>
        </w:rPr>
        <w:t>.</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sidR="00363F80">
        <w:rPr>
          <w:rStyle w:val="fig-label"/>
          <w:rFonts w:asciiTheme="majorBidi" w:hAnsiTheme="majorBidi" w:cstheme="majorBidi"/>
          <w:b/>
          <w:bCs/>
          <w:color w:val="00000F"/>
          <w:sz w:val="20"/>
          <w:szCs w:val="20"/>
          <w:bdr w:val="none" w:sz="0" w:space="0" w:color="auto" w:frame="1"/>
          <w:shd w:val="clear" w:color="auto" w:fill="FFFFFF"/>
        </w:rPr>
        <w:t>Eye t</w:t>
      </w:r>
      <w:r w:rsidRPr="008509C5">
        <w:rPr>
          <w:rStyle w:val="caption-title"/>
          <w:rFonts w:asciiTheme="majorBidi" w:hAnsiTheme="majorBidi" w:cstheme="majorBidi"/>
          <w:b/>
          <w:bCs/>
          <w:color w:val="00000F"/>
          <w:sz w:val="20"/>
          <w:szCs w:val="20"/>
          <w:bdr w:val="none" w:sz="0" w:space="0" w:color="auto" w:frame="1"/>
          <w:shd w:val="clear" w:color="auto" w:fill="FFFFFF"/>
        </w:rPr>
        <w:t>rajectories.</w:t>
      </w:r>
      <w:r w:rsidR="00621423">
        <w:rPr>
          <w:rStyle w:val="caption-title"/>
          <w:rFonts w:asciiTheme="majorBidi" w:hAnsiTheme="majorBidi" w:cstheme="majorBidi"/>
          <w:b/>
          <w:bCs/>
          <w:color w:val="00000F"/>
          <w:sz w:val="20"/>
          <w:szCs w:val="20"/>
          <w:bdr w:val="none" w:sz="0" w:space="0" w:color="auto" w:frame="1"/>
          <w:shd w:val="clear" w:color="auto" w:fill="FFFFFF"/>
        </w:rPr>
        <w:t xml:space="preserve"> </w:t>
      </w:r>
      <w:r w:rsidRPr="00914EC0">
        <w:rPr>
          <w:rFonts w:asciiTheme="majorBidi" w:hAnsiTheme="majorBidi" w:cstheme="majorBidi"/>
          <w:b/>
          <w:bCs/>
          <w:color w:val="00000F"/>
          <w:sz w:val="20"/>
          <w:szCs w:val="20"/>
          <w:shd w:val="clear" w:color="auto" w:fill="FFFFFF"/>
        </w:rPr>
        <w:t>(</w:t>
      </w:r>
      <w:r w:rsidR="0058495C">
        <w:rPr>
          <w:rFonts w:asciiTheme="majorBidi" w:hAnsiTheme="majorBidi" w:cstheme="majorBidi"/>
          <w:b/>
          <w:bCs/>
          <w:color w:val="00000F"/>
          <w:sz w:val="20"/>
          <w:szCs w:val="20"/>
          <w:shd w:val="clear" w:color="auto" w:fill="FFFFFF"/>
        </w:rPr>
        <w:t>a</w:t>
      </w:r>
      <w:r w:rsidRPr="00914EC0">
        <w:rPr>
          <w:rFonts w:asciiTheme="majorBidi" w:hAnsiTheme="majorBidi" w:cstheme="majorBidi"/>
          <w:b/>
          <w:bCs/>
          <w:color w:val="00000F"/>
          <w:sz w:val="20"/>
          <w:szCs w:val="20"/>
          <w:shd w:val="clear" w:color="auto" w:fill="FFFFFF"/>
        </w:rPr>
        <w:t>)</w:t>
      </w:r>
      <w:r>
        <w:rPr>
          <w:rFonts w:asciiTheme="majorBidi" w:hAnsiTheme="majorBidi" w:cstheme="majorBidi"/>
          <w:color w:val="00000F"/>
          <w:sz w:val="20"/>
          <w:szCs w:val="20"/>
          <w:shd w:val="clear" w:color="auto" w:fill="FFFFFF"/>
        </w:rPr>
        <w:t xml:space="preserve"> </w:t>
      </w:r>
      <w:r w:rsidRPr="005504C5">
        <w:rPr>
          <w:rFonts w:asciiTheme="majorBidi" w:hAnsiTheme="majorBidi" w:cstheme="majorBidi"/>
          <w:color w:val="00000F"/>
          <w:sz w:val="20"/>
          <w:szCs w:val="20"/>
          <w:shd w:val="clear" w:color="auto" w:fill="FFFFFF"/>
        </w:rPr>
        <w:t xml:space="preserve">Example </w:t>
      </w:r>
      <w:r w:rsidR="00621423">
        <w:rPr>
          <w:rFonts w:asciiTheme="majorBidi" w:hAnsiTheme="majorBidi" w:cstheme="majorBidi"/>
          <w:color w:val="00000F"/>
          <w:sz w:val="20"/>
          <w:szCs w:val="20"/>
          <w:shd w:val="clear" w:color="auto" w:fill="FFFFFF"/>
        </w:rPr>
        <w:t xml:space="preserve">of </w:t>
      </w:r>
      <w:r w:rsidR="00363F80">
        <w:rPr>
          <w:rFonts w:asciiTheme="majorBidi" w:hAnsiTheme="majorBidi" w:cstheme="majorBidi"/>
          <w:color w:val="00000F"/>
          <w:sz w:val="20"/>
          <w:szCs w:val="20"/>
          <w:shd w:val="clear" w:color="auto" w:fill="FFFFFF"/>
        </w:rPr>
        <w:t xml:space="preserve">eye trajectories in </w:t>
      </w:r>
      <w:r w:rsidR="00621423">
        <w:rPr>
          <w:rFonts w:asciiTheme="majorBidi" w:hAnsiTheme="majorBidi" w:cstheme="majorBidi"/>
          <w:color w:val="00000F"/>
          <w:sz w:val="20"/>
          <w:szCs w:val="20"/>
          <w:shd w:val="clear" w:color="auto" w:fill="FFFFFF"/>
        </w:rPr>
        <w:t xml:space="preserve">single </w:t>
      </w:r>
      <w:r w:rsidRPr="005504C5">
        <w:rPr>
          <w:rFonts w:asciiTheme="majorBidi" w:hAnsiTheme="majorBidi" w:cstheme="majorBidi"/>
          <w:color w:val="00000F"/>
          <w:sz w:val="20"/>
          <w:szCs w:val="20"/>
          <w:shd w:val="clear" w:color="auto" w:fill="FFFFFF"/>
        </w:rPr>
        <w:t xml:space="preserve">trials </w:t>
      </w:r>
      <w:r w:rsidR="00363F80">
        <w:rPr>
          <w:rFonts w:asciiTheme="majorBidi" w:hAnsiTheme="majorBidi" w:cstheme="majorBidi"/>
          <w:color w:val="00000F"/>
          <w:sz w:val="20"/>
          <w:szCs w:val="20"/>
          <w:shd w:val="clear" w:color="auto" w:fill="FFFFFF"/>
        </w:rPr>
        <w:t>with Natural (left) and Tunneled viewing</w:t>
      </w:r>
      <w:r w:rsidRPr="005504C5">
        <w:rPr>
          <w:rFonts w:asciiTheme="majorBidi" w:hAnsiTheme="majorBidi" w:cstheme="majorBidi"/>
          <w:color w:val="00000F"/>
          <w:sz w:val="20"/>
          <w:szCs w:val="20"/>
          <w:shd w:val="clear" w:color="auto" w:fill="FFFFFF"/>
        </w:rPr>
        <w:t xml:space="preserve">. </w:t>
      </w:r>
      <w:r w:rsidR="0058495C">
        <w:rPr>
          <w:rFonts w:asciiTheme="majorBidi" w:hAnsiTheme="majorBidi" w:cstheme="majorBidi"/>
          <w:color w:val="00000F"/>
          <w:sz w:val="20"/>
          <w:szCs w:val="20"/>
          <w:shd w:val="clear" w:color="auto" w:fill="FFFFFF"/>
        </w:rPr>
        <w:t>S</w:t>
      </w:r>
      <w:r w:rsidRPr="005504C5">
        <w:rPr>
          <w:rFonts w:asciiTheme="majorBidi" w:hAnsiTheme="majorBidi" w:cstheme="majorBidi"/>
          <w:color w:val="00000F"/>
          <w:sz w:val="20"/>
          <w:szCs w:val="20"/>
          <w:shd w:val="clear" w:color="auto" w:fill="FFFFFF"/>
        </w:rPr>
        <w:t>accad</w:t>
      </w:r>
      <w:r w:rsidR="0058495C">
        <w:rPr>
          <w:rFonts w:asciiTheme="majorBidi" w:hAnsiTheme="majorBidi" w:cstheme="majorBidi"/>
          <w:color w:val="00000F"/>
          <w:sz w:val="20"/>
          <w:szCs w:val="20"/>
          <w:shd w:val="clear" w:color="auto" w:fill="FFFFFF"/>
        </w:rPr>
        <w:t>es</w:t>
      </w:r>
      <w:r w:rsidR="00363F80">
        <w:rPr>
          <w:rFonts w:asciiTheme="majorBidi" w:hAnsiTheme="majorBidi" w:cstheme="majorBidi"/>
          <w:color w:val="00000F"/>
          <w:sz w:val="20"/>
          <w:szCs w:val="20"/>
          <w:shd w:val="clear" w:color="auto" w:fill="FFFFFF"/>
        </w:rPr>
        <w:t>,</w:t>
      </w:r>
      <w:r w:rsidR="0058495C">
        <w:rPr>
          <w:rFonts w:asciiTheme="majorBidi" w:hAnsiTheme="majorBidi" w:cstheme="majorBidi"/>
          <w:color w:val="00000F"/>
          <w:sz w:val="20"/>
          <w:szCs w:val="20"/>
          <w:shd w:val="clear" w:color="auto" w:fill="FFFFFF"/>
        </w:rPr>
        <w:t xml:space="preserve"> </w:t>
      </w:r>
      <w:r w:rsidR="00363F80">
        <w:rPr>
          <w:rFonts w:asciiTheme="majorBidi" w:hAnsiTheme="majorBidi" w:cstheme="majorBidi"/>
          <w:sz w:val="20"/>
          <w:szCs w:val="20"/>
          <w:shd w:val="clear" w:color="auto" w:fill="FFFFFF"/>
        </w:rPr>
        <w:t>lighter blue;</w:t>
      </w:r>
      <w:r w:rsidRPr="005504C5">
        <w:rPr>
          <w:rFonts w:asciiTheme="majorBidi" w:hAnsiTheme="majorBidi" w:cstheme="majorBidi"/>
          <w:sz w:val="20"/>
          <w:szCs w:val="20"/>
          <w:shd w:val="clear" w:color="auto" w:fill="FFFFFF"/>
        </w:rPr>
        <w:t xml:space="preserve"> fixational pauses</w:t>
      </w:r>
      <w:r w:rsidR="00363F80">
        <w:rPr>
          <w:rFonts w:asciiTheme="majorBidi" w:hAnsiTheme="majorBidi" w:cstheme="majorBidi"/>
          <w:sz w:val="20"/>
          <w:szCs w:val="20"/>
          <w:shd w:val="clear" w:color="auto" w:fill="FFFFFF"/>
        </w:rPr>
        <w:t>,</w:t>
      </w:r>
      <w:r w:rsidRPr="005504C5">
        <w:rPr>
          <w:rFonts w:asciiTheme="majorBidi" w:hAnsiTheme="majorBidi" w:cstheme="majorBidi"/>
          <w:sz w:val="20"/>
          <w:szCs w:val="20"/>
          <w:shd w:val="clear" w:color="auto" w:fill="FFFFFF"/>
        </w:rPr>
        <w:t xml:space="preserve"> dark blue</w:t>
      </w:r>
      <w:r w:rsidR="00363F80">
        <w:rPr>
          <w:rFonts w:asciiTheme="majorBidi" w:hAnsiTheme="majorBidi" w:cstheme="majorBidi"/>
          <w:sz w:val="20"/>
          <w:szCs w:val="20"/>
          <w:shd w:val="clear" w:color="auto" w:fill="FFFFFF"/>
        </w:rPr>
        <w:t xml:space="preserve">; traces, </w:t>
      </w:r>
      <w:r w:rsidRPr="005504C5">
        <w:rPr>
          <w:rFonts w:asciiTheme="majorBidi" w:hAnsiTheme="majorBidi" w:cstheme="majorBidi"/>
          <w:color w:val="00000F"/>
          <w:sz w:val="20"/>
          <w:szCs w:val="20"/>
          <w:shd w:val="clear" w:color="auto" w:fill="FFFFFF"/>
        </w:rPr>
        <w:t xml:space="preserve">horizontal and vertical </w:t>
      </w:r>
      <w:r w:rsidR="00363F80">
        <w:rPr>
          <w:rFonts w:asciiTheme="majorBidi" w:hAnsiTheme="majorBidi" w:cstheme="majorBidi"/>
          <w:color w:val="00000F"/>
          <w:sz w:val="20"/>
          <w:szCs w:val="20"/>
          <w:shd w:val="clear" w:color="auto" w:fill="FFFFFF"/>
        </w:rPr>
        <w:t xml:space="preserve">components as a functions of time. Movies of these examples are </w:t>
      </w:r>
      <w:r w:rsidR="00363F80">
        <w:rPr>
          <w:rFonts w:asciiTheme="majorBidi" w:hAnsiTheme="majorBidi" w:cstheme="majorBidi"/>
          <w:color w:val="FF0000"/>
          <w:sz w:val="20"/>
          <w:szCs w:val="20"/>
          <w:shd w:val="clear" w:color="auto" w:fill="FFFFFF"/>
        </w:rPr>
        <w:t>in Suppl XX)</w:t>
      </w:r>
      <w:r w:rsidRPr="005504C5">
        <w:rPr>
          <w:rFonts w:asciiTheme="majorBidi" w:hAnsiTheme="majorBidi" w:cstheme="majorBidi"/>
          <w:color w:val="00000F"/>
          <w:sz w:val="20"/>
          <w:szCs w:val="20"/>
          <w:shd w:val="clear" w:color="auto" w:fill="FFFFFF"/>
        </w:rPr>
        <w:t xml:space="preserve">. </w:t>
      </w:r>
      <w:r w:rsidRPr="00914EC0">
        <w:rPr>
          <w:rFonts w:asciiTheme="majorBidi" w:hAnsiTheme="majorBidi" w:cstheme="majorBidi"/>
          <w:b/>
          <w:bCs/>
          <w:color w:val="00000F"/>
          <w:sz w:val="20"/>
          <w:szCs w:val="20"/>
          <w:shd w:val="clear" w:color="auto" w:fill="FFFFFF"/>
        </w:rPr>
        <w:t>(</w:t>
      </w:r>
      <w:r w:rsidR="00D4137E">
        <w:rPr>
          <w:rFonts w:asciiTheme="majorBidi" w:hAnsiTheme="majorBidi" w:cstheme="majorBidi"/>
          <w:b/>
          <w:bCs/>
          <w:color w:val="00000F"/>
          <w:sz w:val="20"/>
          <w:szCs w:val="20"/>
          <w:shd w:val="clear" w:color="auto" w:fill="FFFFFF"/>
        </w:rPr>
        <w:t>b</w:t>
      </w:r>
      <w:r w:rsidRPr="00914EC0">
        <w:rPr>
          <w:rFonts w:asciiTheme="majorBidi" w:hAnsiTheme="majorBidi" w:cstheme="majorBidi"/>
          <w:b/>
          <w:bCs/>
          <w:color w:val="00000F"/>
          <w:sz w:val="20"/>
          <w:szCs w:val="20"/>
          <w:shd w:val="clear" w:color="auto" w:fill="FFFFFF"/>
        </w:rPr>
        <w:t>)</w:t>
      </w:r>
      <w:r w:rsidRPr="005504C5">
        <w:rPr>
          <w:rFonts w:asciiTheme="majorBidi" w:hAnsiTheme="majorBidi" w:cstheme="majorBidi"/>
          <w:color w:val="00000F"/>
          <w:sz w:val="20"/>
          <w:szCs w:val="20"/>
          <w:shd w:val="clear" w:color="auto" w:fill="FFFFFF"/>
        </w:rPr>
        <w:t xml:space="preserve"> </w:t>
      </w:r>
      <w:r w:rsidR="00363F80">
        <w:rPr>
          <w:rFonts w:asciiTheme="majorBidi" w:hAnsiTheme="majorBidi" w:cstheme="majorBidi"/>
          <w:color w:val="00000F"/>
          <w:sz w:val="20"/>
          <w:szCs w:val="20"/>
          <w:shd w:val="clear" w:color="auto" w:fill="FFFFFF"/>
        </w:rPr>
        <w:t>Fractions of b</w:t>
      </w:r>
      <w:r w:rsidR="00D4137E">
        <w:rPr>
          <w:rFonts w:asciiTheme="majorBidi" w:hAnsiTheme="majorBidi" w:cstheme="majorBidi"/>
          <w:color w:val="00000F"/>
          <w:sz w:val="20"/>
          <w:szCs w:val="20"/>
          <w:shd w:val="clear" w:color="auto" w:fill="FFFFFF"/>
        </w:rPr>
        <w:t xml:space="preserve">order-following saccades </w:t>
      </w:r>
      <w:r w:rsidR="00D4137E" w:rsidRPr="00125535">
        <w:rPr>
          <w:rFonts w:asciiTheme="majorBidi" w:hAnsiTheme="majorBidi" w:cstheme="majorBidi"/>
          <w:sz w:val="20"/>
          <w:szCs w:val="20"/>
          <w:shd w:val="clear" w:color="auto" w:fill="FFFFFF"/>
        </w:rPr>
        <w:t>in the four experimental conditions</w:t>
      </w:r>
      <w:r w:rsidR="00363F80">
        <w:rPr>
          <w:rFonts w:asciiTheme="majorBidi" w:hAnsiTheme="majorBidi" w:cstheme="majorBidi"/>
          <w:sz w:val="20"/>
          <w:szCs w:val="20"/>
          <w:shd w:val="clear" w:color="auto" w:fill="FFFFFF"/>
        </w:rPr>
        <w:t xml:space="preserve"> in each subject (small dots) and their means (large colored dots)</w:t>
      </w:r>
      <w:r w:rsidRPr="005504C5">
        <w:rPr>
          <w:rFonts w:asciiTheme="majorBidi" w:hAnsiTheme="majorBidi" w:cstheme="majorBidi"/>
          <w:color w:val="00000F"/>
          <w:sz w:val="20"/>
          <w:szCs w:val="20"/>
          <w:shd w:val="clear" w:color="auto" w:fill="FFFFFF"/>
        </w:rPr>
        <w:t xml:space="preserve">. </w:t>
      </w:r>
      <w:bookmarkEnd w:id="25"/>
      <w:bookmarkEnd w:id="26"/>
      <w:bookmarkEnd w:id="27"/>
      <w:r w:rsidR="00D4137E" w:rsidRPr="0017011B">
        <w:rPr>
          <w:rFonts w:asciiTheme="majorBidi" w:hAnsiTheme="majorBidi" w:cstheme="majorBidi"/>
          <w:b/>
          <w:bCs/>
          <w:sz w:val="20"/>
          <w:szCs w:val="20"/>
          <w:shd w:val="clear" w:color="auto" w:fill="FFFFFF"/>
        </w:rPr>
        <w:t>(</w:t>
      </w:r>
      <w:r w:rsidR="00D4137E" w:rsidRPr="0017011B">
        <w:rPr>
          <w:rFonts w:asciiTheme="majorBidi" w:hAnsiTheme="majorBidi" w:cstheme="majorBidi"/>
          <w:b/>
          <w:bCs/>
          <w:sz w:val="20"/>
          <w:szCs w:val="20"/>
        </w:rPr>
        <w:t>c</w:t>
      </w:r>
      <w:r w:rsidR="00D4137E" w:rsidRPr="0017011B">
        <w:rPr>
          <w:rFonts w:asciiTheme="majorBidi" w:hAnsiTheme="majorBidi" w:cstheme="majorBidi"/>
          <w:b/>
          <w:bCs/>
          <w:sz w:val="20"/>
          <w:szCs w:val="20"/>
          <w:shd w:val="clear" w:color="auto" w:fill="FFFFFF"/>
        </w:rPr>
        <w:t>)</w:t>
      </w:r>
      <w:r w:rsidR="00D4137E">
        <w:rPr>
          <w:rFonts w:asciiTheme="majorBidi" w:hAnsiTheme="majorBidi" w:cstheme="majorBidi"/>
          <w:b/>
          <w:bCs/>
          <w:sz w:val="20"/>
          <w:szCs w:val="20"/>
          <w:shd w:val="clear" w:color="auto" w:fill="FFFFFF"/>
        </w:rPr>
        <w:t xml:space="preserve"> </w:t>
      </w:r>
      <w:r w:rsidR="00363F80">
        <w:rPr>
          <w:rFonts w:asciiTheme="majorBidi" w:hAnsiTheme="majorBidi" w:cstheme="majorBidi"/>
          <w:color w:val="00000F"/>
          <w:sz w:val="20"/>
          <w:szCs w:val="20"/>
          <w:shd w:val="clear" w:color="auto" w:fill="FFFFFF"/>
        </w:rPr>
        <w:t>Distributions of curvature indices (see Methods)</w:t>
      </w:r>
      <w:r w:rsidR="00D4137E" w:rsidRPr="00D4137E">
        <w:rPr>
          <w:rFonts w:asciiTheme="majorBidi" w:hAnsiTheme="majorBidi" w:cstheme="majorBidi"/>
          <w:color w:val="00000F"/>
          <w:sz w:val="20"/>
          <w:szCs w:val="20"/>
          <w:shd w:val="clear" w:color="auto" w:fill="FFFFFF"/>
        </w:rPr>
        <w:t xml:space="preserve"> </w:t>
      </w:r>
      <w:r w:rsidR="00D4137E">
        <w:rPr>
          <w:rFonts w:asciiTheme="majorBidi" w:hAnsiTheme="majorBidi" w:cstheme="majorBidi"/>
          <w:color w:val="00000F"/>
          <w:sz w:val="20"/>
          <w:szCs w:val="20"/>
          <w:shd w:val="clear" w:color="auto" w:fill="FFFFFF"/>
        </w:rPr>
        <w:t>of</w:t>
      </w:r>
      <w:r w:rsidR="00561106">
        <w:rPr>
          <w:rFonts w:asciiTheme="majorBidi" w:hAnsiTheme="majorBidi" w:cstheme="majorBidi"/>
          <w:color w:val="00000F"/>
          <w:sz w:val="20"/>
          <w:szCs w:val="20"/>
          <w:shd w:val="clear" w:color="auto" w:fill="FFFFFF"/>
        </w:rPr>
        <w:t xml:space="preserve"> border drift trajectories </w:t>
      </w:r>
      <w:r w:rsidR="00D4137E" w:rsidRPr="00D4137E">
        <w:rPr>
          <w:rFonts w:asciiTheme="majorBidi" w:hAnsiTheme="majorBidi" w:cstheme="majorBidi"/>
          <w:color w:val="00000F"/>
          <w:sz w:val="20"/>
          <w:szCs w:val="20"/>
          <w:shd w:val="clear" w:color="auto" w:fill="FFFFFF"/>
        </w:rPr>
        <w:t>(brown) and non-bo</w:t>
      </w:r>
      <w:r w:rsidR="00D4137E">
        <w:rPr>
          <w:rFonts w:asciiTheme="majorBidi" w:hAnsiTheme="majorBidi" w:cstheme="majorBidi"/>
          <w:color w:val="00000F"/>
          <w:sz w:val="20"/>
          <w:szCs w:val="20"/>
          <w:shd w:val="clear" w:color="auto" w:fill="FFFFFF"/>
        </w:rPr>
        <w:t xml:space="preserve">rder drifts, </w:t>
      </w:r>
      <w:r w:rsidR="00D4137E" w:rsidRPr="00125535">
        <w:rPr>
          <w:rFonts w:asciiTheme="majorBidi" w:hAnsiTheme="majorBidi" w:cstheme="majorBidi"/>
          <w:sz w:val="20"/>
          <w:szCs w:val="20"/>
          <w:shd w:val="clear" w:color="auto" w:fill="FFFFFF"/>
        </w:rPr>
        <w:t>in the four experimental conditions</w:t>
      </w:r>
      <w:r w:rsidR="00D4137E">
        <w:rPr>
          <w:rFonts w:asciiTheme="majorBidi" w:hAnsiTheme="majorBidi" w:cstheme="majorBidi"/>
          <w:sz w:val="20"/>
          <w:szCs w:val="20"/>
          <w:shd w:val="clear" w:color="auto" w:fill="FFFFFF"/>
        </w:rPr>
        <w:t>.</w:t>
      </w:r>
      <w:r w:rsidR="00363F80">
        <w:rPr>
          <w:rFonts w:asciiTheme="majorBidi" w:hAnsiTheme="majorBidi" w:cstheme="majorBidi"/>
          <w:sz w:val="20"/>
          <w:szCs w:val="20"/>
          <w:shd w:val="clear" w:color="auto" w:fill="FFFFFF"/>
        </w:rPr>
        <w:t xml:space="preserve"> </w:t>
      </w:r>
      <w:r w:rsidR="00363F80">
        <w:rPr>
          <w:rFonts w:asciiTheme="majorBidi" w:hAnsiTheme="majorBidi" w:cstheme="majorBidi"/>
          <w:color w:val="FF0000"/>
          <w:sz w:val="20"/>
          <w:szCs w:val="20"/>
          <w:highlight w:val="yellow"/>
          <w:shd w:val="clear" w:color="auto" w:fill="FFFFFF"/>
        </w:rPr>
        <w:t>[[</w:t>
      </w:r>
      <w:r w:rsidR="00621423" w:rsidRPr="00363F80">
        <w:rPr>
          <w:rFonts w:asciiTheme="majorBidi" w:hAnsiTheme="majorBidi" w:cstheme="majorBidi"/>
          <w:color w:val="FF0000"/>
          <w:sz w:val="20"/>
          <w:szCs w:val="20"/>
          <w:highlight w:val="yellow"/>
          <w:shd w:val="clear" w:color="auto" w:fill="FFFFFF"/>
        </w:rPr>
        <w:t>The scales in the figure should be 4,000 and 10,000, right? And, BTW, why not 3,000 on the left?</w:t>
      </w:r>
      <w:r w:rsidR="00363F80">
        <w:rPr>
          <w:rFonts w:asciiTheme="majorBidi" w:hAnsiTheme="majorBidi" w:cstheme="majorBidi"/>
          <w:color w:val="FF0000"/>
          <w:sz w:val="20"/>
          <w:szCs w:val="20"/>
          <w:shd w:val="clear" w:color="auto" w:fill="FFFFFF"/>
        </w:rPr>
        <w:t>]]</w:t>
      </w:r>
    </w:p>
    <w:p w:rsidR="00470A86" w:rsidRPr="00B3779D" w:rsidRDefault="00470A86" w:rsidP="00F51931">
      <w:pPr>
        <w:jc w:val="both"/>
        <w:rPr>
          <w:rStyle w:val="fig-label"/>
          <w:rFonts w:asciiTheme="majorBidi" w:hAnsiTheme="majorBidi" w:cstheme="majorBidi"/>
          <w:sz w:val="20"/>
          <w:szCs w:val="20"/>
          <w:shd w:val="clear" w:color="auto" w:fill="FFFFFF"/>
        </w:rPr>
      </w:pPr>
      <w:r>
        <w:rPr>
          <w:rStyle w:val="fig-label"/>
          <w:rFonts w:asciiTheme="majorBidi" w:hAnsiTheme="majorBidi" w:cstheme="majorBidi"/>
          <w:b/>
          <w:bCs/>
          <w:color w:val="00000F"/>
          <w:sz w:val="20"/>
          <w:szCs w:val="20"/>
          <w:bdr w:val="none" w:sz="0" w:space="0" w:color="auto" w:frame="1"/>
          <w:shd w:val="clear" w:color="auto" w:fill="FFFFFF"/>
        </w:rPr>
        <w:t>Supplementary Figure</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Pr>
          <w:rStyle w:val="fig-label"/>
          <w:rFonts w:asciiTheme="majorBidi" w:hAnsiTheme="majorBidi" w:cstheme="majorBidi"/>
          <w:b/>
          <w:bCs/>
          <w:color w:val="00000F"/>
          <w:sz w:val="20"/>
          <w:szCs w:val="20"/>
          <w:bdr w:val="none" w:sz="0" w:space="0" w:color="auto" w:frame="1"/>
          <w:shd w:val="clear" w:color="auto" w:fill="FFFFFF"/>
        </w:rPr>
        <w:t>1</w:t>
      </w:r>
      <w:r w:rsidR="00F51931">
        <w:rPr>
          <w:rStyle w:val="fig-label"/>
          <w:rFonts w:asciiTheme="majorBidi" w:hAnsiTheme="majorBidi" w:cstheme="majorBidi"/>
          <w:b/>
          <w:bCs/>
          <w:color w:val="00000F"/>
          <w:sz w:val="20"/>
          <w:szCs w:val="20"/>
          <w:bdr w:val="none" w:sz="0" w:space="0" w:color="auto" w:frame="1"/>
          <w:shd w:val="clear" w:color="auto" w:fill="FFFFFF"/>
        </w:rPr>
        <w:t>.</w:t>
      </w:r>
      <w:r w:rsidR="00B3779D">
        <w:rPr>
          <w:rStyle w:val="fig-label"/>
          <w:rFonts w:asciiTheme="majorBidi" w:hAnsiTheme="majorBidi" w:cstheme="majorBidi"/>
          <w:b/>
          <w:bCs/>
          <w:color w:val="00000F"/>
          <w:sz w:val="20"/>
          <w:szCs w:val="20"/>
          <w:bdr w:val="none" w:sz="0" w:space="0" w:color="auto" w:frame="1"/>
          <w:shd w:val="clear" w:color="auto" w:fill="FFFFFF"/>
        </w:rPr>
        <w:t xml:space="preserve"> Variations of the saccadic main sequence.</w:t>
      </w:r>
      <w:r w:rsidR="00F51931">
        <w:rPr>
          <w:rStyle w:val="fig-label"/>
          <w:rFonts w:asciiTheme="majorBidi" w:hAnsiTheme="majorBidi" w:cstheme="majorBidi"/>
          <w:b/>
          <w:bCs/>
          <w:color w:val="00000F"/>
          <w:sz w:val="20"/>
          <w:szCs w:val="20"/>
          <w:bdr w:val="none" w:sz="0" w:space="0" w:color="auto" w:frame="1"/>
          <w:shd w:val="clear" w:color="auto" w:fill="FFFFFF"/>
        </w:rPr>
        <w:t xml:space="preserve"> </w:t>
      </w:r>
      <w:r w:rsidRPr="000F0136">
        <w:rPr>
          <w:rFonts w:asciiTheme="majorBidi" w:hAnsiTheme="majorBidi" w:cstheme="majorBidi"/>
          <w:color w:val="00000F"/>
          <w:sz w:val="20"/>
          <w:szCs w:val="20"/>
          <w:shd w:val="clear" w:color="auto" w:fill="FFFFFF"/>
        </w:rPr>
        <w:t xml:space="preserve">The maximum velocity of a saccade linearly depends on its amplitude in all experimental </w:t>
      </w:r>
      <w:r w:rsidRPr="009004E3">
        <w:rPr>
          <w:rFonts w:asciiTheme="majorBidi" w:hAnsiTheme="majorBidi" w:cstheme="majorBidi"/>
          <w:sz w:val="20"/>
          <w:szCs w:val="20"/>
          <w:shd w:val="clear" w:color="auto" w:fill="FFFFFF"/>
        </w:rPr>
        <w:t>conditions (mean R^2 is 0.68 and 0.72 for the Natural and Tunneled conditions, respectively</w:t>
      </w:r>
      <w:r w:rsidR="00F51931">
        <w:rPr>
          <w:rFonts w:asciiTheme="majorBidi" w:hAnsiTheme="majorBidi" w:cstheme="majorBidi"/>
          <w:sz w:val="20"/>
          <w:szCs w:val="20"/>
          <w:shd w:val="clear" w:color="auto" w:fill="FFFFFF"/>
        </w:rPr>
        <w:t xml:space="preserve"> </w:t>
      </w:r>
      <w:r w:rsidR="00F51931" w:rsidRPr="00F51931">
        <w:rPr>
          <w:rFonts w:asciiTheme="majorBidi" w:hAnsiTheme="majorBidi" w:cstheme="majorBidi"/>
          <w:sz w:val="20"/>
          <w:szCs w:val="20"/>
          <w:highlight w:val="yellow"/>
          <w:shd w:val="clear" w:color="auto" w:fill="FFFFFF"/>
        </w:rPr>
        <w:t>[[BOTH LARGE AND SMALL?]]</w:t>
      </w:r>
      <w:r w:rsidRPr="009004E3">
        <w:rPr>
          <w:rFonts w:asciiTheme="majorBidi" w:hAnsiTheme="majorBidi" w:cstheme="majorBidi"/>
          <w:sz w:val="20"/>
          <w:szCs w:val="20"/>
          <w:shd w:val="clear" w:color="auto" w:fill="FFFFFF"/>
        </w:rPr>
        <w:t>)</w:t>
      </w:r>
      <w:r w:rsidRPr="000F0136">
        <w:rPr>
          <w:rFonts w:asciiTheme="majorBidi" w:hAnsiTheme="majorBidi" w:cstheme="majorBidi"/>
          <w:sz w:val="20"/>
          <w:szCs w:val="20"/>
          <w:shd w:val="clear" w:color="auto" w:fill="FFFFFF"/>
        </w:rPr>
        <w:t xml:space="preserve">. </w:t>
      </w:r>
      <w:r w:rsidR="00B3779D">
        <w:rPr>
          <w:rFonts w:asciiTheme="majorBidi" w:hAnsiTheme="majorBidi" w:cstheme="majorBidi"/>
          <w:sz w:val="20"/>
          <w:szCs w:val="20"/>
          <w:shd w:val="clear" w:color="auto" w:fill="FFFFFF"/>
        </w:rPr>
        <w:t>The figure shows comparison between t</w:t>
      </w:r>
      <w:r w:rsidR="00B3779D" w:rsidRPr="000F0136">
        <w:rPr>
          <w:rFonts w:asciiTheme="majorBidi" w:hAnsiTheme="majorBidi" w:cstheme="majorBidi"/>
          <w:sz w:val="20"/>
          <w:szCs w:val="20"/>
          <w:shd w:val="clear" w:color="auto" w:fill="FFFFFF"/>
        </w:rPr>
        <w:t xml:space="preserve">he </w:t>
      </w:r>
      <w:r w:rsidR="00B3779D">
        <w:rPr>
          <w:rFonts w:asciiTheme="majorBidi" w:hAnsiTheme="majorBidi" w:cstheme="majorBidi"/>
          <w:sz w:val="20"/>
          <w:szCs w:val="20"/>
          <w:shd w:val="clear" w:color="auto" w:fill="FFFFFF"/>
        </w:rPr>
        <w:t xml:space="preserve">variations of the saccadic-main-sequence </w:t>
      </w:r>
      <w:r w:rsidR="00B3779D" w:rsidRPr="00125535">
        <w:rPr>
          <w:rFonts w:asciiTheme="majorBidi" w:hAnsiTheme="majorBidi" w:cstheme="majorBidi"/>
          <w:sz w:val="20"/>
          <w:szCs w:val="20"/>
          <w:shd w:val="clear" w:color="auto" w:fill="FFFFFF"/>
        </w:rPr>
        <w:t>in the four experimental conditions</w:t>
      </w:r>
      <w:r w:rsidR="00B3779D">
        <w:rPr>
          <w:rFonts w:asciiTheme="majorBidi" w:hAnsiTheme="majorBidi" w:cstheme="majorBidi"/>
          <w:sz w:val="20"/>
          <w:szCs w:val="20"/>
          <w:shd w:val="clear" w:color="auto" w:fill="FFFFFF"/>
        </w:rPr>
        <w:t>.</w:t>
      </w:r>
      <w:r w:rsidR="00F51931">
        <w:rPr>
          <w:rFonts w:asciiTheme="majorBidi" w:hAnsiTheme="majorBidi" w:cstheme="majorBidi"/>
          <w:sz w:val="20"/>
          <w:szCs w:val="20"/>
          <w:shd w:val="clear" w:color="auto" w:fill="FFFFFF"/>
        </w:rPr>
        <w:t xml:space="preserve"> </w:t>
      </w:r>
      <w:r w:rsidR="00F51931" w:rsidRPr="00F51931">
        <w:rPr>
          <w:rFonts w:asciiTheme="majorBidi" w:hAnsiTheme="majorBidi" w:cstheme="majorBidi"/>
          <w:sz w:val="20"/>
          <w:szCs w:val="20"/>
          <w:highlight w:val="yellow"/>
          <w:shd w:val="clear" w:color="auto" w:fill="FFFFFF"/>
        </w:rPr>
        <w:t>[[EXPLAIN WHAT IS EXACTLY SHOWN – RESIDUALS, …]]</w:t>
      </w:r>
    </w:p>
    <w:p w:rsidR="000F0136" w:rsidRDefault="00470A86" w:rsidP="00F51931">
      <w:pPr>
        <w:jc w:val="both"/>
        <w:rPr>
          <w:rStyle w:val="fig-label"/>
          <w:rFonts w:asciiTheme="majorBidi" w:hAnsiTheme="majorBidi" w:cstheme="majorBidi"/>
          <w:color w:val="00000F"/>
          <w:sz w:val="20"/>
          <w:szCs w:val="20"/>
          <w:bdr w:val="none" w:sz="0" w:space="0" w:color="auto" w:frame="1"/>
          <w:shd w:val="clear" w:color="auto" w:fill="FFFFFF"/>
        </w:rPr>
      </w:pPr>
      <w:r>
        <w:rPr>
          <w:rStyle w:val="fig-label"/>
          <w:rFonts w:asciiTheme="majorBidi" w:hAnsiTheme="majorBidi" w:cstheme="majorBidi"/>
          <w:b/>
          <w:bCs/>
          <w:color w:val="00000F"/>
          <w:sz w:val="20"/>
          <w:szCs w:val="20"/>
          <w:bdr w:val="none" w:sz="0" w:space="0" w:color="auto" w:frame="1"/>
          <w:shd w:val="clear" w:color="auto" w:fill="FFFFFF"/>
        </w:rPr>
        <w:t>Supplementary Table</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Pr>
          <w:rStyle w:val="fig-label"/>
          <w:rFonts w:asciiTheme="majorBidi" w:hAnsiTheme="majorBidi" w:cstheme="majorBidi"/>
          <w:b/>
          <w:bCs/>
          <w:color w:val="00000F"/>
          <w:sz w:val="20"/>
          <w:szCs w:val="20"/>
          <w:bdr w:val="none" w:sz="0" w:space="0" w:color="auto" w:frame="1"/>
          <w:shd w:val="clear" w:color="auto" w:fill="FFFFFF"/>
        </w:rPr>
        <w:t>1</w:t>
      </w:r>
      <w:r w:rsidR="00F51931">
        <w:rPr>
          <w:rStyle w:val="fig-label"/>
          <w:rFonts w:asciiTheme="majorBidi" w:hAnsiTheme="majorBidi" w:cstheme="majorBidi"/>
          <w:b/>
          <w:bCs/>
          <w:color w:val="00000F"/>
          <w:sz w:val="20"/>
          <w:szCs w:val="20"/>
          <w:bdr w:val="none" w:sz="0" w:space="0" w:color="auto" w:frame="1"/>
          <w:shd w:val="clear" w:color="auto" w:fill="FFFFFF"/>
        </w:rPr>
        <w:t>. Control for trial duration differences.</w:t>
      </w:r>
      <w:r w:rsidR="00F51931">
        <w:rPr>
          <w:rStyle w:val="fig-label"/>
          <w:rFonts w:asciiTheme="majorBidi" w:hAnsiTheme="majorBidi" w:cstheme="majorBidi"/>
          <w:color w:val="00000F"/>
          <w:sz w:val="20"/>
          <w:szCs w:val="20"/>
          <w:bdr w:val="none" w:sz="0" w:space="0" w:color="auto" w:frame="1"/>
          <w:shd w:val="clear" w:color="auto" w:fill="FFFFFF"/>
        </w:rPr>
        <w:t xml:space="preserve"> The analyses described in Fig. 2a,b,d were repeated for the first 3 s of the tunneled conditions, a time period equal to the duration of natural viewing trials. P values represent the probability that the values measured in the relevant tunneled condition </w:t>
      </w:r>
      <w:r w:rsidR="00F51931" w:rsidRPr="00F51931">
        <w:rPr>
          <w:rStyle w:val="fig-label"/>
          <w:rFonts w:asciiTheme="majorBidi" w:hAnsiTheme="majorBidi" w:cstheme="majorBidi"/>
          <w:color w:val="00000F"/>
          <w:sz w:val="20"/>
          <w:szCs w:val="20"/>
          <w:highlight w:val="yellow"/>
          <w:bdr w:val="none" w:sz="0" w:space="0" w:color="auto" w:frame="1"/>
          <w:shd w:val="clear" w:color="auto" w:fill="FFFFFF"/>
        </w:rPr>
        <w:t>were drawn from the same distribution as</w:t>
      </w:r>
      <w:r w:rsidR="00F51931">
        <w:rPr>
          <w:rStyle w:val="fig-label"/>
          <w:rFonts w:asciiTheme="majorBidi" w:hAnsiTheme="majorBidi" w:cstheme="majorBidi"/>
          <w:color w:val="00000F"/>
          <w:sz w:val="20"/>
          <w:szCs w:val="20"/>
          <w:bdr w:val="none" w:sz="0" w:space="0" w:color="auto" w:frame="1"/>
          <w:shd w:val="clear" w:color="auto" w:fill="FFFFFF"/>
        </w:rPr>
        <w:t xml:space="preserve"> those measured in the natural v</w:t>
      </w:r>
      <w:r w:rsidR="00B62170">
        <w:rPr>
          <w:rStyle w:val="fig-label"/>
          <w:rFonts w:asciiTheme="majorBidi" w:hAnsiTheme="majorBidi" w:cstheme="majorBidi"/>
          <w:color w:val="00000F"/>
          <w:sz w:val="20"/>
          <w:szCs w:val="20"/>
          <w:bdr w:val="none" w:sz="0" w:space="0" w:color="auto" w:frame="1"/>
          <w:shd w:val="clear" w:color="auto" w:fill="FFFFFF"/>
        </w:rPr>
        <w:t>iewing conditions.</w:t>
      </w:r>
    </w:p>
    <w:p w:rsidR="00B62170" w:rsidRPr="00B3779D" w:rsidRDefault="00B62170" w:rsidP="00B62170">
      <w:pPr>
        <w:jc w:val="both"/>
        <w:rPr>
          <w:rFonts w:asciiTheme="majorBidi" w:hAnsiTheme="majorBidi" w:cstheme="majorBidi"/>
          <w:sz w:val="20"/>
          <w:szCs w:val="20"/>
          <w:shd w:val="clear" w:color="auto" w:fill="FFFFFF"/>
        </w:rPr>
      </w:pPr>
      <w:r>
        <w:rPr>
          <w:rStyle w:val="fig-label"/>
          <w:rFonts w:asciiTheme="majorBidi" w:hAnsiTheme="majorBidi" w:cstheme="majorBidi"/>
          <w:b/>
          <w:bCs/>
          <w:color w:val="00000F"/>
          <w:sz w:val="20"/>
          <w:szCs w:val="20"/>
          <w:bdr w:val="none" w:sz="0" w:space="0" w:color="auto" w:frame="1"/>
          <w:shd w:val="clear" w:color="auto" w:fill="FFFFFF"/>
        </w:rPr>
        <w:t>Supplementary Movies</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Pr>
          <w:rStyle w:val="fig-label"/>
          <w:rFonts w:asciiTheme="majorBidi" w:hAnsiTheme="majorBidi" w:cstheme="majorBidi"/>
          <w:b/>
          <w:bCs/>
          <w:color w:val="00000F"/>
          <w:sz w:val="20"/>
          <w:szCs w:val="20"/>
          <w:bdr w:val="none" w:sz="0" w:space="0" w:color="auto" w:frame="1"/>
          <w:shd w:val="clear" w:color="auto" w:fill="FFFFFF"/>
        </w:rPr>
        <w:t>1-5. Demonstrations of the eye trajectories presented in Fig. 3. S</w:t>
      </w:r>
      <w:r w:rsidRPr="00B62170">
        <w:rPr>
          <w:rStyle w:val="fig-label"/>
          <w:rFonts w:asciiTheme="majorBidi" w:hAnsiTheme="majorBidi" w:cstheme="majorBidi"/>
          <w:color w:val="00000F"/>
          <w:sz w:val="20"/>
          <w:szCs w:val="20"/>
          <w:bdr w:val="none" w:sz="0" w:space="0" w:color="auto" w:frame="1"/>
          <w:shd w:val="clear" w:color="auto" w:fill="FFFFFF"/>
        </w:rPr>
        <w:t xml:space="preserve">lowed down by </w:t>
      </w:r>
      <w:r w:rsidRPr="00B62170">
        <w:rPr>
          <w:rStyle w:val="fig-label"/>
          <w:rFonts w:asciiTheme="majorBidi" w:hAnsiTheme="majorBidi" w:cstheme="majorBidi"/>
          <w:color w:val="00000F"/>
          <w:sz w:val="20"/>
          <w:szCs w:val="20"/>
          <w:highlight w:val="yellow"/>
          <w:bdr w:val="none" w:sz="0" w:space="0" w:color="auto" w:frame="1"/>
          <w:shd w:val="clear" w:color="auto" w:fill="FFFFFF"/>
        </w:rPr>
        <w:t>XX</w:t>
      </w:r>
    </w:p>
    <w:bookmarkEnd w:id="4"/>
    <w:bookmarkEnd w:id="5"/>
    <w:p w:rsidR="00470A86" w:rsidRPr="000F0136" w:rsidRDefault="00470A86" w:rsidP="00F51931">
      <w:pPr>
        <w:jc w:val="both"/>
        <w:rPr>
          <w:rFonts w:asciiTheme="majorBidi" w:hAnsiTheme="majorBidi" w:cstheme="majorBidi"/>
          <w:sz w:val="20"/>
          <w:szCs w:val="20"/>
          <w:shd w:val="clear" w:color="auto" w:fill="FFFFFF"/>
        </w:rPr>
      </w:pPr>
      <w:r>
        <w:rPr>
          <w:rStyle w:val="fig-label"/>
          <w:rFonts w:asciiTheme="majorBidi" w:hAnsiTheme="majorBidi" w:cstheme="majorBidi"/>
          <w:b/>
          <w:bCs/>
          <w:color w:val="00000F"/>
          <w:sz w:val="20"/>
          <w:szCs w:val="20"/>
          <w:bdr w:val="none" w:sz="0" w:space="0" w:color="auto" w:frame="1"/>
          <w:shd w:val="clear" w:color="auto" w:fill="FFFFFF"/>
        </w:rPr>
        <w:t xml:space="preserve">Extra </w:t>
      </w:r>
      <w:r w:rsidR="00F51931">
        <w:rPr>
          <w:rStyle w:val="fig-label"/>
          <w:rFonts w:asciiTheme="majorBidi" w:hAnsiTheme="majorBidi" w:cstheme="majorBidi"/>
          <w:b/>
          <w:bCs/>
          <w:color w:val="00000F"/>
          <w:sz w:val="20"/>
          <w:szCs w:val="20"/>
          <w:bdr w:val="none" w:sz="0" w:space="0" w:color="auto" w:frame="1"/>
          <w:shd w:val="clear" w:color="auto" w:fill="FFFFFF"/>
        </w:rPr>
        <w:t>Figure</w:t>
      </w:r>
      <w:r w:rsidR="00D60AC1">
        <w:rPr>
          <w:rStyle w:val="fig-label"/>
          <w:rFonts w:asciiTheme="majorBidi" w:hAnsiTheme="majorBidi" w:cstheme="majorBidi"/>
          <w:b/>
          <w:bCs/>
          <w:color w:val="00000F"/>
          <w:sz w:val="20"/>
          <w:szCs w:val="20"/>
          <w:bdr w:val="none" w:sz="0" w:space="0" w:color="auto" w:frame="1"/>
          <w:shd w:val="clear" w:color="auto" w:fill="FFFFFF"/>
        </w:rPr>
        <w:t xml:space="preserve"> 1</w:t>
      </w:r>
      <w:r w:rsidR="00F51931">
        <w:rPr>
          <w:rStyle w:val="fig-label"/>
          <w:rFonts w:asciiTheme="majorBidi" w:hAnsiTheme="majorBidi" w:cstheme="majorBidi"/>
          <w:b/>
          <w:bCs/>
          <w:color w:val="00000F"/>
          <w:sz w:val="20"/>
          <w:szCs w:val="20"/>
          <w:bdr w:val="none" w:sz="0" w:space="0" w:color="auto" w:frame="1"/>
          <w:shd w:val="clear" w:color="auto" w:fill="FFFFFF"/>
        </w:rPr>
        <w:t>.</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sidRPr="008509C5">
        <w:rPr>
          <w:rStyle w:val="caption-title"/>
          <w:rFonts w:asciiTheme="majorBidi" w:hAnsiTheme="majorBidi" w:cstheme="majorBidi"/>
          <w:b/>
          <w:bCs/>
          <w:color w:val="00000F"/>
          <w:sz w:val="20"/>
          <w:szCs w:val="20"/>
          <w:bdr w:val="none" w:sz="0" w:space="0" w:color="auto" w:frame="1"/>
          <w:shd w:val="clear" w:color="auto" w:fill="FFFFFF"/>
        </w:rPr>
        <w:t xml:space="preserve">Instantaneous drift </w:t>
      </w:r>
      <w:r w:rsidR="00B3779D">
        <w:rPr>
          <w:rStyle w:val="caption-title"/>
          <w:rFonts w:asciiTheme="majorBidi" w:hAnsiTheme="majorBidi" w:cstheme="majorBidi"/>
          <w:b/>
          <w:bCs/>
          <w:color w:val="00000F"/>
          <w:sz w:val="20"/>
          <w:szCs w:val="20"/>
          <w:bdr w:val="none" w:sz="0" w:space="0" w:color="auto" w:frame="1"/>
          <w:shd w:val="clear" w:color="auto" w:fill="FFFFFF"/>
        </w:rPr>
        <w:t>speed</w:t>
      </w:r>
      <w:r w:rsidRPr="008509C5">
        <w:rPr>
          <w:rStyle w:val="caption-title"/>
          <w:rFonts w:asciiTheme="majorBidi" w:hAnsiTheme="majorBidi" w:cstheme="majorBidi"/>
          <w:b/>
          <w:bCs/>
          <w:color w:val="00000F"/>
          <w:sz w:val="20"/>
          <w:szCs w:val="20"/>
          <w:bdr w:val="none" w:sz="0" w:space="0" w:color="auto" w:frame="1"/>
          <w:shd w:val="clear" w:color="auto" w:fill="FFFFFF"/>
        </w:rPr>
        <w:t>.</w:t>
      </w:r>
      <w:r w:rsidR="00F51931">
        <w:rPr>
          <w:rStyle w:val="caption-title"/>
          <w:rFonts w:asciiTheme="majorBidi" w:hAnsiTheme="majorBidi" w:cstheme="majorBidi"/>
          <w:b/>
          <w:bCs/>
          <w:color w:val="00000F"/>
          <w:sz w:val="20"/>
          <w:szCs w:val="20"/>
          <w:bdr w:val="none" w:sz="0" w:space="0" w:color="auto" w:frame="1"/>
          <w:shd w:val="clear" w:color="auto" w:fill="FFFFFF"/>
        </w:rPr>
        <w:t xml:space="preserve"> </w:t>
      </w:r>
      <w:r w:rsidRPr="00914EC0">
        <w:rPr>
          <w:rFonts w:asciiTheme="majorBidi" w:hAnsiTheme="majorBidi" w:cstheme="majorBidi"/>
          <w:b/>
          <w:bCs/>
          <w:color w:val="00000F"/>
          <w:sz w:val="20"/>
          <w:szCs w:val="20"/>
          <w:shd w:val="clear" w:color="auto" w:fill="FFFFFF"/>
        </w:rPr>
        <w:t>(</w:t>
      </w:r>
      <w:r w:rsidR="00B3779D">
        <w:rPr>
          <w:rFonts w:asciiTheme="majorBidi" w:hAnsiTheme="majorBidi" w:cstheme="majorBidi"/>
          <w:b/>
          <w:bCs/>
          <w:color w:val="00000F"/>
          <w:sz w:val="20"/>
          <w:szCs w:val="20"/>
          <w:shd w:val="clear" w:color="auto" w:fill="FFFFFF"/>
        </w:rPr>
        <w:t>a</w:t>
      </w:r>
      <w:r w:rsidRPr="00914EC0">
        <w:rPr>
          <w:rFonts w:asciiTheme="majorBidi" w:hAnsiTheme="majorBidi" w:cstheme="majorBidi"/>
          <w:b/>
          <w:bCs/>
          <w:color w:val="00000F"/>
          <w:sz w:val="20"/>
          <w:szCs w:val="20"/>
          <w:shd w:val="clear" w:color="auto" w:fill="FFFFFF"/>
        </w:rPr>
        <w:t>)</w:t>
      </w:r>
      <w:r w:rsidRPr="000F0136">
        <w:rPr>
          <w:rFonts w:asciiTheme="majorBidi" w:hAnsiTheme="majorBidi" w:cstheme="majorBidi"/>
          <w:color w:val="00000F"/>
          <w:sz w:val="20"/>
          <w:szCs w:val="20"/>
          <w:shd w:val="clear" w:color="auto" w:fill="FFFFFF"/>
        </w:rPr>
        <w:t xml:space="preserve"> </w:t>
      </w:r>
      <w:r>
        <w:rPr>
          <w:rFonts w:asciiTheme="majorBidi" w:hAnsiTheme="majorBidi" w:cstheme="majorBidi"/>
          <w:color w:val="00000F"/>
          <w:sz w:val="20"/>
          <w:szCs w:val="20"/>
          <w:shd w:val="clear" w:color="auto" w:fill="FFFFFF"/>
        </w:rPr>
        <w:t xml:space="preserve">Autocorrelations of the instantaneous drift velocity (horizontal and vertical) in Natural vision tasks. The upper row shows the sum of significant correlation values for each time step. The lower row shows trial by trial significant correlation values. The percent of single periodic trials (higher significant correlation at 100ms compared with earlier and later time steps) is presented above the lower row. </w:t>
      </w:r>
      <w:r w:rsidRPr="00914EC0">
        <w:rPr>
          <w:rFonts w:asciiTheme="majorBidi" w:hAnsiTheme="majorBidi" w:cstheme="majorBidi"/>
          <w:b/>
          <w:bCs/>
          <w:color w:val="00000F"/>
          <w:sz w:val="20"/>
          <w:szCs w:val="20"/>
          <w:shd w:val="clear" w:color="auto" w:fill="FFFFFF"/>
        </w:rPr>
        <w:t>(</w:t>
      </w:r>
      <w:r w:rsidR="00B3779D">
        <w:rPr>
          <w:rFonts w:asciiTheme="majorBidi" w:hAnsiTheme="majorBidi" w:cstheme="majorBidi"/>
          <w:b/>
          <w:bCs/>
          <w:color w:val="00000F"/>
          <w:sz w:val="20"/>
          <w:szCs w:val="20"/>
          <w:shd w:val="clear" w:color="auto" w:fill="FFFFFF"/>
        </w:rPr>
        <w:t>b</w:t>
      </w:r>
      <w:r w:rsidRPr="00914EC0">
        <w:rPr>
          <w:rFonts w:asciiTheme="majorBidi" w:hAnsiTheme="majorBidi" w:cstheme="majorBidi"/>
          <w:b/>
          <w:bCs/>
          <w:color w:val="00000F"/>
          <w:sz w:val="20"/>
          <w:szCs w:val="20"/>
          <w:shd w:val="clear" w:color="auto" w:fill="FFFFFF"/>
        </w:rPr>
        <w:t>)</w:t>
      </w:r>
      <w:r>
        <w:rPr>
          <w:rFonts w:asciiTheme="majorBidi" w:hAnsiTheme="majorBidi" w:cstheme="majorBidi"/>
          <w:color w:val="00000F"/>
          <w:sz w:val="20"/>
          <w:szCs w:val="20"/>
          <w:shd w:val="clear" w:color="auto" w:fill="FFFFFF"/>
        </w:rPr>
        <w:t xml:space="preserve"> Same as (</w:t>
      </w:r>
      <w:r w:rsidR="00B3779D">
        <w:rPr>
          <w:rFonts w:asciiTheme="majorBidi" w:hAnsiTheme="majorBidi" w:cstheme="majorBidi"/>
          <w:color w:val="00000F"/>
          <w:sz w:val="20"/>
          <w:szCs w:val="20"/>
          <w:shd w:val="clear" w:color="auto" w:fill="FFFFFF"/>
        </w:rPr>
        <w:t>a</w:t>
      </w:r>
      <w:r>
        <w:rPr>
          <w:rFonts w:asciiTheme="majorBidi" w:hAnsiTheme="majorBidi" w:cstheme="majorBidi"/>
          <w:color w:val="00000F"/>
          <w:sz w:val="20"/>
          <w:szCs w:val="20"/>
          <w:shd w:val="clear" w:color="auto" w:fill="FFFFFF"/>
        </w:rPr>
        <w:t xml:space="preserve">) for the Tunneled vision tasks. A peak in the autocorrelation can be seen in 100ms time step for both horizontal and vertical movements in both Large and Small conditions, as well as the presence of many more single periodic trials. </w:t>
      </w:r>
      <w:r w:rsidRPr="00914EC0">
        <w:rPr>
          <w:rFonts w:asciiTheme="majorBidi" w:hAnsiTheme="majorBidi" w:cstheme="majorBidi"/>
          <w:b/>
          <w:bCs/>
          <w:color w:val="00000F"/>
          <w:sz w:val="20"/>
          <w:szCs w:val="20"/>
          <w:shd w:val="clear" w:color="auto" w:fill="FFFFFF"/>
        </w:rPr>
        <w:t>(</w:t>
      </w:r>
      <w:r w:rsidR="00B3779D">
        <w:rPr>
          <w:rFonts w:asciiTheme="majorBidi" w:hAnsiTheme="majorBidi" w:cstheme="majorBidi"/>
          <w:b/>
          <w:bCs/>
          <w:color w:val="00000F"/>
          <w:sz w:val="20"/>
          <w:szCs w:val="20"/>
          <w:shd w:val="clear" w:color="auto" w:fill="FFFFFF"/>
        </w:rPr>
        <w:t>c</w:t>
      </w:r>
      <w:r w:rsidRPr="00914EC0">
        <w:rPr>
          <w:rFonts w:asciiTheme="majorBidi" w:hAnsiTheme="majorBidi" w:cstheme="majorBidi"/>
          <w:b/>
          <w:bCs/>
          <w:color w:val="00000F"/>
          <w:sz w:val="20"/>
          <w:szCs w:val="20"/>
          <w:shd w:val="clear" w:color="auto" w:fill="FFFFFF"/>
        </w:rPr>
        <w:t>)</w:t>
      </w:r>
      <w:r>
        <w:rPr>
          <w:rFonts w:asciiTheme="majorBidi" w:hAnsiTheme="majorBidi" w:cstheme="majorBidi"/>
          <w:color w:val="00000F"/>
          <w:sz w:val="20"/>
          <w:szCs w:val="20"/>
          <w:shd w:val="clear" w:color="auto" w:fill="FFFFFF"/>
        </w:rPr>
        <w:t xml:space="preserve"> Autocorrelations of the distance traveled by each drift (horizontal and vertical) in the Natural (black) and Tunneled (blue and magenta) tasks. The decay of the sum of significant correlations is faster for both horizontal and vertical movements in both Large and Small conditions, as indicated by the Tau decay of the exponential fit presented. </w:t>
      </w:r>
    </w:p>
    <w:p w:rsidR="00DF5FD5" w:rsidRPr="00C9623E" w:rsidRDefault="00DF5FD5" w:rsidP="00B55A85">
      <w:pPr>
        <w:jc w:val="both"/>
        <w:rPr>
          <w:rFonts w:asciiTheme="majorBidi" w:hAnsiTheme="majorBidi" w:cstheme="majorBidi"/>
          <w:sz w:val="20"/>
          <w:szCs w:val="20"/>
        </w:rPr>
      </w:pPr>
    </w:p>
    <w:sectPr w:rsidR="00DF5FD5" w:rsidRPr="00C9623E" w:rsidSect="00974C88">
      <w:pgSz w:w="11899" w:h="16838" w:code="9"/>
      <w:pgMar w:top="851" w:right="851" w:bottom="851" w:left="85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129B"/>
    <w:multiLevelType w:val="hybridMultilevel"/>
    <w:tmpl w:val="5CF6AD60"/>
    <w:lvl w:ilvl="0" w:tplc="4F724AD0">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D62FE"/>
    <w:multiLevelType w:val="hybridMultilevel"/>
    <w:tmpl w:val="2B48B344"/>
    <w:lvl w:ilvl="0" w:tplc="7F86C36A">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93BBA"/>
    <w:multiLevelType w:val="hybridMultilevel"/>
    <w:tmpl w:val="C37043E8"/>
    <w:lvl w:ilvl="0" w:tplc="8924D5BA">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E7198"/>
    <w:multiLevelType w:val="hybridMultilevel"/>
    <w:tmpl w:val="131206EC"/>
    <w:lvl w:ilvl="0" w:tplc="454A73A6">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101E3"/>
    <w:multiLevelType w:val="hybridMultilevel"/>
    <w:tmpl w:val="3DA40A02"/>
    <w:lvl w:ilvl="0" w:tplc="8DCC4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846FA"/>
    <w:multiLevelType w:val="hybridMultilevel"/>
    <w:tmpl w:val="16BC9D80"/>
    <w:lvl w:ilvl="0" w:tplc="C1B61DC2">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96109"/>
    <w:multiLevelType w:val="hybridMultilevel"/>
    <w:tmpl w:val="D10E91A8"/>
    <w:lvl w:ilvl="0" w:tplc="A6E897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765E0"/>
    <w:multiLevelType w:val="hybridMultilevel"/>
    <w:tmpl w:val="150835B0"/>
    <w:lvl w:ilvl="0" w:tplc="A2CC09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478A0"/>
    <w:multiLevelType w:val="hybridMultilevel"/>
    <w:tmpl w:val="FAC625EE"/>
    <w:lvl w:ilvl="0" w:tplc="3C364B80">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522F7"/>
    <w:multiLevelType w:val="hybridMultilevel"/>
    <w:tmpl w:val="7D9AED8A"/>
    <w:lvl w:ilvl="0" w:tplc="DF5EBA10">
      <w:start w:val="1"/>
      <w:numFmt w:val="upp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63877981"/>
    <w:multiLevelType w:val="hybridMultilevel"/>
    <w:tmpl w:val="9A9010F2"/>
    <w:lvl w:ilvl="0" w:tplc="DB0841E6">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A42D85"/>
    <w:multiLevelType w:val="hybridMultilevel"/>
    <w:tmpl w:val="1C7E8B06"/>
    <w:lvl w:ilvl="0" w:tplc="B38A4F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0A1776"/>
    <w:multiLevelType w:val="hybridMultilevel"/>
    <w:tmpl w:val="128E503C"/>
    <w:lvl w:ilvl="0" w:tplc="2158B2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C7652"/>
    <w:multiLevelType w:val="hybridMultilevel"/>
    <w:tmpl w:val="C0BEF582"/>
    <w:lvl w:ilvl="0" w:tplc="7D7438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1"/>
  </w:num>
  <w:num w:numId="5">
    <w:abstractNumId w:val="4"/>
  </w:num>
  <w:num w:numId="6">
    <w:abstractNumId w:val="10"/>
  </w:num>
  <w:num w:numId="7">
    <w:abstractNumId w:val="1"/>
  </w:num>
  <w:num w:numId="8">
    <w:abstractNumId w:val="7"/>
  </w:num>
  <w:num w:numId="9">
    <w:abstractNumId w:val="13"/>
  </w:num>
  <w:num w:numId="10">
    <w:abstractNumId w:val="9"/>
  </w:num>
  <w:num w:numId="11">
    <w:abstractNumId w:val="3"/>
  </w:num>
  <w:num w:numId="12">
    <w:abstractNumId w:val="8"/>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A7"/>
    <w:rsid w:val="0001466F"/>
    <w:rsid w:val="00016065"/>
    <w:rsid w:val="00035537"/>
    <w:rsid w:val="00085C1F"/>
    <w:rsid w:val="000B295B"/>
    <w:rsid w:val="000D42D7"/>
    <w:rsid w:val="000F0136"/>
    <w:rsid w:val="00102510"/>
    <w:rsid w:val="00125535"/>
    <w:rsid w:val="00146AC7"/>
    <w:rsid w:val="00150194"/>
    <w:rsid w:val="0017011B"/>
    <w:rsid w:val="0019454F"/>
    <w:rsid w:val="001B2A84"/>
    <w:rsid w:val="00281C47"/>
    <w:rsid w:val="0030669D"/>
    <w:rsid w:val="003266F7"/>
    <w:rsid w:val="00354A52"/>
    <w:rsid w:val="00363F80"/>
    <w:rsid w:val="003840D2"/>
    <w:rsid w:val="00396062"/>
    <w:rsid w:val="003F6249"/>
    <w:rsid w:val="004650EF"/>
    <w:rsid w:val="00470A86"/>
    <w:rsid w:val="004B67EB"/>
    <w:rsid w:val="004C4D1B"/>
    <w:rsid w:val="005047AA"/>
    <w:rsid w:val="005504C5"/>
    <w:rsid w:val="00561106"/>
    <w:rsid w:val="00574A05"/>
    <w:rsid w:val="0058495C"/>
    <w:rsid w:val="005B0228"/>
    <w:rsid w:val="005C20A7"/>
    <w:rsid w:val="005E559D"/>
    <w:rsid w:val="005F6714"/>
    <w:rsid w:val="006007A5"/>
    <w:rsid w:val="00621423"/>
    <w:rsid w:val="006373EE"/>
    <w:rsid w:val="00651273"/>
    <w:rsid w:val="00684670"/>
    <w:rsid w:val="006E437C"/>
    <w:rsid w:val="006E61CB"/>
    <w:rsid w:val="006E6248"/>
    <w:rsid w:val="00717EE8"/>
    <w:rsid w:val="0073397A"/>
    <w:rsid w:val="00774364"/>
    <w:rsid w:val="0079415C"/>
    <w:rsid w:val="00803484"/>
    <w:rsid w:val="008361A9"/>
    <w:rsid w:val="008509C5"/>
    <w:rsid w:val="00886312"/>
    <w:rsid w:val="008B61AB"/>
    <w:rsid w:val="008F2F91"/>
    <w:rsid w:val="009004E3"/>
    <w:rsid w:val="00914E83"/>
    <w:rsid w:val="00914EC0"/>
    <w:rsid w:val="00920039"/>
    <w:rsid w:val="0093093F"/>
    <w:rsid w:val="0094374F"/>
    <w:rsid w:val="00974C88"/>
    <w:rsid w:val="00993841"/>
    <w:rsid w:val="009C1EB5"/>
    <w:rsid w:val="00A2476D"/>
    <w:rsid w:val="00A4613E"/>
    <w:rsid w:val="00A75893"/>
    <w:rsid w:val="00AA705D"/>
    <w:rsid w:val="00AC3DF3"/>
    <w:rsid w:val="00AD0A40"/>
    <w:rsid w:val="00AD2B5D"/>
    <w:rsid w:val="00AE51AB"/>
    <w:rsid w:val="00AF2A64"/>
    <w:rsid w:val="00B10A26"/>
    <w:rsid w:val="00B21266"/>
    <w:rsid w:val="00B37110"/>
    <w:rsid w:val="00B3779D"/>
    <w:rsid w:val="00B446B0"/>
    <w:rsid w:val="00B55A85"/>
    <w:rsid w:val="00B62170"/>
    <w:rsid w:val="00B860AB"/>
    <w:rsid w:val="00BA1171"/>
    <w:rsid w:val="00BB17FB"/>
    <w:rsid w:val="00BC02E0"/>
    <w:rsid w:val="00BD3AF4"/>
    <w:rsid w:val="00BD55B3"/>
    <w:rsid w:val="00BE585B"/>
    <w:rsid w:val="00BF464E"/>
    <w:rsid w:val="00C00DA2"/>
    <w:rsid w:val="00C04B2D"/>
    <w:rsid w:val="00C07663"/>
    <w:rsid w:val="00C33594"/>
    <w:rsid w:val="00C426EB"/>
    <w:rsid w:val="00C57D00"/>
    <w:rsid w:val="00C9623E"/>
    <w:rsid w:val="00CC3EDD"/>
    <w:rsid w:val="00CD211A"/>
    <w:rsid w:val="00CF1F13"/>
    <w:rsid w:val="00D4137E"/>
    <w:rsid w:val="00D52E10"/>
    <w:rsid w:val="00D60AC1"/>
    <w:rsid w:val="00D64BAD"/>
    <w:rsid w:val="00D77300"/>
    <w:rsid w:val="00D85876"/>
    <w:rsid w:val="00DA5813"/>
    <w:rsid w:val="00DD0E90"/>
    <w:rsid w:val="00DF5FD5"/>
    <w:rsid w:val="00E03673"/>
    <w:rsid w:val="00E1350A"/>
    <w:rsid w:val="00E31AD0"/>
    <w:rsid w:val="00F04BFB"/>
    <w:rsid w:val="00F13D05"/>
    <w:rsid w:val="00F51931"/>
    <w:rsid w:val="00F72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8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6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4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5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8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6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4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5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73480">
      <w:bodyDiv w:val="1"/>
      <w:marLeft w:val="0"/>
      <w:marRight w:val="0"/>
      <w:marTop w:val="0"/>
      <w:marBottom w:val="0"/>
      <w:divBdr>
        <w:top w:val="none" w:sz="0" w:space="0" w:color="auto"/>
        <w:left w:val="none" w:sz="0" w:space="0" w:color="auto"/>
        <w:bottom w:val="none" w:sz="0" w:space="0" w:color="auto"/>
        <w:right w:val="none" w:sz="0" w:space="0" w:color="auto"/>
      </w:divBdr>
    </w:div>
    <w:div w:id="808397401">
      <w:bodyDiv w:val="1"/>
      <w:marLeft w:val="0"/>
      <w:marRight w:val="0"/>
      <w:marTop w:val="0"/>
      <w:marBottom w:val="0"/>
      <w:divBdr>
        <w:top w:val="none" w:sz="0" w:space="0" w:color="auto"/>
        <w:left w:val="none" w:sz="0" w:space="0" w:color="auto"/>
        <w:bottom w:val="none" w:sz="0" w:space="0" w:color="auto"/>
        <w:right w:val="none" w:sz="0" w:space="0" w:color="auto"/>
      </w:divBdr>
    </w:div>
    <w:div w:id="919094893">
      <w:bodyDiv w:val="1"/>
      <w:marLeft w:val="0"/>
      <w:marRight w:val="0"/>
      <w:marTop w:val="0"/>
      <w:marBottom w:val="0"/>
      <w:divBdr>
        <w:top w:val="none" w:sz="0" w:space="0" w:color="auto"/>
        <w:left w:val="none" w:sz="0" w:space="0" w:color="auto"/>
        <w:bottom w:val="none" w:sz="0" w:space="0" w:color="auto"/>
        <w:right w:val="none" w:sz="0" w:space="0" w:color="auto"/>
      </w:divBdr>
    </w:div>
    <w:div w:id="1042092591">
      <w:bodyDiv w:val="1"/>
      <w:marLeft w:val="0"/>
      <w:marRight w:val="0"/>
      <w:marTop w:val="0"/>
      <w:marBottom w:val="0"/>
      <w:divBdr>
        <w:top w:val="none" w:sz="0" w:space="0" w:color="auto"/>
        <w:left w:val="none" w:sz="0" w:space="0" w:color="auto"/>
        <w:bottom w:val="none" w:sz="0" w:space="0" w:color="auto"/>
        <w:right w:val="none" w:sz="0" w:space="0" w:color="auto"/>
      </w:divBdr>
    </w:div>
    <w:div w:id="11127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lirongr</dc:creator>
  <cp:lastModifiedBy>bnapp</cp:lastModifiedBy>
  <cp:revision>2</cp:revision>
  <dcterms:created xsi:type="dcterms:W3CDTF">2018-03-25T08:28:00Z</dcterms:created>
  <dcterms:modified xsi:type="dcterms:W3CDTF">2018-03-25T08:28:00Z</dcterms:modified>
</cp:coreProperties>
</file>