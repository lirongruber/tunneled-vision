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C50FDC"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C50FDC">
        <w:rPr>
          <w:rFonts w:asciiTheme="majorBidi" w:hAnsiTheme="majorBidi" w:cstheme="majorBidi"/>
          <w:b/>
          <w:bCs/>
          <w:color w:val="222222"/>
        </w:rPr>
        <w:t xml:space="preserve">Tunneled vision reveals </w:t>
      </w:r>
      <w:r w:rsidR="0051326E" w:rsidRPr="00C50FDC">
        <w:rPr>
          <w:rFonts w:asciiTheme="majorBidi" w:hAnsiTheme="majorBidi" w:cstheme="majorBidi"/>
          <w:b/>
          <w:bCs/>
          <w:color w:val="222222"/>
        </w:rPr>
        <w:t xml:space="preserve">signatures of </w:t>
      </w:r>
      <w:r w:rsidRPr="00C50FDC">
        <w:rPr>
          <w:rFonts w:asciiTheme="majorBidi" w:hAnsiTheme="majorBidi" w:cstheme="majorBidi"/>
          <w:b/>
          <w:bCs/>
          <w:color w:val="222222"/>
        </w:rPr>
        <w:t>closed-loop vision</w:t>
      </w:r>
    </w:p>
    <w:p w14:paraId="7B3500B4" w14:textId="77777777" w:rsidR="00696BB6" w:rsidRPr="00C50FDC" w:rsidRDefault="00696BB6" w:rsidP="00B12D02">
      <w:pPr>
        <w:spacing w:after="0" w:line="360" w:lineRule="auto"/>
        <w:jc w:val="center"/>
        <w:rPr>
          <w:rFonts w:asciiTheme="majorBidi" w:hAnsiTheme="majorBidi" w:cstheme="majorBidi"/>
          <w:sz w:val="24"/>
          <w:szCs w:val="24"/>
        </w:rPr>
      </w:pPr>
    </w:p>
    <w:p w14:paraId="3B68F10D" w14:textId="77777777" w:rsidR="00696BB6" w:rsidRPr="00C50FDC" w:rsidRDefault="00696BB6" w:rsidP="00B12D02">
      <w:pPr>
        <w:spacing w:line="360" w:lineRule="auto"/>
        <w:jc w:val="center"/>
        <w:rPr>
          <w:rFonts w:asciiTheme="majorBidi" w:hAnsiTheme="majorBidi" w:cstheme="majorBidi"/>
          <w:i/>
          <w:iCs/>
          <w:sz w:val="24"/>
          <w:szCs w:val="24"/>
        </w:rPr>
      </w:pPr>
      <w:r w:rsidRPr="00C50FDC">
        <w:rPr>
          <w:rFonts w:asciiTheme="majorBidi" w:hAnsiTheme="majorBidi" w:cstheme="majorBidi"/>
          <w:i/>
          <w:iCs/>
          <w:sz w:val="24"/>
          <w:szCs w:val="24"/>
        </w:rPr>
        <w:t>Liron Gruber, Amos Arieli and Ehud Ahissar</w:t>
      </w:r>
    </w:p>
    <w:p w14:paraId="5156421F" w14:textId="3934494C" w:rsidR="001618E7" w:rsidRPr="00C50FDC" w:rsidRDefault="001618E7" w:rsidP="00B12D02">
      <w:pPr>
        <w:spacing w:line="360" w:lineRule="auto"/>
        <w:jc w:val="center"/>
        <w:rPr>
          <w:rFonts w:asciiTheme="majorBidi" w:hAnsiTheme="majorBidi" w:cstheme="majorBidi"/>
          <w:sz w:val="24"/>
          <w:szCs w:val="24"/>
        </w:rPr>
      </w:pPr>
      <w:r w:rsidRPr="00C50FDC">
        <w:rPr>
          <w:rFonts w:asciiTheme="majorBidi" w:hAnsiTheme="majorBidi" w:cstheme="majorBidi"/>
          <w:sz w:val="24"/>
          <w:szCs w:val="24"/>
        </w:rPr>
        <w:t xml:space="preserve">Department of </w:t>
      </w:r>
      <w:r w:rsidR="004A625C" w:rsidRPr="00C50FDC">
        <w:rPr>
          <w:rFonts w:asciiTheme="majorBidi" w:hAnsiTheme="majorBidi" w:cstheme="majorBidi"/>
          <w:sz w:val="24"/>
          <w:szCs w:val="24"/>
        </w:rPr>
        <w:t>Neurobiology</w:t>
      </w:r>
      <w:r w:rsidRPr="00C50FDC">
        <w:rPr>
          <w:rFonts w:asciiTheme="majorBidi" w:hAnsiTheme="majorBidi" w:cstheme="majorBidi"/>
          <w:sz w:val="24"/>
          <w:szCs w:val="24"/>
        </w:rPr>
        <w:t>, Weizmann Institute, Rehovot, Israel</w:t>
      </w:r>
    </w:p>
    <w:p w14:paraId="68773303" w14:textId="56BF9EE1" w:rsidR="008031B2" w:rsidRPr="00C50FDC" w:rsidRDefault="00874BD5" w:rsidP="00B12D02">
      <w:pPr>
        <w:pStyle w:val="m-7176105312737429122msolistparagraph"/>
        <w:shd w:val="clear" w:color="auto" w:fill="FFFFFF"/>
        <w:spacing w:line="360" w:lineRule="auto"/>
        <w:jc w:val="both"/>
        <w:rPr>
          <w:rFonts w:asciiTheme="majorBidi" w:eastAsiaTheme="minorHAnsi" w:hAnsiTheme="majorBidi" w:cstheme="majorBidi"/>
          <w:b/>
          <w:bCs/>
        </w:rPr>
      </w:pPr>
      <w:r w:rsidRPr="00C50FDC">
        <w:rPr>
          <w:rFonts w:asciiTheme="majorBidi" w:eastAsiaTheme="minorHAnsi" w:hAnsiTheme="majorBidi" w:cstheme="majorBidi"/>
          <w:b/>
          <w:bCs/>
        </w:rPr>
        <w:t xml:space="preserve">Visual perception </w:t>
      </w:r>
      <w:r w:rsidR="00353E86" w:rsidRPr="00C50FDC">
        <w:rPr>
          <w:rFonts w:asciiTheme="majorBidi" w:eastAsiaTheme="minorHAnsi" w:hAnsiTheme="majorBidi" w:cstheme="majorBidi"/>
          <w:b/>
          <w:bCs/>
        </w:rPr>
        <w:t xml:space="preserve">is based on continuous eye movements, typically yielding </w:t>
      </w:r>
      <w:r w:rsidRPr="00C50FDC">
        <w:rPr>
          <w:rFonts w:asciiTheme="majorBidi" w:eastAsiaTheme="minorHAnsi" w:hAnsiTheme="majorBidi" w:cstheme="majorBidi"/>
          <w:b/>
          <w:bCs/>
        </w:rPr>
        <w:t xml:space="preserve">abrupt </w:t>
      </w:r>
      <w:r w:rsidR="005F141D" w:rsidRPr="00C50FDC">
        <w:rPr>
          <w:rFonts w:asciiTheme="majorBidi" w:eastAsiaTheme="minorHAnsi" w:hAnsiTheme="majorBidi" w:cstheme="majorBidi"/>
          <w:b/>
          <w:bCs/>
        </w:rPr>
        <w:t>switching</w:t>
      </w:r>
      <w:r w:rsidRPr="00C50FDC">
        <w:rPr>
          <w:rFonts w:asciiTheme="majorBidi" w:eastAsiaTheme="minorHAnsi" w:hAnsiTheme="majorBidi" w:cstheme="majorBidi"/>
          <w:b/>
          <w:bCs/>
        </w:rPr>
        <w:t xml:space="preserve"> </w:t>
      </w:r>
      <w:r w:rsidR="00FA78B1" w:rsidRPr="00C50FDC">
        <w:rPr>
          <w:rFonts w:asciiTheme="majorBidi" w:eastAsiaTheme="minorHAnsi" w:hAnsiTheme="majorBidi" w:cstheme="majorBidi"/>
          <w:b/>
          <w:bCs/>
        </w:rPr>
        <w:t>between</w:t>
      </w:r>
      <w:r w:rsidRPr="00C50FDC">
        <w:rPr>
          <w:rFonts w:asciiTheme="majorBidi" w:eastAsiaTheme="minorHAnsi" w:hAnsiTheme="majorBidi" w:cstheme="majorBidi"/>
          <w:b/>
          <w:bCs/>
        </w:rPr>
        <w:t xml:space="preserve"> regions of interest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saccades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and scanning of these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drifts</w:t>
      </w:r>
      <w:r w:rsidR="001618E7" w:rsidRPr="00C50FDC">
        <w:rPr>
          <w:rFonts w:asciiTheme="majorBidi" w:eastAsiaTheme="minorHAnsi" w:hAnsiTheme="majorBidi" w:cstheme="majorBidi"/>
          <w:b/>
          <w:bCs/>
        </w:rPr>
        <w:t xml:space="preserve"> </w:t>
      </w:r>
      <w:r w:rsidR="00C82AEA"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C82AEA" w:rsidRPr="00C50FDC">
        <w:rPr>
          <w:rFonts w:asciiTheme="majorBidi" w:eastAsiaTheme="minorHAnsi" w:hAnsiTheme="majorBidi" w:cstheme="majorBidi"/>
          <w:b/>
          <w:bCs/>
        </w:rPr>
      </w:r>
      <w:r w:rsidR="00C82AEA"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1-3</w:t>
      </w:r>
      <w:r w:rsidR="00C82AEA" w:rsidRPr="00C50FDC">
        <w:rPr>
          <w:rFonts w:asciiTheme="majorBidi" w:eastAsiaTheme="minorHAnsi" w:hAnsiTheme="majorBidi" w:cstheme="majorBidi"/>
          <w:b/>
          <w:bCs/>
        </w:rPr>
        <w:fldChar w:fldCharType="end"/>
      </w:r>
      <w:r w:rsidRPr="00C50FDC">
        <w:rPr>
          <w:rFonts w:asciiTheme="majorBidi" w:eastAsiaTheme="minorHAnsi" w:hAnsiTheme="majorBidi" w:cstheme="majorBidi"/>
          <w:b/>
          <w:bCs/>
        </w:rPr>
        <w:t xml:space="preserve">. </w:t>
      </w:r>
      <w:r w:rsidR="0024265D" w:rsidRPr="00C50FDC">
        <w:rPr>
          <w:rFonts w:asciiTheme="majorBidi" w:eastAsiaTheme="minorHAnsi" w:hAnsiTheme="majorBidi" w:cstheme="majorBidi"/>
          <w:b/>
          <w:bCs/>
        </w:rPr>
        <w:t xml:space="preserve">Whereas saccades are commonly considered to result </w:t>
      </w:r>
      <w:r w:rsidR="00FD4781" w:rsidRPr="00C50FDC">
        <w:rPr>
          <w:rFonts w:asciiTheme="majorBidi" w:eastAsiaTheme="minorHAnsi" w:hAnsiTheme="majorBidi" w:cstheme="majorBidi"/>
          <w:b/>
          <w:bCs/>
        </w:rPr>
        <w:t xml:space="preserve">in part </w:t>
      </w:r>
      <w:r w:rsidR="0024265D" w:rsidRPr="00C50FDC">
        <w:rPr>
          <w:rFonts w:asciiTheme="majorBidi" w:eastAsiaTheme="minorHAnsi" w:hAnsiTheme="majorBidi" w:cstheme="majorBidi"/>
          <w:b/>
          <w:bCs/>
        </w:rPr>
        <w:t>from closed-loop dynamics related to scene analysis, drifts are commonly considered to function in an open-loop scheme</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 xml:space="preserve">their kinematics </w:t>
      </w:r>
      <w:r w:rsidR="00C82AEA" w:rsidRPr="00C50FDC">
        <w:rPr>
          <w:rFonts w:asciiTheme="majorBidi" w:eastAsiaTheme="minorHAnsi" w:hAnsiTheme="majorBidi" w:cstheme="majorBidi"/>
          <w:b/>
          <w:bCs/>
        </w:rPr>
        <w:t xml:space="preserve">are </w:t>
      </w:r>
      <w:r w:rsidR="00FD4781" w:rsidRPr="00C50FDC">
        <w:rPr>
          <w:rFonts w:asciiTheme="majorBidi" w:eastAsiaTheme="minorHAnsi" w:hAnsiTheme="majorBidi" w:cstheme="majorBidi"/>
          <w:b/>
          <w:bCs/>
        </w:rPr>
        <w:t>assumed independent of the visual input</w:t>
      </w:r>
      <w:r w:rsidR="001618E7" w:rsidRPr="00C50FDC">
        <w:rPr>
          <w:rFonts w:asciiTheme="majorBidi" w:eastAsiaTheme="minorHAnsi" w:hAnsiTheme="majorBidi" w:cstheme="majorBidi"/>
          <w:b/>
          <w:bCs/>
        </w:rPr>
        <w:t xml:space="preserve"> </w: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1,4</w:t>
      </w:r>
      <w:r w:rsidR="00832E4C" w:rsidRPr="00C50FDC">
        <w:rPr>
          <w:rFonts w:asciiTheme="majorBidi" w:eastAsiaTheme="minorHAnsi" w:hAnsiTheme="majorBidi" w:cstheme="majorBidi"/>
          <w:b/>
          <w:bCs/>
        </w:rPr>
        <w:fldChar w:fldCharType="end"/>
      </w:r>
      <w:r w:rsidR="00FD4781" w:rsidRPr="00C50FDC">
        <w:rPr>
          <w:rFonts w:asciiTheme="majorBidi" w:eastAsiaTheme="minorHAnsi" w:hAnsiTheme="majorBidi" w:cstheme="majorBidi"/>
          <w:b/>
          <w:bCs/>
        </w:rPr>
        <w:t>.</w:t>
      </w:r>
      <w:r w:rsidR="005447B5" w:rsidRPr="00C50FDC">
        <w:rPr>
          <w:rFonts w:asciiTheme="majorBidi" w:eastAsiaTheme="minorHAnsi" w:hAnsiTheme="majorBidi" w:cstheme="majorBidi"/>
          <w:b/>
          <w:bCs/>
        </w:rPr>
        <w:t xml:space="preserve"> </w:t>
      </w:r>
      <w:r w:rsidR="008031B2" w:rsidRPr="00C50FDC">
        <w:rPr>
          <w:rFonts w:asciiTheme="majorBidi" w:eastAsiaTheme="minorHAnsi" w:hAnsiTheme="majorBidi" w:cstheme="majorBidi"/>
          <w:b/>
          <w:bCs/>
        </w:rPr>
        <w:t>We tested th</w:t>
      </w:r>
      <w:r w:rsidR="001B4AD1" w:rsidRPr="00C50FDC">
        <w:rPr>
          <w:rFonts w:asciiTheme="majorBidi" w:eastAsiaTheme="minorHAnsi" w:hAnsiTheme="majorBidi" w:cstheme="majorBidi"/>
          <w:b/>
          <w:bCs/>
        </w:rPr>
        <w:t>is dependency</w:t>
      </w:r>
      <w:r w:rsidR="008031B2" w:rsidRPr="00C50FDC">
        <w:rPr>
          <w:rFonts w:asciiTheme="majorBidi" w:eastAsiaTheme="minorHAnsi" w:hAnsiTheme="majorBidi" w:cstheme="majorBidi"/>
          <w:b/>
          <w:bCs/>
        </w:rPr>
        <w:t xml:space="preserve"> </w:t>
      </w:r>
      <w:r w:rsidR="005447B5" w:rsidRPr="00C50FDC">
        <w:rPr>
          <w:rFonts w:asciiTheme="majorBidi" w:eastAsiaTheme="minorHAnsi" w:hAnsiTheme="majorBidi" w:cstheme="majorBidi"/>
          <w:b/>
          <w:bCs/>
        </w:rPr>
        <w:t>in</w:t>
      </w:r>
      <w:r w:rsidR="00F11E03" w:rsidRPr="00C50FDC">
        <w:rPr>
          <w:rFonts w:asciiTheme="majorBidi" w:eastAsiaTheme="minorHAnsi" w:hAnsiTheme="majorBidi" w:cstheme="majorBidi"/>
          <w:b/>
          <w:bCs/>
        </w:rPr>
        <w:t xml:space="preserve"> human </w:t>
      </w:r>
      <w:r w:rsidR="005447B5" w:rsidRPr="00C50FDC">
        <w:rPr>
          <w:rFonts w:asciiTheme="majorBidi" w:eastAsiaTheme="minorHAnsi" w:hAnsiTheme="majorBidi" w:cstheme="majorBidi"/>
          <w:b/>
          <w:bCs/>
        </w:rPr>
        <w:t xml:space="preserve">subjects perceiving </w:t>
      </w:r>
      <w:r w:rsidR="003B06FD" w:rsidRPr="00C50FDC">
        <w:rPr>
          <w:rFonts w:asciiTheme="majorBidi" w:eastAsiaTheme="minorHAnsi" w:hAnsiTheme="majorBidi" w:cstheme="majorBidi"/>
          <w:b/>
          <w:bCs/>
        </w:rPr>
        <w:t>basic geometrical shapes</w:t>
      </w:r>
      <w:r w:rsidR="00F11E03" w:rsidRPr="00C50FDC">
        <w:rPr>
          <w:rFonts w:asciiTheme="majorBidi" w:eastAsiaTheme="minorHAnsi" w:hAnsiTheme="majorBidi" w:cstheme="majorBidi"/>
          <w:b/>
          <w:bCs/>
        </w:rPr>
        <w:t>.</w:t>
      </w:r>
      <w:r w:rsidR="00BD3772" w:rsidRPr="00C50FDC">
        <w:rPr>
          <w:rFonts w:asciiTheme="majorBidi" w:eastAsiaTheme="minorHAnsi" w:hAnsiTheme="majorBidi" w:cstheme="majorBidi"/>
          <w:b/>
          <w:bCs/>
        </w:rPr>
        <w:t xml:space="preserve"> We modulated the spatial information </w:t>
      </w:r>
      <w:r w:rsidR="001C0844" w:rsidRPr="00C50FDC">
        <w:rPr>
          <w:rFonts w:asciiTheme="majorBidi" w:eastAsiaTheme="minorHAnsi" w:hAnsiTheme="majorBidi" w:cstheme="majorBidi"/>
          <w:b/>
          <w:bCs/>
        </w:rPr>
        <w:t xml:space="preserve">that is available to them </w:t>
      </w:r>
      <w:r w:rsidR="00BD3772" w:rsidRPr="00C50FDC">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C50FDC">
        <w:rPr>
          <w:rFonts w:asciiTheme="majorBidi" w:eastAsiaTheme="minorHAnsi" w:hAnsiTheme="majorBidi" w:cstheme="majorBidi"/>
          <w:b/>
          <w:bCs/>
        </w:rPr>
        <w:t>The subjects’ s</w:t>
      </w:r>
      <w:r w:rsidR="00715814" w:rsidRPr="00C50FDC">
        <w:rPr>
          <w:rFonts w:asciiTheme="majorBidi" w:eastAsiaTheme="minorHAnsi" w:hAnsiTheme="majorBidi" w:cstheme="majorBidi"/>
          <w:b/>
          <w:bCs/>
        </w:rPr>
        <w:t>canning trajectories demonstrated clear closed-loop dynamics</w:t>
      </w:r>
      <w:r w:rsidR="00FA606D" w:rsidRPr="00C50FDC">
        <w:rPr>
          <w:rFonts w:asciiTheme="majorBidi" w:eastAsiaTheme="minorHAnsi" w:hAnsiTheme="majorBidi" w:cstheme="majorBidi"/>
          <w:b/>
          <w:bCs/>
        </w:rPr>
        <w:t xml:space="preserve"> of</w:t>
      </w:r>
      <w:r w:rsidR="00E111AB" w:rsidRPr="00C50FDC">
        <w:rPr>
          <w:rFonts w:asciiTheme="majorBidi" w:eastAsiaTheme="minorHAnsi" w:hAnsiTheme="majorBidi" w:cstheme="majorBidi"/>
          <w:b/>
          <w:bCs/>
        </w:rPr>
        <w:t xml:space="preserve"> saccades and drifts</w:t>
      </w:r>
      <w:r w:rsidR="00FA606D" w:rsidRPr="00C50FDC">
        <w:rPr>
          <w:rFonts w:asciiTheme="majorBidi" w:eastAsiaTheme="minorHAnsi" w:hAnsiTheme="majorBidi" w:cstheme="majorBidi"/>
          <w:b/>
          <w:bCs/>
        </w:rPr>
        <w:t>. First, the eyes often scanned the borders of the images,</w:t>
      </w:r>
      <w:r w:rsidR="001C0844" w:rsidRPr="00C50FDC">
        <w:rPr>
          <w:rFonts w:asciiTheme="majorBidi" w:eastAsiaTheme="minorHAnsi" w:hAnsiTheme="majorBidi" w:cstheme="majorBidi"/>
          <w:b/>
          <w:bCs/>
        </w:rPr>
        <w:t xml:space="preserve"> in a manner that necessitated</w:t>
      </w:r>
      <w:r w:rsidR="00715814" w:rsidRPr="00C50FDC">
        <w:rPr>
          <w:rFonts w:asciiTheme="majorBidi" w:eastAsiaTheme="minorHAnsi" w:hAnsiTheme="majorBidi" w:cstheme="majorBidi"/>
          <w:b/>
          <w:bCs/>
        </w:rPr>
        <w:t xml:space="preserve"> relying on concurrent sensory data. </w:t>
      </w:r>
      <w:r w:rsidR="00FA606D" w:rsidRPr="00C50FDC">
        <w:rPr>
          <w:rFonts w:asciiTheme="majorBidi" w:eastAsiaTheme="minorHAnsi" w:hAnsiTheme="majorBidi" w:cstheme="majorBidi"/>
          <w:b/>
          <w:bCs/>
        </w:rPr>
        <w:t xml:space="preserve">Second, </w:t>
      </w:r>
      <w:r w:rsidR="001C0844" w:rsidRPr="00C50FDC">
        <w:rPr>
          <w:rFonts w:asciiTheme="majorBidi" w:eastAsiaTheme="minorHAnsi" w:hAnsiTheme="majorBidi" w:cstheme="majorBidi"/>
          <w:b/>
          <w:bCs/>
        </w:rPr>
        <w:t xml:space="preserve">when challenged </w:t>
      </w:r>
      <w:r w:rsidR="00FA606D" w:rsidRPr="00C50FDC">
        <w:rPr>
          <w:rFonts w:asciiTheme="majorBidi" w:eastAsiaTheme="minorHAnsi" w:hAnsiTheme="majorBidi" w:cstheme="majorBidi"/>
          <w:b/>
          <w:bCs/>
        </w:rPr>
        <w:t xml:space="preserve">the visual system </w:t>
      </w:r>
      <w:r w:rsidR="00DC1B5F" w:rsidRPr="00C50FDC">
        <w:rPr>
          <w:rFonts w:asciiTheme="majorBidi" w:eastAsiaTheme="minorHAnsi" w:hAnsiTheme="majorBidi" w:cstheme="majorBidi"/>
          <w:b/>
          <w:bCs/>
        </w:rPr>
        <w:t xml:space="preserve">maintained acquisition parameters by modifying </w:t>
      </w:r>
      <w:r w:rsidR="00FA606D" w:rsidRPr="00C50FDC">
        <w:rPr>
          <w:rFonts w:asciiTheme="majorBidi" w:eastAsiaTheme="minorHAnsi" w:hAnsiTheme="majorBidi" w:cstheme="majorBidi"/>
          <w:b/>
          <w:bCs/>
        </w:rPr>
        <w:t xml:space="preserve">saccade and drift </w:t>
      </w:r>
      <w:r w:rsidR="00DC1B5F" w:rsidRPr="00C50FDC">
        <w:rPr>
          <w:rFonts w:asciiTheme="majorBidi" w:eastAsiaTheme="minorHAnsi" w:hAnsiTheme="majorBidi" w:cstheme="majorBidi"/>
          <w:b/>
          <w:bCs/>
        </w:rPr>
        <w:t>kinematics</w:t>
      </w:r>
      <w:r w:rsidR="001C0844" w:rsidRPr="00C50FDC">
        <w:rPr>
          <w:rFonts w:asciiTheme="majorBidi" w:eastAsiaTheme="minorHAnsi" w:hAnsiTheme="majorBidi" w:cstheme="majorBidi"/>
          <w:b/>
          <w:bCs/>
        </w:rPr>
        <w:t xml:space="preserve">. </w:t>
      </w:r>
      <w:r w:rsidR="003C2163" w:rsidRPr="00C50FDC">
        <w:rPr>
          <w:rFonts w:asciiTheme="majorBidi" w:eastAsiaTheme="minorHAnsi" w:hAnsiTheme="majorBidi" w:cstheme="majorBidi"/>
          <w:b/>
          <w:bCs/>
        </w:rPr>
        <w:t xml:space="preserve">Third, the system </w:t>
      </w:r>
      <w:r w:rsidR="004A625C" w:rsidRPr="00C50FDC">
        <w:rPr>
          <w:rFonts w:asciiTheme="majorBidi" w:eastAsiaTheme="minorHAnsi" w:hAnsiTheme="majorBidi" w:cstheme="majorBidi"/>
          <w:b/>
          <w:bCs/>
        </w:rPr>
        <w:t>conver</w:t>
      </w:r>
      <w:r w:rsidR="00BB0314" w:rsidRPr="00C50FDC">
        <w:rPr>
          <w:rFonts w:asciiTheme="majorBidi" w:eastAsiaTheme="minorHAnsi" w:hAnsiTheme="majorBidi" w:cstheme="majorBidi"/>
          <w:b/>
          <w:bCs/>
        </w:rPr>
        <w:t>ged</w:t>
      </w:r>
      <w:r w:rsidR="004A625C" w:rsidRPr="00C50FDC">
        <w:rPr>
          <w:rFonts w:asciiTheme="majorBidi" w:eastAsiaTheme="minorHAnsi" w:hAnsiTheme="majorBidi" w:cstheme="majorBidi"/>
          <w:b/>
          <w:bCs/>
        </w:rPr>
        <w:t xml:space="preserve"> to its </w:t>
      </w:r>
      <w:r w:rsidR="00482028" w:rsidRPr="00C50FDC">
        <w:rPr>
          <w:rFonts w:asciiTheme="majorBidi" w:eastAsiaTheme="minorHAnsi" w:hAnsiTheme="majorBidi" w:cstheme="majorBidi"/>
          <w:b/>
          <w:bCs/>
        </w:rPr>
        <w:t>target</w:t>
      </w:r>
      <w:r w:rsidR="004A625C" w:rsidRPr="00C50FDC">
        <w:rPr>
          <w:rFonts w:asciiTheme="majorBidi" w:eastAsiaTheme="minorHAnsi" w:hAnsiTheme="majorBidi" w:cstheme="majorBidi"/>
          <w:b/>
          <w:bCs/>
        </w:rPr>
        <w:t xml:space="preserve"> </w:t>
      </w:r>
      <w:r w:rsidR="00E2047B" w:rsidRPr="00C50FDC">
        <w:rPr>
          <w:rFonts w:asciiTheme="majorBidi" w:eastAsiaTheme="minorHAnsi" w:hAnsiTheme="majorBidi" w:cstheme="majorBidi"/>
          <w:b/>
          <w:bCs/>
        </w:rPr>
        <w:t>kinematics</w:t>
      </w:r>
      <w:r w:rsidR="00BB0314" w:rsidRPr="00C50FDC">
        <w:rPr>
          <w:rFonts w:asciiTheme="majorBidi" w:eastAsiaTheme="minorHAnsi" w:hAnsiTheme="majorBidi" w:cstheme="majorBidi"/>
          <w:b/>
          <w:bCs/>
        </w:rPr>
        <w:t xml:space="preserve"> </w:t>
      </w:r>
      <w:r w:rsidR="004A625C" w:rsidRPr="00C50FDC">
        <w:rPr>
          <w:rFonts w:asciiTheme="majorBidi" w:eastAsiaTheme="minorHAnsi" w:hAnsiTheme="majorBidi" w:cstheme="majorBidi"/>
          <w:b/>
          <w:bCs/>
        </w:rPr>
        <w:t xml:space="preserve">anew during each </w:t>
      </w:r>
      <w:r w:rsidR="003C2163" w:rsidRPr="00C50FDC">
        <w:rPr>
          <w:rFonts w:asciiTheme="majorBidi" w:eastAsiaTheme="minorHAnsi" w:hAnsiTheme="majorBidi" w:cstheme="majorBidi"/>
          <w:b/>
          <w:bCs/>
        </w:rPr>
        <w:t>fixational pause</w:t>
      </w:r>
      <w:r w:rsidR="00482028" w:rsidRPr="00C50FDC">
        <w:rPr>
          <w:rFonts w:asciiTheme="majorBidi" w:eastAsiaTheme="minorHAnsi" w:hAnsiTheme="majorBidi" w:cstheme="majorBidi"/>
          <w:b/>
          <w:bCs/>
        </w:rPr>
        <w:t xml:space="preserve"> (henceforth “pause”)</w:t>
      </w:r>
      <w:r w:rsidR="004A625C" w:rsidRPr="00C50FDC">
        <w:rPr>
          <w:rFonts w:asciiTheme="majorBidi" w:eastAsiaTheme="minorHAnsi" w:hAnsiTheme="majorBidi" w:cstheme="majorBidi"/>
          <w:b/>
          <w:bCs/>
        </w:rPr>
        <w:t xml:space="preserve">, </w:t>
      </w:r>
      <w:r w:rsidR="00BB0314" w:rsidRPr="00C50FDC">
        <w:rPr>
          <w:rFonts w:asciiTheme="majorBidi" w:eastAsiaTheme="minorHAnsi" w:hAnsiTheme="majorBidi" w:cstheme="majorBidi"/>
          <w:b/>
          <w:bCs/>
        </w:rPr>
        <w:t>converging to</w:t>
      </w:r>
      <w:r w:rsidR="003C2163" w:rsidRPr="00C50FDC">
        <w:rPr>
          <w:rFonts w:asciiTheme="majorBidi" w:eastAsiaTheme="minorHAnsi" w:hAnsiTheme="majorBidi" w:cstheme="majorBidi"/>
          <w:b/>
          <w:bCs/>
        </w:rPr>
        <w:t xml:space="preserve"> significantly different </w:t>
      </w:r>
      <w:r w:rsidR="00E2047B" w:rsidRPr="00C50FDC">
        <w:rPr>
          <w:rFonts w:asciiTheme="majorBidi" w:eastAsiaTheme="minorHAnsi" w:hAnsiTheme="majorBidi" w:cstheme="majorBidi"/>
          <w:b/>
          <w:bCs/>
        </w:rPr>
        <w:t>kinematics</w:t>
      </w:r>
      <w:r w:rsidR="003C2163" w:rsidRPr="00C50FDC">
        <w:rPr>
          <w:rFonts w:asciiTheme="majorBidi" w:eastAsiaTheme="minorHAnsi" w:hAnsiTheme="majorBidi" w:cstheme="majorBidi"/>
          <w:b/>
          <w:bCs/>
        </w:rPr>
        <w:t xml:space="preserve"> depending on </w:t>
      </w:r>
      <w:r w:rsidR="00A46738" w:rsidRPr="00C50FDC">
        <w:rPr>
          <w:rFonts w:asciiTheme="majorBidi" w:eastAsiaTheme="minorHAnsi" w:hAnsiTheme="majorBidi" w:cstheme="majorBidi"/>
          <w:b/>
          <w:bCs/>
        </w:rPr>
        <w:t>the viewing condition and the visual input</w:t>
      </w:r>
      <w:r w:rsidR="003C2163" w:rsidRPr="00C50FDC">
        <w:rPr>
          <w:rFonts w:asciiTheme="majorBidi" w:eastAsiaTheme="minorHAnsi" w:hAnsiTheme="majorBidi" w:cstheme="majorBidi"/>
          <w:b/>
          <w:bCs/>
        </w:rPr>
        <w:t xml:space="preserve">. </w:t>
      </w:r>
      <w:r w:rsidR="001618E7" w:rsidRPr="00C50FDC">
        <w:rPr>
          <w:rFonts w:asciiTheme="majorBidi" w:eastAsiaTheme="minorHAnsi" w:hAnsiTheme="majorBidi" w:cstheme="majorBidi"/>
          <w:b/>
          <w:bCs/>
        </w:rPr>
        <w:t>Overall,</w:t>
      </w:r>
      <w:r w:rsidR="002473F7" w:rsidRPr="00C50FDC">
        <w:rPr>
          <w:rFonts w:asciiTheme="majorBidi" w:eastAsiaTheme="minorHAnsi" w:hAnsiTheme="majorBidi" w:cstheme="majorBidi"/>
          <w:b/>
          <w:bCs/>
        </w:rPr>
        <w:t xml:space="preserve"> t</w:t>
      </w:r>
      <w:r w:rsidR="008031B2" w:rsidRPr="00C50FDC">
        <w:rPr>
          <w:rFonts w:asciiTheme="majorBidi" w:eastAsiaTheme="minorHAnsi" w:hAnsiTheme="majorBidi" w:cstheme="majorBidi"/>
          <w:b/>
          <w:bCs/>
        </w:rPr>
        <w:t xml:space="preserve">hese </w:t>
      </w:r>
      <w:r w:rsidR="002F5A1D" w:rsidRPr="00C50FDC">
        <w:rPr>
          <w:rFonts w:asciiTheme="majorBidi" w:eastAsiaTheme="minorHAnsi" w:hAnsiTheme="majorBidi" w:cstheme="majorBidi"/>
          <w:b/>
          <w:bCs/>
        </w:rPr>
        <w:t>results reveal clear indications for vision being based on closed-loop mechanisms through which</w:t>
      </w:r>
      <w:r w:rsidR="008031B2" w:rsidRPr="00C50FDC">
        <w:rPr>
          <w:rFonts w:asciiTheme="majorBidi" w:eastAsiaTheme="minorHAnsi" w:hAnsiTheme="majorBidi" w:cstheme="majorBidi"/>
          <w:b/>
          <w:bCs/>
        </w:rPr>
        <w:t xml:space="preserve"> the kinematics of saccades and drifts are adapted </w:t>
      </w:r>
      <w:r w:rsidR="002473F7" w:rsidRPr="00C50FDC">
        <w:rPr>
          <w:rFonts w:asciiTheme="majorBidi" w:eastAsiaTheme="minorHAnsi" w:hAnsiTheme="majorBidi" w:cstheme="majorBidi"/>
          <w:b/>
          <w:bCs/>
        </w:rPr>
        <w:t xml:space="preserve">on-line </w:t>
      </w:r>
      <w:r w:rsidR="008031B2" w:rsidRPr="00C50FDC">
        <w:rPr>
          <w:rFonts w:asciiTheme="majorBidi" w:eastAsiaTheme="minorHAnsi" w:hAnsiTheme="majorBidi" w:cstheme="majorBidi"/>
          <w:b/>
          <w:bCs/>
        </w:rPr>
        <w:t xml:space="preserve">to </w:t>
      </w:r>
      <w:r w:rsidR="009974FE" w:rsidRPr="00C50FDC">
        <w:rPr>
          <w:rFonts w:asciiTheme="majorBidi" w:eastAsiaTheme="minorHAnsi" w:hAnsiTheme="majorBidi" w:cstheme="majorBidi"/>
          <w:b/>
          <w:bCs/>
        </w:rPr>
        <w:t xml:space="preserve">the characteristics of </w:t>
      </w:r>
      <w:r w:rsidR="008031B2" w:rsidRPr="00C50FDC">
        <w:rPr>
          <w:rFonts w:asciiTheme="majorBidi" w:eastAsiaTheme="minorHAnsi" w:hAnsiTheme="majorBidi" w:cstheme="majorBidi"/>
          <w:b/>
          <w:bCs/>
        </w:rPr>
        <w:t>available external information.</w:t>
      </w:r>
    </w:p>
    <w:p w14:paraId="47EF178A" w14:textId="52105243" w:rsidR="00383C93" w:rsidRPr="00C50FDC" w:rsidRDefault="00383C93" w:rsidP="00B12D02">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Five</w:t>
      </w:r>
      <w:r w:rsidR="00A7611F" w:rsidRPr="00C50FDC">
        <w:rPr>
          <w:rFonts w:asciiTheme="majorBidi" w:hAnsiTheme="majorBidi" w:cstheme="majorBidi"/>
          <w:sz w:val="24"/>
          <w:szCs w:val="24"/>
        </w:rPr>
        <w:t xml:space="preserve"> participants </w:t>
      </w:r>
      <w:r w:rsidRPr="00C50FDC">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C50FDC">
        <w:rPr>
          <w:rFonts w:asciiTheme="majorBidi" w:hAnsiTheme="majorBidi" w:cstheme="majorBidi"/>
          <w:sz w:val="24"/>
          <w:szCs w:val="24"/>
        </w:rPr>
        <w:t>,</w:t>
      </w:r>
      <w:r w:rsidRPr="00C50FDC">
        <w:rPr>
          <w:rFonts w:asciiTheme="majorBidi" w:hAnsiTheme="majorBidi" w:cstheme="majorBidi"/>
          <w:sz w:val="24"/>
          <w:szCs w:val="24"/>
        </w:rPr>
        <w:t xml:space="preserve"> during which spatial information was exposed only around the center of their </w:t>
      </w:r>
      <w:r w:rsidR="00E2047B" w:rsidRPr="00C50FDC">
        <w:rPr>
          <w:rFonts w:asciiTheme="majorBidi" w:hAnsiTheme="majorBidi" w:cstheme="majorBidi"/>
          <w:sz w:val="24"/>
          <w:szCs w:val="24"/>
        </w:rPr>
        <w:t xml:space="preserve">continuously-tracked </w:t>
      </w:r>
      <w:r w:rsidRPr="00C50FDC">
        <w:rPr>
          <w:rFonts w:asciiTheme="majorBidi" w:hAnsiTheme="majorBidi" w:cstheme="majorBidi"/>
          <w:sz w:val="24"/>
          <w:szCs w:val="24"/>
        </w:rPr>
        <w:t xml:space="preserve">gaze. Two image sizes were presented (Large, </w:t>
      </w:r>
      <w:r w:rsidR="00E2047B" w:rsidRPr="00C50FDC">
        <w:rPr>
          <w:rFonts w:asciiTheme="majorBidi" w:hAnsiTheme="majorBidi" w:cstheme="majorBidi"/>
          <w:sz w:val="24"/>
          <w:szCs w:val="24"/>
        </w:rPr>
        <w:t>10.80x10.80</w:t>
      </w:r>
      <w:r w:rsidR="004B7C17" w:rsidRPr="00C50FDC">
        <w:rPr>
          <w:rFonts w:asciiTheme="majorBidi" w:hAnsiTheme="majorBidi" w:cstheme="majorBidi"/>
          <w:sz w:val="24"/>
          <w:szCs w:val="24"/>
        </w:rPr>
        <w:t xml:space="preserve"> deg</w:t>
      </w:r>
      <w:r w:rsidR="00E2047B" w:rsidRPr="00C50FDC">
        <w:rPr>
          <w:rFonts w:asciiTheme="majorBidi" w:hAnsiTheme="majorBidi" w:cstheme="majorBidi"/>
          <w:sz w:val="24"/>
          <w:szCs w:val="24"/>
        </w:rPr>
        <w:t>; S</w:t>
      </w:r>
      <w:r w:rsidRPr="00C50FDC">
        <w:rPr>
          <w:rFonts w:asciiTheme="majorBidi" w:hAnsiTheme="majorBidi" w:cstheme="majorBidi"/>
          <w:sz w:val="24"/>
          <w:szCs w:val="24"/>
        </w:rPr>
        <w:t xml:space="preserve">mall, </w:t>
      </w:r>
      <w:r w:rsidR="004B7C17" w:rsidRPr="00C50FDC">
        <w:rPr>
          <w:rFonts w:asciiTheme="majorBidi" w:hAnsiTheme="majorBidi" w:cstheme="majorBidi"/>
          <w:sz w:val="24"/>
          <w:szCs w:val="24"/>
        </w:rPr>
        <w:t>0.90x0.90 deg</w:t>
      </w:r>
      <w:r w:rsidRPr="00C50FDC">
        <w:rPr>
          <w:rFonts w:asciiTheme="majorBidi" w:hAnsiTheme="majorBidi" w:cstheme="majorBidi"/>
          <w:sz w:val="24"/>
          <w:szCs w:val="24"/>
        </w:rPr>
        <w:t>) and two tunneling windows were used (</w:t>
      </w:r>
      <w:r w:rsidR="004B7C17" w:rsidRPr="00C50FDC">
        <w:rPr>
          <w:rFonts w:asciiTheme="majorBidi" w:hAnsiTheme="majorBidi" w:cstheme="majorBidi"/>
          <w:sz w:val="24"/>
          <w:szCs w:val="24"/>
        </w:rPr>
        <w:t>2.90x1.90 deg</w:t>
      </w:r>
      <w:r w:rsidRPr="00C50FDC">
        <w:rPr>
          <w:rFonts w:asciiTheme="majorBidi" w:hAnsiTheme="majorBidi" w:cstheme="majorBidi"/>
          <w:sz w:val="24"/>
          <w:szCs w:val="24"/>
        </w:rPr>
        <w:t xml:space="preserve"> for Large images and </w:t>
      </w:r>
      <w:r w:rsidR="004B7C17" w:rsidRPr="00C50FDC">
        <w:rPr>
          <w:rFonts w:asciiTheme="majorBidi" w:hAnsiTheme="majorBidi" w:cstheme="majorBidi"/>
          <w:sz w:val="24"/>
          <w:szCs w:val="24"/>
        </w:rPr>
        <w:t xml:space="preserve">0.24x0.16 deg </w:t>
      </w:r>
      <w:r w:rsidRPr="00C50FDC">
        <w:rPr>
          <w:rFonts w:asciiTheme="majorBidi" w:hAnsiTheme="majorBidi" w:cstheme="majorBidi"/>
          <w:sz w:val="24"/>
          <w:szCs w:val="24"/>
        </w:rPr>
        <w:t>for Small images).</w:t>
      </w:r>
    </w:p>
    <w:p w14:paraId="6082B8D3" w14:textId="77777777" w:rsidR="004669A7" w:rsidRDefault="00383C93" w:rsidP="002F5A51">
      <w:pPr>
        <w:widowControl w:val="0"/>
        <w:autoSpaceDE w:val="0"/>
        <w:autoSpaceDN w:val="0"/>
        <w:adjustRightInd w:val="0"/>
        <w:spacing w:line="360" w:lineRule="auto"/>
        <w:jc w:val="both"/>
        <w:rPr>
          <w:ins w:id="0" w:author="bnapp" w:date="2018-03-14T18:05:00Z"/>
          <w:rFonts w:asciiTheme="majorBidi" w:hAnsiTheme="majorBidi" w:cstheme="majorBidi"/>
          <w:sz w:val="24"/>
          <w:szCs w:val="24"/>
        </w:rPr>
      </w:pPr>
      <w:r w:rsidRPr="00C50FDC">
        <w:rPr>
          <w:rFonts w:asciiTheme="majorBidi" w:hAnsiTheme="majorBidi" w:cstheme="majorBidi"/>
          <w:sz w:val="24"/>
          <w:szCs w:val="24"/>
        </w:rPr>
        <w:lastRenderedPageBreak/>
        <w:t xml:space="preserve">Limiting the </w:t>
      </w:r>
      <w:r w:rsidR="00822B9F" w:rsidRPr="00C50FDC">
        <w:rPr>
          <w:rFonts w:asciiTheme="majorBidi" w:hAnsiTheme="majorBidi" w:cstheme="majorBidi"/>
          <w:sz w:val="24"/>
          <w:szCs w:val="24"/>
        </w:rPr>
        <w:t xml:space="preserve">available </w:t>
      </w:r>
      <w:r w:rsidRPr="00C50FDC">
        <w:rPr>
          <w:rFonts w:asciiTheme="majorBidi" w:hAnsiTheme="majorBidi" w:cstheme="majorBidi"/>
          <w:sz w:val="24"/>
          <w:szCs w:val="24"/>
        </w:rPr>
        <w:t>spatial info</w:t>
      </w:r>
      <w:r w:rsidR="007A2A55" w:rsidRPr="00C50FDC">
        <w:rPr>
          <w:rFonts w:asciiTheme="majorBidi" w:hAnsiTheme="majorBidi" w:cstheme="majorBidi"/>
          <w:sz w:val="24"/>
          <w:szCs w:val="24"/>
        </w:rPr>
        <w:t>rmation had a dramatic effect on</w:t>
      </w:r>
      <w:r w:rsidRPr="00C50FDC">
        <w:rPr>
          <w:rFonts w:asciiTheme="majorBidi" w:hAnsiTheme="majorBidi" w:cstheme="majorBidi"/>
          <w:sz w:val="24"/>
          <w:szCs w:val="24"/>
        </w:rPr>
        <w:t xml:space="preserve"> the distribution of </w:t>
      </w:r>
      <w:commentRangeStart w:id="1"/>
      <w:r w:rsidRPr="00C50FDC">
        <w:rPr>
          <w:rFonts w:asciiTheme="majorBidi" w:hAnsiTheme="majorBidi" w:cstheme="majorBidi"/>
          <w:sz w:val="24"/>
          <w:szCs w:val="24"/>
        </w:rPr>
        <w:t>gaze centers</w:t>
      </w:r>
      <w:commentRangeEnd w:id="1"/>
      <w:r w:rsidR="005723C1">
        <w:rPr>
          <w:rStyle w:val="CommentReference"/>
        </w:rPr>
        <w:commentReference w:id="1"/>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visualized</w:t>
      </w:r>
      <w:r w:rsidRPr="00C50FDC">
        <w:rPr>
          <w:rFonts w:asciiTheme="majorBidi" w:hAnsiTheme="majorBidi" w:cstheme="majorBidi"/>
          <w:sz w:val="24"/>
          <w:szCs w:val="24"/>
        </w:rPr>
        <w:t xml:space="preserve"> by their visit rates (</w:t>
      </w:r>
      <w:r w:rsidR="00584F0B" w:rsidRPr="00C50FDC">
        <w:rPr>
          <w:rFonts w:asciiTheme="majorBidi" w:hAnsiTheme="majorBidi" w:cstheme="majorBidi"/>
          <w:sz w:val="24"/>
          <w:szCs w:val="24"/>
        </w:rPr>
        <w:t>the fraction of time spent in each pixel of the image during each trial</w:t>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w:t>
      </w:r>
      <w:r w:rsidR="00C235CF" w:rsidRPr="00C50FDC">
        <w:rPr>
          <w:rFonts w:asciiTheme="majorBidi" w:hAnsiTheme="majorBidi" w:cstheme="majorBidi"/>
          <w:b/>
          <w:bCs/>
          <w:sz w:val="24"/>
          <w:szCs w:val="24"/>
        </w:rPr>
        <w:t>Fig. 1</w:t>
      </w:r>
      <w:r w:rsidR="00C235CF" w:rsidRPr="00C50FDC">
        <w:rPr>
          <w:rFonts w:asciiTheme="majorBidi" w:hAnsiTheme="majorBidi" w:cstheme="majorBidi"/>
          <w:sz w:val="24"/>
          <w:szCs w:val="24"/>
        </w:rPr>
        <w:t>)</w:t>
      </w:r>
      <w:r w:rsidR="007A2A55" w:rsidRPr="00C50FDC">
        <w:rPr>
          <w:rFonts w:asciiTheme="majorBidi" w:hAnsiTheme="majorBidi" w:cstheme="majorBidi"/>
          <w:sz w:val="24"/>
          <w:szCs w:val="24"/>
        </w:rPr>
        <w:t xml:space="preserve">. During natural viewing of </w:t>
      </w:r>
      <w:proofErr w:type="gramStart"/>
      <w:r w:rsidR="007A2A55" w:rsidRPr="00C50FDC">
        <w:rPr>
          <w:rFonts w:asciiTheme="majorBidi" w:hAnsiTheme="majorBidi" w:cstheme="majorBidi"/>
          <w:sz w:val="24"/>
          <w:szCs w:val="24"/>
        </w:rPr>
        <w:t>L</w:t>
      </w:r>
      <w:r w:rsidR="00584F0B" w:rsidRPr="00C50FDC">
        <w:rPr>
          <w:rFonts w:asciiTheme="majorBidi" w:hAnsiTheme="majorBidi" w:cstheme="majorBidi"/>
          <w:sz w:val="24"/>
          <w:szCs w:val="24"/>
        </w:rPr>
        <w:t>arge</w:t>
      </w:r>
      <w:proofErr w:type="gramEnd"/>
      <w:r w:rsidR="00584F0B" w:rsidRPr="00C50FDC">
        <w:rPr>
          <w:rFonts w:asciiTheme="majorBidi" w:hAnsiTheme="majorBidi" w:cstheme="majorBidi"/>
          <w:sz w:val="24"/>
          <w:szCs w:val="24"/>
        </w:rPr>
        <w:t xml:space="preserve"> shapes, the gaze was typically directed to the center of the shape </w:t>
      </w:r>
      <w:r w:rsidR="00BB054B" w:rsidRPr="00C50FDC">
        <w:rPr>
          <w:rFonts w:asciiTheme="majorBidi" w:hAnsiTheme="majorBidi" w:cstheme="majorBidi"/>
          <w:sz w:val="24"/>
          <w:szCs w:val="24"/>
        </w:rPr>
        <w:t>(</w:t>
      </w:r>
      <w:r w:rsidR="00BB054B" w:rsidRPr="00C50FDC">
        <w:rPr>
          <w:rFonts w:asciiTheme="majorBidi" w:hAnsiTheme="majorBidi" w:cstheme="majorBidi"/>
          <w:b/>
          <w:bCs/>
          <w:sz w:val="24"/>
          <w:szCs w:val="24"/>
        </w:rPr>
        <w:t>F</w:t>
      </w:r>
      <w:r w:rsidR="00584F0B" w:rsidRPr="00C50FDC">
        <w:rPr>
          <w:rFonts w:asciiTheme="majorBidi" w:hAnsiTheme="majorBidi" w:cstheme="majorBidi"/>
          <w:b/>
          <w:bCs/>
          <w:sz w:val="24"/>
          <w:szCs w:val="24"/>
        </w:rPr>
        <w:t>ig</w:t>
      </w:r>
      <w:r w:rsidR="00BB054B" w:rsidRPr="00C50FDC">
        <w:rPr>
          <w:rFonts w:asciiTheme="majorBidi" w:hAnsiTheme="majorBidi" w:cstheme="majorBidi"/>
          <w:b/>
          <w:bCs/>
          <w:sz w:val="24"/>
          <w:szCs w:val="24"/>
        </w:rPr>
        <w:t xml:space="preserve">.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a</w:t>
      </w:r>
      <w:r w:rsidR="00584F0B" w:rsidRPr="00C50FDC">
        <w:rPr>
          <w:rFonts w:asciiTheme="majorBidi" w:hAnsiTheme="majorBidi" w:cstheme="majorBidi"/>
          <w:sz w:val="24"/>
          <w:szCs w:val="24"/>
        </w:rPr>
        <w:t xml:space="preserve">). In contrast, during tunneled viewing of </w:t>
      </w:r>
      <w:proofErr w:type="gramStart"/>
      <w:r w:rsidR="00E874A2" w:rsidRPr="00C50FDC">
        <w:rPr>
          <w:rFonts w:asciiTheme="majorBidi" w:hAnsiTheme="majorBidi" w:cstheme="majorBidi"/>
          <w:sz w:val="24"/>
          <w:szCs w:val="24"/>
        </w:rPr>
        <w:t>Large</w:t>
      </w:r>
      <w:proofErr w:type="gramEnd"/>
      <w:r w:rsidR="00584F0B" w:rsidRPr="00C50FDC">
        <w:rPr>
          <w:rFonts w:asciiTheme="majorBidi" w:hAnsiTheme="majorBidi" w:cstheme="majorBidi"/>
          <w:sz w:val="24"/>
          <w:szCs w:val="24"/>
        </w:rPr>
        <w:t xml:space="preserve"> shapes the gaze was typically directed to the edges of the shapes </w:t>
      </w:r>
      <w:r w:rsidR="00C235CF" w:rsidRPr="00C50FDC">
        <w:rPr>
          <w:rFonts w:asciiTheme="majorBidi" w:hAnsiTheme="majorBidi" w:cstheme="majorBidi"/>
          <w:sz w:val="24"/>
          <w:szCs w:val="24"/>
        </w:rPr>
        <w:t>(</w:t>
      </w:r>
      <w:r w:rsidR="00BB054B" w:rsidRPr="00C50FDC">
        <w:rPr>
          <w:rFonts w:asciiTheme="majorBidi" w:hAnsiTheme="majorBidi" w:cstheme="majorBidi"/>
          <w:b/>
          <w:bCs/>
          <w:sz w:val="24"/>
          <w:szCs w:val="24"/>
        </w:rPr>
        <w:t xml:space="preserve">Fig.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b</w:t>
      </w:r>
      <w:r w:rsidR="00584F0B"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Limiting spatial information by size reduction yielded patchy distribution of gaze centers, typically closer to shape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c</w:t>
      </w:r>
      <w:r w:rsidR="00C235CF" w:rsidRPr="00C50FDC">
        <w:rPr>
          <w:rFonts w:asciiTheme="majorBidi" w:hAnsiTheme="majorBidi" w:cstheme="majorBidi"/>
          <w:sz w:val="24"/>
          <w:szCs w:val="24"/>
        </w:rPr>
        <w:t xml:space="preserve">). Tunneled viewing of </w:t>
      </w:r>
      <w:r w:rsidR="007A2A55" w:rsidRPr="00C50FDC">
        <w:rPr>
          <w:rFonts w:asciiTheme="majorBidi" w:hAnsiTheme="majorBidi" w:cstheme="majorBidi"/>
          <w:sz w:val="24"/>
          <w:szCs w:val="24"/>
        </w:rPr>
        <w:t>Small</w:t>
      </w:r>
      <w:r w:rsidR="00C235CF" w:rsidRPr="00C50FDC">
        <w:rPr>
          <w:rFonts w:asciiTheme="majorBidi" w:hAnsiTheme="majorBidi" w:cstheme="majorBidi"/>
          <w:sz w:val="24"/>
          <w:szCs w:val="24"/>
        </w:rPr>
        <w:t xml:space="preserve"> shapes yielded more focused distributions, clearly preferring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d</w:t>
      </w:r>
      <w:r w:rsidR="00C235CF" w:rsidRPr="00C50FDC">
        <w:rPr>
          <w:rFonts w:asciiTheme="majorBidi" w:hAnsiTheme="majorBidi" w:cstheme="majorBidi"/>
          <w:sz w:val="24"/>
          <w:szCs w:val="24"/>
        </w:rPr>
        <w:t xml:space="preserve">). </w:t>
      </w:r>
      <w:r w:rsidR="0051326E" w:rsidRPr="00C50FDC">
        <w:rPr>
          <w:rFonts w:asciiTheme="majorBidi" w:hAnsiTheme="majorBidi" w:cstheme="majorBidi"/>
          <w:sz w:val="24"/>
          <w:szCs w:val="24"/>
        </w:rPr>
        <w:t xml:space="preserve">Interestingly, during tunneled viewing of the </w:t>
      </w:r>
      <w:r w:rsidR="007A2A55" w:rsidRPr="00C50FDC">
        <w:rPr>
          <w:rFonts w:asciiTheme="majorBidi" w:hAnsiTheme="majorBidi" w:cstheme="majorBidi"/>
          <w:sz w:val="24"/>
          <w:szCs w:val="24"/>
        </w:rPr>
        <w:t>Small</w:t>
      </w:r>
      <w:r w:rsidR="0051326E" w:rsidRPr="00C50FDC">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C50FDC">
        <w:rPr>
          <w:rFonts w:asciiTheme="majorBidi" w:hAnsiTheme="majorBidi" w:cstheme="majorBidi"/>
          <w:sz w:val="24"/>
          <w:szCs w:val="24"/>
        </w:rPr>
        <w:t xml:space="preserve">direction. </w:t>
      </w:r>
    </w:p>
    <w:p w14:paraId="49889AEB" w14:textId="3BFED7DB" w:rsidR="00E73460" w:rsidRPr="00C50FDC" w:rsidRDefault="004669A7" w:rsidP="000E2B83">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The</w:t>
      </w:r>
      <w:r w:rsidR="00E250C8" w:rsidRPr="00C50FDC">
        <w:rPr>
          <w:rFonts w:asciiTheme="majorBidi" w:hAnsiTheme="majorBidi" w:cstheme="majorBidi"/>
          <w:sz w:val="24"/>
          <w:szCs w:val="24"/>
        </w:rPr>
        <w:t xml:space="preserve"> overall statistics of saccade rate and drift speed showed that both increased in</w:t>
      </w:r>
      <w:r w:rsidR="00E250C8" w:rsidRPr="00C50FDC">
        <w:rPr>
          <w:rFonts w:asciiTheme="majorBidi" w:hAnsiTheme="majorBidi" w:cstheme="majorBidi"/>
          <w:sz w:val="24"/>
          <w:szCs w:val="24"/>
        </w:rPr>
        <w:t xml:space="preserve"> </w:t>
      </w:r>
      <w:r w:rsidR="003F5649" w:rsidRPr="00C50FDC">
        <w:rPr>
          <w:rFonts w:asciiTheme="majorBidi" w:hAnsiTheme="majorBidi" w:cstheme="majorBidi"/>
          <w:sz w:val="24"/>
          <w:szCs w:val="24"/>
        </w:rPr>
        <w:t>tunneled conditions compared to natural viewing, for both image sizes (</w:t>
      </w:r>
      <w:r w:rsidR="003F5649" w:rsidRPr="00C50FDC">
        <w:rPr>
          <w:rFonts w:asciiTheme="majorBidi" w:hAnsiTheme="majorBidi" w:cstheme="majorBidi"/>
          <w:b/>
          <w:bCs/>
          <w:sz w:val="24"/>
          <w:szCs w:val="24"/>
        </w:rPr>
        <w:t xml:space="preserve">Fig. </w:t>
      </w:r>
      <w:r w:rsidR="00A94A09"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a</w:t>
      </w:r>
      <w:proofErr w:type="gramStart"/>
      <w:r w:rsidR="003F5649" w:rsidRPr="00C50FDC">
        <w:rPr>
          <w:rFonts w:asciiTheme="majorBidi" w:hAnsiTheme="majorBidi" w:cstheme="majorBidi"/>
          <w:b/>
          <w:bCs/>
          <w:sz w:val="24"/>
          <w:szCs w:val="24"/>
        </w:rPr>
        <w:t>,b</w:t>
      </w:r>
      <w:proofErr w:type="gramEnd"/>
      <w:r w:rsidR="003F5649" w:rsidRPr="00C50FDC">
        <w:rPr>
          <w:rFonts w:asciiTheme="majorBidi" w:hAnsiTheme="majorBidi" w:cstheme="majorBidi"/>
          <w:sz w:val="24"/>
          <w:szCs w:val="24"/>
        </w:rPr>
        <w:t>).</w:t>
      </w:r>
      <w:ins w:id="2" w:author="bnapp" w:date="2018-03-14T18:06:00Z">
        <w:r w:rsidR="000E2B83" w:rsidRPr="000E2B83">
          <w:rPr>
            <w:rFonts w:asciiTheme="majorBidi" w:hAnsiTheme="majorBidi" w:cstheme="majorBidi"/>
            <w:sz w:val="24"/>
            <w:szCs w:val="24"/>
          </w:rPr>
          <w:t xml:space="preserve"> </w:t>
        </w:r>
        <w:commentRangeStart w:id="3"/>
        <w:r w:rsidR="000E2B83" w:rsidRPr="00C50FDC">
          <w:rPr>
            <w:rFonts w:asciiTheme="majorBidi" w:hAnsiTheme="majorBidi" w:cstheme="majorBidi"/>
            <w:sz w:val="24"/>
            <w:szCs w:val="24"/>
          </w:rPr>
          <w:t>(</w:t>
        </w:r>
        <w:commentRangeEnd w:id="3"/>
        <w:r w:rsidR="000E2B83">
          <w:rPr>
            <w:rStyle w:val="CommentReference"/>
          </w:rPr>
          <w:commentReference w:id="3"/>
        </w:r>
        <w:r w:rsidR="000E2B83" w:rsidRPr="00C50FDC">
          <w:rPr>
            <w:rFonts w:asciiTheme="majorBidi" w:hAnsiTheme="majorBidi" w:cstheme="majorBidi"/>
            <w:sz w:val="24"/>
            <w:szCs w:val="24"/>
          </w:rPr>
          <w:t xml:space="preserve">This was further ensured by comparing 3 seconds time windows from the tunneled trials, to </w:t>
        </w:r>
        <w:r w:rsidR="000E2B83" w:rsidRPr="00E250C8">
          <w:rPr>
            <w:rFonts w:asciiTheme="majorBidi" w:hAnsiTheme="majorBidi" w:cstheme="majorBidi"/>
            <w:sz w:val="24"/>
            <w:szCs w:val="24"/>
          </w:rPr>
          <w:t>care for the difference in trials length).</w:t>
        </w:r>
        <w:r w:rsidR="000E2B83" w:rsidRPr="00C50FDC">
          <w:rPr>
            <w:rFonts w:asciiTheme="majorBidi" w:hAnsiTheme="majorBidi" w:cstheme="majorBidi"/>
            <w:sz w:val="24"/>
            <w:szCs w:val="24"/>
          </w:rPr>
          <w:t xml:space="preserve"> </w:t>
        </w:r>
      </w:ins>
      <w:r w:rsidR="001F77DD" w:rsidRPr="00C50FDC">
        <w:rPr>
          <w:rFonts w:asciiTheme="majorBidi" w:hAnsiTheme="majorBidi" w:cstheme="majorBidi"/>
          <w:sz w:val="24"/>
          <w:szCs w:val="24"/>
        </w:rPr>
        <w:t xml:space="preserve"> </w:t>
      </w:r>
      <w:r w:rsidR="003F5649" w:rsidRPr="00C50FDC">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C50FDC">
        <w:rPr>
          <w:rFonts w:asciiTheme="majorBidi" w:hAnsiTheme="majorBidi" w:cstheme="majorBidi"/>
          <w:sz w:val="24"/>
          <w:szCs w:val="24"/>
        </w:rPr>
        <w:t>ting in a closed-loop framework and</w:t>
      </w:r>
      <w:r w:rsidR="003F5649" w:rsidRPr="00C50FDC">
        <w:rPr>
          <w:rFonts w:asciiTheme="majorBidi" w:hAnsiTheme="majorBidi" w:cstheme="majorBidi"/>
          <w:sz w:val="24"/>
          <w:szCs w:val="24"/>
        </w:rPr>
        <w:t xml:space="preserve"> trying to adapt to the environmental changes. </w:t>
      </w:r>
      <w:r w:rsidR="00E73460" w:rsidRPr="00C50FDC">
        <w:rPr>
          <w:rFonts w:asciiTheme="majorBidi" w:hAnsiTheme="majorBidi" w:cstheme="majorBidi"/>
          <w:sz w:val="24"/>
          <w:szCs w:val="24"/>
        </w:rPr>
        <w:t xml:space="preserve">Closed-loop adaptation must involve a set of variables, “controlled variables”, whose values are maintained </w:t>
      </w:r>
      <w:r w:rsidR="00A94A09" w:rsidRPr="00C50FDC">
        <w:rPr>
          <w:rFonts w:asciiTheme="majorBidi" w:hAnsiTheme="majorBidi" w:cstheme="majorBidi"/>
          <w:sz w:val="24"/>
          <w:szCs w:val="24"/>
        </w:rPr>
        <w:t xml:space="preserve">by the loop </w:t>
      </w:r>
      <w:r w:rsidR="00E73460" w:rsidRPr="00C50FDC">
        <w:rPr>
          <w:rFonts w:asciiTheme="majorBidi" w:hAnsiTheme="majorBidi" w:cstheme="majorBidi"/>
          <w:sz w:val="24"/>
          <w:szCs w:val="24"/>
        </w:rPr>
        <w:t xml:space="preserve">within a certain range that allows the current functioning of the system </w:t>
      </w:r>
      <w:r w:rsidR="00D57987" w:rsidRPr="00C50FD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PjUtNzwvc3R5bGU+PC9EaXNwbGF5VGV4dD48cmVjb3JkPjxyZWMtbnVtYmVyPjM4NTg8L3JlYy1u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D57987" w:rsidRPr="00C50FDC">
        <w:rPr>
          <w:rFonts w:asciiTheme="majorBidi" w:hAnsiTheme="majorBidi" w:cstheme="majorBidi"/>
          <w:sz w:val="24"/>
          <w:szCs w:val="24"/>
        </w:rPr>
        <w:instrText xml:space="preserve"> ADDIN EN.CITE </w:instrText>
      </w:r>
      <w:r w:rsidR="00D57987" w:rsidRPr="00C50FD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PjUtNzwvc3R5bGU+PC9EaXNwbGF5VGV4dD48cmVjb3JkPjxyZWMtbnVtYmVyPjM4NTg8L3JlYy1u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D57987" w:rsidRPr="00C50FDC">
        <w:rPr>
          <w:rFonts w:asciiTheme="majorBidi" w:hAnsiTheme="majorBidi" w:cstheme="majorBidi"/>
          <w:sz w:val="24"/>
          <w:szCs w:val="24"/>
        </w:rPr>
        <w:instrText xml:space="preserve"> ADDIN EN.CITE.DATA </w:instrText>
      </w:r>
      <w:r w:rsidR="00D57987" w:rsidRPr="00C50FDC">
        <w:rPr>
          <w:rFonts w:asciiTheme="majorBidi" w:hAnsiTheme="majorBidi" w:cstheme="majorBidi"/>
          <w:sz w:val="24"/>
          <w:szCs w:val="24"/>
        </w:rPr>
      </w:r>
      <w:r w:rsidR="00D57987" w:rsidRPr="00C50FDC">
        <w:rPr>
          <w:rFonts w:asciiTheme="majorBidi" w:hAnsiTheme="majorBidi" w:cstheme="majorBidi"/>
          <w:sz w:val="24"/>
          <w:szCs w:val="24"/>
        </w:rPr>
        <w:fldChar w:fldCharType="end"/>
      </w:r>
      <w:r w:rsidR="00D57987" w:rsidRPr="00C50FDC">
        <w:rPr>
          <w:rFonts w:asciiTheme="majorBidi" w:hAnsiTheme="majorBidi" w:cstheme="majorBidi"/>
          <w:sz w:val="24"/>
          <w:szCs w:val="24"/>
        </w:rPr>
      </w:r>
      <w:r w:rsidR="00D57987" w:rsidRPr="00C50FDC">
        <w:rPr>
          <w:rFonts w:asciiTheme="majorBidi" w:hAnsiTheme="majorBidi" w:cstheme="majorBidi"/>
          <w:sz w:val="24"/>
          <w:szCs w:val="24"/>
        </w:rPr>
        <w:fldChar w:fldCharType="separate"/>
      </w:r>
      <w:r w:rsidR="00D57987" w:rsidRPr="00C50FDC">
        <w:rPr>
          <w:rFonts w:asciiTheme="majorBidi" w:hAnsiTheme="majorBidi" w:cstheme="majorBidi"/>
          <w:noProof/>
          <w:sz w:val="24"/>
          <w:szCs w:val="24"/>
          <w:vertAlign w:val="superscript"/>
        </w:rPr>
        <w:t>5-7</w:t>
      </w:r>
      <w:r w:rsidR="00D57987" w:rsidRPr="00C50FDC">
        <w:rPr>
          <w:rFonts w:asciiTheme="majorBidi" w:hAnsiTheme="majorBidi" w:cstheme="majorBidi"/>
          <w:sz w:val="24"/>
          <w:szCs w:val="24"/>
        </w:rPr>
        <w:fldChar w:fldCharType="end"/>
      </w:r>
      <w:r w:rsidR="00E73460" w:rsidRPr="00C50FDC">
        <w:rPr>
          <w:rFonts w:asciiTheme="majorBidi" w:hAnsiTheme="majorBidi" w:cstheme="majorBidi"/>
          <w:sz w:val="24"/>
          <w:szCs w:val="24"/>
        </w:rPr>
        <w:t>. Open-loop systems do not have this capacity.</w:t>
      </w:r>
      <w:r w:rsidR="008F3915" w:rsidRPr="00C50FDC">
        <w:rPr>
          <w:rFonts w:asciiTheme="majorBidi" w:hAnsiTheme="majorBidi" w:cstheme="majorBidi"/>
          <w:sz w:val="24"/>
          <w:szCs w:val="24"/>
        </w:rPr>
        <w:t xml:space="preserve"> If visual information is acquired during a pause,</w:t>
      </w:r>
      <w:r w:rsidR="00E73460" w:rsidRPr="00C50FDC">
        <w:rPr>
          <w:rFonts w:asciiTheme="majorBidi" w:hAnsiTheme="majorBidi" w:cstheme="majorBidi"/>
          <w:sz w:val="24"/>
          <w:szCs w:val="24"/>
        </w:rPr>
        <w:t xml:space="preserve"> </w:t>
      </w:r>
      <w:r w:rsidR="00A43E78" w:rsidRPr="00C50FDC">
        <w:rPr>
          <w:rFonts w:asciiTheme="majorBidi" w:hAnsiTheme="majorBidi" w:cstheme="majorBidi"/>
          <w:sz w:val="24"/>
          <w:szCs w:val="24"/>
        </w:rPr>
        <w:t xml:space="preserve">then the mean rate of acquisition </w:t>
      </w:r>
      <w:r w:rsidR="008F3915"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mean speed of the drift during the pause (</w:t>
      </w:r>
      <w:proofErr w:type="spellStart"/>
      <w:r w:rsidR="00A43E78" w:rsidRPr="00C50FDC">
        <w:rPr>
          <w:rFonts w:asciiTheme="majorBidi" w:hAnsiTheme="majorBidi" w:cstheme="majorBidi"/>
          <w:sz w:val="24"/>
          <w:szCs w:val="24"/>
        </w:rPr>
        <w:t>Sp</w:t>
      </w:r>
      <w:proofErr w:type="spellEnd"/>
      <w:r w:rsidR="00A43E78"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fldChar w:fldCharType="begin"/>
      </w:r>
      <w:r w:rsidR="00D57987" w:rsidRPr="00C50FDC">
        <w:rPr>
          <w:rFonts w:asciiTheme="majorBidi" w:hAnsiTheme="majorBidi" w:cstheme="majorBidi"/>
          <w:sz w:val="24"/>
          <w:szCs w:val="24"/>
        </w:rPr>
        <w:instrText xml:space="preserve"> ADDIN EN.CITE &lt;EndNote&gt;&lt;Cite&gt;&lt;Author&gt;Ahissar&lt;/Author&gt;&lt;Year&gt;2001&lt;/Year&gt;&lt;RecNum&gt;1830&lt;/RecNum&gt;&lt;DisplayText&gt;&lt;style face="superscript"&gt;3,8&lt;/style&gt;&lt;/DisplayText&gt;&lt;record&gt;&lt;rec-number&gt;1830&lt;/rec-number&gt;&lt;foreign-keys&gt;&lt;key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C50FDC">
        <w:rPr>
          <w:rFonts w:asciiTheme="majorBidi" w:hAnsiTheme="majorBidi" w:cstheme="majorBidi"/>
          <w:sz w:val="24"/>
          <w:szCs w:val="24"/>
        </w:rPr>
        <w:fldChar w:fldCharType="separate"/>
      </w:r>
      <w:r w:rsidR="00D57987" w:rsidRPr="00C50FDC">
        <w:rPr>
          <w:rFonts w:asciiTheme="majorBidi" w:hAnsiTheme="majorBidi" w:cstheme="majorBidi"/>
          <w:noProof/>
          <w:sz w:val="24"/>
          <w:szCs w:val="24"/>
          <w:vertAlign w:val="superscript"/>
        </w:rPr>
        <w:t>3,8</w:t>
      </w:r>
      <w:r w:rsidR="00D57987" w:rsidRPr="00C50FDC">
        <w:rPr>
          <w:rFonts w:asciiTheme="majorBidi" w:hAnsiTheme="majorBidi" w:cstheme="majorBidi"/>
          <w:sz w:val="24"/>
          <w:szCs w:val="24"/>
        </w:rPr>
        <w:fldChar w:fldCharType="end"/>
      </w:r>
      <w:r w:rsidR="008F3915" w:rsidRPr="00C50FDC">
        <w:rPr>
          <w:rFonts w:asciiTheme="majorBidi" w:hAnsiTheme="majorBidi" w:cstheme="majorBidi"/>
          <w:sz w:val="24"/>
          <w:szCs w:val="24"/>
        </w:rPr>
        <w:t xml:space="preserve"> and t</w:t>
      </w:r>
      <w:r w:rsidR="00A43E78" w:rsidRPr="00C50FDC">
        <w:rPr>
          <w:rFonts w:asciiTheme="majorBidi" w:hAnsiTheme="majorBidi" w:cstheme="majorBidi"/>
          <w:sz w:val="24"/>
          <w:szCs w:val="24"/>
        </w:rPr>
        <w:t xml:space="preserve">he total spatial information sampled during a pause </w:t>
      </w:r>
      <w:r w:rsidR="008F3915"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total scanning distance (the l</w:t>
      </w:r>
      <w:r w:rsidR="008F3915" w:rsidRPr="00C50FDC">
        <w:rPr>
          <w:rFonts w:asciiTheme="majorBidi" w:hAnsiTheme="majorBidi" w:cstheme="majorBidi"/>
          <w:sz w:val="24"/>
          <w:szCs w:val="24"/>
        </w:rPr>
        <w:t>ength of the gaze trajectory</w:t>
      </w:r>
      <w:r w:rsidR="00A43E78" w:rsidRPr="00C50FDC">
        <w:rPr>
          <w:rFonts w:asciiTheme="majorBidi" w:hAnsiTheme="majorBidi" w:cstheme="majorBidi"/>
          <w:sz w:val="24"/>
          <w:szCs w:val="24"/>
        </w:rPr>
        <w:t>)</w:t>
      </w:r>
      <w:r w:rsidR="008F3915" w:rsidRPr="00C50FDC">
        <w:rPr>
          <w:rFonts w:asciiTheme="majorBidi" w:hAnsiTheme="majorBidi" w:cstheme="majorBidi"/>
          <w:sz w:val="24"/>
          <w:szCs w:val="24"/>
        </w:rPr>
        <w:t xml:space="preserve"> of a pause (</w:t>
      </w:r>
      <w:proofErr w:type="spellStart"/>
      <w:r w:rsidR="008F3915" w:rsidRPr="00C50FDC">
        <w:rPr>
          <w:rFonts w:asciiTheme="majorBidi" w:hAnsiTheme="majorBidi" w:cstheme="majorBidi"/>
          <w:sz w:val="24"/>
          <w:szCs w:val="24"/>
        </w:rPr>
        <w:t>Xp</w:t>
      </w:r>
      <w:proofErr w:type="spellEnd"/>
      <w:r w:rsidR="008F3915" w:rsidRPr="00C50FDC">
        <w:rPr>
          <w:rFonts w:asciiTheme="majorBidi" w:hAnsiTheme="majorBidi" w:cstheme="majorBidi"/>
          <w:sz w:val="24"/>
          <w:szCs w:val="24"/>
        </w:rPr>
        <w:t>)</w:t>
      </w:r>
      <w:r w:rsidR="00A43E78" w:rsidRPr="00C50FDC">
        <w:rPr>
          <w:rFonts w:asciiTheme="majorBidi" w:hAnsiTheme="majorBidi" w:cstheme="majorBidi"/>
          <w:sz w:val="24"/>
          <w:szCs w:val="24"/>
        </w:rPr>
        <w:t xml:space="preserve">. </w:t>
      </w:r>
      <w:commentRangeStart w:id="4"/>
      <w:r w:rsidR="008F3915" w:rsidRPr="00E250C8">
        <w:rPr>
          <w:rFonts w:asciiTheme="majorBidi" w:hAnsiTheme="majorBidi" w:cstheme="majorBidi"/>
          <w:sz w:val="24"/>
          <w:szCs w:val="24"/>
        </w:rPr>
        <w:t>Pause duration (</w:t>
      </w:r>
      <w:proofErr w:type="spellStart"/>
      <w:r w:rsidR="008F3915" w:rsidRPr="00E250C8">
        <w:rPr>
          <w:rFonts w:asciiTheme="majorBidi" w:hAnsiTheme="majorBidi" w:cstheme="majorBidi"/>
          <w:sz w:val="24"/>
          <w:szCs w:val="24"/>
        </w:rPr>
        <w:t>Tp</w:t>
      </w:r>
      <w:proofErr w:type="spellEnd"/>
      <w:r w:rsidR="008F3915" w:rsidRPr="00E250C8">
        <w:rPr>
          <w:rFonts w:asciiTheme="majorBidi" w:hAnsiTheme="majorBidi" w:cstheme="majorBidi"/>
          <w:sz w:val="24"/>
          <w:szCs w:val="24"/>
        </w:rPr>
        <w:t>) is determined by the saccade rate</w:t>
      </w:r>
      <w:commentRangeEnd w:id="4"/>
      <w:r w:rsidR="007C19E6" w:rsidRPr="00C50FDC">
        <w:rPr>
          <w:rStyle w:val="CommentReference"/>
          <w:rFonts w:asciiTheme="majorBidi" w:hAnsiTheme="majorBidi" w:cstheme="majorBidi"/>
          <w:sz w:val="24"/>
          <w:szCs w:val="24"/>
        </w:rPr>
        <w:commentReference w:id="4"/>
      </w:r>
      <w:r w:rsidR="008F3915" w:rsidRPr="00C50FDC">
        <w:rPr>
          <w:rFonts w:asciiTheme="majorBidi" w:hAnsiTheme="majorBidi" w:cstheme="majorBidi"/>
          <w:sz w:val="24"/>
          <w:szCs w:val="24"/>
        </w:rPr>
        <w:t>, which in turn determines the number of ROIs sampled per time unit</w:t>
      </w:r>
      <w:ins w:id="5" w:author="bnapp" w:date="2018-03-14T17:52:00Z">
        <w:r w:rsidR="00DA07F9" w:rsidRPr="00C50FDC">
          <w:rPr>
            <w:rFonts w:asciiTheme="majorBidi" w:hAnsiTheme="majorBidi" w:cstheme="majorBidi"/>
            <w:sz w:val="24"/>
            <w:szCs w:val="24"/>
          </w:rPr>
          <w:t xml:space="preserve">, and might </w:t>
        </w:r>
      </w:ins>
      <w:ins w:id="6" w:author="bnapp" w:date="2018-03-14T17:53:00Z">
        <w:r w:rsidR="00DA07F9" w:rsidRPr="00C50FDC">
          <w:rPr>
            <w:rFonts w:asciiTheme="majorBidi" w:hAnsiTheme="majorBidi" w:cstheme="majorBidi"/>
            <w:sz w:val="24"/>
            <w:szCs w:val="24"/>
          </w:rPr>
          <w:t xml:space="preserve">reflect different parameters as the task </w:t>
        </w:r>
      </w:ins>
      <w:ins w:id="7" w:author="bnapp" w:date="2018-03-14T17:54:00Z">
        <w:r w:rsidR="00DA07F9" w:rsidRPr="00C50FDC">
          <w:rPr>
            <w:rFonts w:asciiTheme="majorBidi" w:hAnsiTheme="majorBidi" w:cstheme="majorBidi"/>
            <w:sz w:val="24"/>
            <w:szCs w:val="24"/>
          </w:rPr>
          <w:t>difficulty</w:t>
        </w:r>
      </w:ins>
      <w:ins w:id="8" w:author="bnapp" w:date="2018-03-14T17:53:00Z">
        <w:r w:rsidR="00DA07F9" w:rsidRPr="00C50FDC">
          <w:rPr>
            <w:rFonts w:asciiTheme="majorBidi" w:hAnsiTheme="majorBidi" w:cstheme="majorBidi"/>
            <w:sz w:val="24"/>
            <w:szCs w:val="24"/>
          </w:rPr>
          <w:t xml:space="preserve"> </w:t>
        </w:r>
      </w:ins>
      <w:ins w:id="9" w:author="bnapp" w:date="2018-03-14T17:54:00Z">
        <w:r w:rsidR="00DA07F9" w:rsidRPr="00C50FDC">
          <w:rPr>
            <w:rFonts w:asciiTheme="majorBidi" w:hAnsiTheme="majorBidi" w:cstheme="majorBidi"/>
            <w:sz w:val="24"/>
            <w:szCs w:val="24"/>
          </w:rPr>
          <w:t xml:space="preserve">and </w:t>
        </w:r>
        <w:proofErr w:type="gramStart"/>
        <w:r w:rsidR="00DA07F9" w:rsidRPr="00C50FDC">
          <w:rPr>
            <w:rFonts w:asciiTheme="majorBidi" w:hAnsiTheme="majorBidi" w:cstheme="majorBidi"/>
            <w:sz w:val="24"/>
            <w:szCs w:val="24"/>
          </w:rPr>
          <w:t>alike</w:t>
        </w:r>
        <w:proofErr w:type="gramEnd"/>
        <w:r w:rsidR="00DA07F9" w:rsidRPr="00C50FDC">
          <w:rPr>
            <w:rFonts w:asciiTheme="majorBidi" w:hAnsiTheme="majorBidi" w:cstheme="majorBidi"/>
            <w:sz w:val="24"/>
            <w:szCs w:val="24"/>
          </w:rPr>
          <w:t xml:space="preserve"> (</w:t>
        </w:r>
        <w:proofErr w:type="spellStart"/>
        <w:r w:rsidR="00DA07F9" w:rsidRPr="00C50FDC">
          <w:rPr>
            <w:rFonts w:asciiTheme="majorBidi" w:hAnsiTheme="majorBidi" w:cstheme="majorBidi"/>
            <w:noProof/>
            <w:sz w:val="24"/>
            <w:szCs w:val="24"/>
          </w:rPr>
          <w:t>Gao</w:t>
        </w:r>
        <w:proofErr w:type="spellEnd"/>
        <w:r w:rsidR="00DA07F9" w:rsidRPr="00C50FDC">
          <w:rPr>
            <w:rFonts w:asciiTheme="majorBidi" w:hAnsiTheme="majorBidi" w:cstheme="majorBidi"/>
            <w:noProof/>
            <w:sz w:val="24"/>
            <w:szCs w:val="24"/>
          </w:rPr>
          <w:t xml:space="preserve">, X., Yan, H. &amp; Sun, H.-J. Modulation of microsaccade rate by task difficulty revealed through between- and within-trial comparisons. </w:t>
        </w:r>
        <w:proofErr w:type="gramStart"/>
        <w:r w:rsidR="00DA07F9" w:rsidRPr="00C50FDC">
          <w:rPr>
            <w:rFonts w:asciiTheme="majorBidi" w:hAnsiTheme="majorBidi" w:cstheme="majorBidi"/>
            <w:i/>
            <w:iCs/>
            <w:noProof/>
            <w:sz w:val="24"/>
            <w:szCs w:val="24"/>
          </w:rPr>
          <w:t>J. Vis.</w:t>
        </w:r>
        <w:r w:rsidR="00DA07F9" w:rsidRPr="00C50FDC">
          <w:rPr>
            <w:rFonts w:asciiTheme="majorBidi" w:hAnsiTheme="majorBidi" w:cstheme="majorBidi"/>
            <w:noProof/>
            <w:sz w:val="24"/>
            <w:szCs w:val="24"/>
          </w:rPr>
          <w:t xml:space="preserve"> </w:t>
        </w:r>
        <w:r w:rsidR="00DA07F9" w:rsidRPr="00C50FDC">
          <w:rPr>
            <w:rFonts w:asciiTheme="majorBidi" w:hAnsiTheme="majorBidi" w:cstheme="majorBidi"/>
            <w:b/>
            <w:bCs/>
            <w:noProof/>
            <w:sz w:val="24"/>
            <w:szCs w:val="24"/>
          </w:rPr>
          <w:t>15,</w:t>
        </w:r>
        <w:r w:rsidR="00DA07F9" w:rsidRPr="00C50FDC">
          <w:rPr>
            <w:rFonts w:asciiTheme="majorBidi" w:hAnsiTheme="majorBidi" w:cstheme="majorBidi"/>
            <w:noProof/>
            <w:sz w:val="24"/>
            <w:szCs w:val="24"/>
          </w:rPr>
          <w:t xml:space="preserve"> 1–15 (2015)</w:t>
        </w:r>
        <w:r w:rsidR="00DA07F9" w:rsidRPr="00C50FDC">
          <w:rPr>
            <w:rFonts w:asciiTheme="majorBidi" w:hAnsiTheme="majorBidi" w:cstheme="majorBidi"/>
            <w:sz w:val="24"/>
            <w:szCs w:val="24"/>
          </w:rPr>
          <w:t>)</w:t>
        </w:r>
      </w:ins>
      <w:ins w:id="10" w:author="bnapp" w:date="2018-03-14T17:58:00Z">
        <w:r w:rsidR="00E250C8">
          <w:rPr>
            <w:rFonts w:asciiTheme="majorBidi" w:hAnsiTheme="majorBidi" w:cstheme="majorBidi"/>
            <w:sz w:val="24"/>
            <w:szCs w:val="24"/>
          </w:rPr>
          <w:t>.</w:t>
        </w:r>
      </w:ins>
      <w:proofErr w:type="gramEnd"/>
      <w:del w:id="11" w:author="bnapp" w:date="2018-03-14T17:52:00Z">
        <w:r w:rsidR="008F3915" w:rsidRPr="00C50FDC" w:rsidDel="00DA07F9">
          <w:rPr>
            <w:rFonts w:asciiTheme="majorBidi" w:hAnsiTheme="majorBidi" w:cstheme="majorBidi"/>
            <w:sz w:val="24"/>
            <w:szCs w:val="24"/>
          </w:rPr>
          <w:delText>.</w:delText>
        </w:r>
      </w:del>
    </w:p>
    <w:p w14:paraId="3B1F56BC" w14:textId="18FE1CBA" w:rsidR="000A571C" w:rsidRPr="00C50FDC" w:rsidRDefault="00A94A09" w:rsidP="00EA137C">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In our experiment</w:t>
      </w:r>
      <w:r w:rsidR="00E73460" w:rsidRPr="00C50FDC">
        <w:rPr>
          <w:rFonts w:asciiTheme="majorBidi" w:hAnsiTheme="majorBidi" w:cstheme="majorBidi"/>
          <w:sz w:val="24"/>
          <w:szCs w:val="24"/>
        </w:rPr>
        <w:t xml:space="preserve">, </w:t>
      </w:r>
      <w:commentRangeStart w:id="12"/>
      <w:r w:rsidR="00B02449" w:rsidRPr="00C50FDC">
        <w:rPr>
          <w:rFonts w:asciiTheme="majorBidi" w:hAnsiTheme="majorBidi" w:cstheme="majorBidi"/>
          <w:sz w:val="24"/>
          <w:szCs w:val="24"/>
        </w:rPr>
        <w:t xml:space="preserve">the </w:t>
      </w:r>
      <w:r w:rsidRPr="00C50FDC">
        <w:rPr>
          <w:rFonts w:asciiTheme="majorBidi" w:hAnsiTheme="majorBidi" w:cstheme="majorBidi"/>
          <w:sz w:val="24"/>
          <w:szCs w:val="24"/>
        </w:rPr>
        <w:t xml:space="preserve">tunneling-induced </w:t>
      </w:r>
      <w:r w:rsidR="00B02449" w:rsidRPr="00C50FDC">
        <w:rPr>
          <w:rFonts w:asciiTheme="majorBidi" w:hAnsiTheme="majorBidi" w:cstheme="majorBidi"/>
          <w:sz w:val="24"/>
          <w:szCs w:val="24"/>
        </w:rPr>
        <w:t xml:space="preserve">changes in saccade rate </w:t>
      </w:r>
      <w:commentRangeEnd w:id="12"/>
      <w:r w:rsidR="003D0FC1" w:rsidRPr="00C50FDC">
        <w:rPr>
          <w:rStyle w:val="CommentReference"/>
          <w:rFonts w:asciiTheme="majorBidi" w:hAnsiTheme="majorBidi" w:cstheme="majorBidi"/>
          <w:sz w:val="24"/>
          <w:szCs w:val="24"/>
        </w:rPr>
        <w:commentReference w:id="12"/>
      </w:r>
      <w:r w:rsidR="00B02449" w:rsidRPr="00C50FDC">
        <w:rPr>
          <w:rFonts w:asciiTheme="majorBidi" w:hAnsiTheme="majorBidi" w:cstheme="majorBidi"/>
          <w:sz w:val="24"/>
          <w:szCs w:val="24"/>
        </w:rPr>
        <w:t>and dri</w:t>
      </w:r>
      <w:r w:rsidR="001F729D" w:rsidRPr="00C50FDC">
        <w:rPr>
          <w:rFonts w:asciiTheme="majorBidi" w:hAnsiTheme="majorBidi" w:cstheme="majorBidi"/>
          <w:sz w:val="24"/>
          <w:szCs w:val="24"/>
        </w:rPr>
        <w:t xml:space="preserve">ft speed compensated each other, on average, keeping </w:t>
      </w:r>
      <w:r w:rsidR="00B02449" w:rsidRPr="00C50FDC">
        <w:rPr>
          <w:rFonts w:asciiTheme="majorBidi" w:hAnsiTheme="majorBidi" w:cstheme="majorBidi"/>
          <w:sz w:val="24"/>
          <w:szCs w:val="24"/>
        </w:rPr>
        <w:t xml:space="preserve">the total distance </w:t>
      </w:r>
      <w:r w:rsidR="006C04C3" w:rsidRPr="00C50FDC">
        <w:rPr>
          <w:rFonts w:asciiTheme="majorBidi" w:hAnsiTheme="majorBidi" w:cstheme="majorBidi"/>
          <w:sz w:val="24"/>
          <w:szCs w:val="24"/>
        </w:rPr>
        <w:t>scanned</w:t>
      </w:r>
      <w:r w:rsidR="00B02449" w:rsidRPr="00C50FDC">
        <w:rPr>
          <w:rFonts w:asciiTheme="majorBidi" w:hAnsiTheme="majorBidi" w:cstheme="majorBidi"/>
          <w:sz w:val="24"/>
          <w:szCs w:val="24"/>
        </w:rPr>
        <w:t xml:space="preserve"> by the eye </w:t>
      </w:r>
      <w:r w:rsidR="001F729D" w:rsidRPr="00C50FDC">
        <w:rPr>
          <w:rFonts w:asciiTheme="majorBidi" w:hAnsiTheme="majorBidi" w:cstheme="majorBidi"/>
          <w:sz w:val="24"/>
          <w:szCs w:val="24"/>
        </w:rPr>
        <w:t>per</w:t>
      </w:r>
      <w:r w:rsidR="00B02449" w:rsidRPr="00C50FDC">
        <w:rPr>
          <w:rFonts w:asciiTheme="majorBidi" w:hAnsiTheme="majorBidi" w:cstheme="majorBidi"/>
          <w:sz w:val="24"/>
          <w:szCs w:val="24"/>
        </w:rPr>
        <w:t xml:space="preserve"> </w:t>
      </w:r>
      <w:r w:rsidR="00B02449" w:rsidRPr="00C50FDC">
        <w:rPr>
          <w:rFonts w:asciiTheme="majorBidi" w:hAnsiTheme="majorBidi" w:cstheme="majorBidi"/>
          <w:sz w:val="24"/>
          <w:szCs w:val="24"/>
        </w:rPr>
        <w:lastRenderedPageBreak/>
        <w:t>pause unchanged for each stimulus size (Large shapes: 1.33±0.04 versus 1.40±0.04 deg, p=0.4; Small shapes: 1.77±0.08 versus 1.63±0.08 deg, p=0.2, for natural and tunneled vision, respectively). Thus,</w:t>
      </w:r>
      <w:r w:rsidR="008F3915" w:rsidRPr="00C50FDC">
        <w:rPr>
          <w:rFonts w:asciiTheme="majorBidi" w:hAnsiTheme="majorBidi" w:cstheme="majorBidi"/>
          <w:sz w:val="24"/>
          <w:szCs w:val="24"/>
        </w:rPr>
        <w:t xml:space="preserve"> when tunneled, the visual system appears to increase </w:t>
      </w:r>
      <w:r w:rsidR="000A571C" w:rsidRPr="00C50FDC">
        <w:rPr>
          <w:rFonts w:asciiTheme="majorBidi" w:hAnsiTheme="majorBidi" w:cstheme="majorBidi"/>
          <w:sz w:val="24"/>
          <w:szCs w:val="24"/>
        </w:rPr>
        <w:t xml:space="preserve">the </w:t>
      </w:r>
      <w:r w:rsidR="008F3915" w:rsidRPr="00C50FDC">
        <w:rPr>
          <w:rFonts w:asciiTheme="majorBidi" w:hAnsiTheme="majorBidi" w:cstheme="majorBidi"/>
          <w:sz w:val="24"/>
          <w:szCs w:val="24"/>
        </w:rPr>
        <w:t xml:space="preserve">ROI sampling rate while maintaining </w:t>
      </w:r>
      <w:proofErr w:type="spellStart"/>
      <w:r w:rsidR="008F3915" w:rsidRPr="00C50FDC">
        <w:rPr>
          <w:rFonts w:asciiTheme="majorBidi" w:hAnsiTheme="majorBidi" w:cstheme="majorBidi"/>
          <w:sz w:val="24"/>
          <w:szCs w:val="24"/>
        </w:rPr>
        <w:t>Xp</w:t>
      </w:r>
      <w:proofErr w:type="spellEnd"/>
      <w:r w:rsidR="008F3915" w:rsidRPr="00C50FDC">
        <w:rPr>
          <w:rFonts w:asciiTheme="majorBidi" w:hAnsiTheme="majorBidi" w:cstheme="majorBidi"/>
          <w:sz w:val="24"/>
          <w:szCs w:val="24"/>
        </w:rPr>
        <w:t xml:space="preserve"> and compromising Sp.</w:t>
      </w:r>
      <w:r w:rsidR="000A571C" w:rsidRPr="00C50FDC">
        <w:rPr>
          <w:rFonts w:asciiTheme="majorBidi" w:hAnsiTheme="majorBidi" w:cstheme="majorBidi"/>
          <w:sz w:val="24"/>
          <w:szCs w:val="24"/>
        </w:rPr>
        <w:t xml:space="preserve"> </w:t>
      </w:r>
      <w:commentRangeStart w:id="13"/>
      <w:r w:rsidR="000A571C" w:rsidRPr="00C50FDC">
        <w:rPr>
          <w:rFonts w:asciiTheme="majorBidi" w:hAnsiTheme="majorBidi" w:cstheme="majorBidi"/>
          <w:sz w:val="24"/>
          <w:szCs w:val="24"/>
        </w:rPr>
        <w:t>Interestingly, a different strategy appeared with size challenging</w:t>
      </w:r>
      <w:commentRangeEnd w:id="13"/>
      <w:r w:rsidR="003D0FC1" w:rsidRPr="00C50FDC">
        <w:rPr>
          <w:rStyle w:val="CommentReference"/>
          <w:rFonts w:asciiTheme="majorBidi" w:hAnsiTheme="majorBidi" w:cstheme="majorBidi"/>
          <w:sz w:val="24"/>
          <w:szCs w:val="24"/>
        </w:rPr>
        <w:commentReference w:id="13"/>
      </w:r>
      <w:r w:rsidR="000A571C" w:rsidRPr="00C50FDC">
        <w:rPr>
          <w:rFonts w:asciiTheme="majorBidi" w:hAnsiTheme="majorBidi" w:cstheme="majorBidi"/>
          <w:sz w:val="24"/>
          <w:szCs w:val="24"/>
        </w:rPr>
        <w:t xml:space="preserve">. When challenged with small sizes, the visual system decreased the ROI sampling rate and here preferred maintaining </w:t>
      </w:r>
      <w:proofErr w:type="spellStart"/>
      <w:r w:rsidR="000A571C" w:rsidRPr="00C50FDC">
        <w:rPr>
          <w:rFonts w:asciiTheme="majorBidi" w:hAnsiTheme="majorBidi" w:cstheme="majorBidi"/>
          <w:sz w:val="24"/>
          <w:szCs w:val="24"/>
        </w:rPr>
        <w:t>Sp</w:t>
      </w:r>
      <w:proofErr w:type="spellEnd"/>
      <w:r w:rsidR="000A571C" w:rsidRPr="00C50FDC">
        <w:rPr>
          <w:rFonts w:asciiTheme="majorBidi" w:hAnsiTheme="majorBidi" w:cstheme="majorBidi"/>
          <w:sz w:val="24"/>
          <w:szCs w:val="24"/>
        </w:rPr>
        <w:t xml:space="preserve"> </w:t>
      </w:r>
      <w:r w:rsidR="00C15249" w:rsidRPr="00C50FDC">
        <w:rPr>
          <w:rFonts w:asciiTheme="majorBidi" w:hAnsiTheme="majorBidi" w:cstheme="majorBidi"/>
          <w:sz w:val="24"/>
          <w:szCs w:val="24"/>
        </w:rPr>
        <w:t>while</w:t>
      </w:r>
      <w:r w:rsidR="000A571C" w:rsidRPr="00C50FDC">
        <w:rPr>
          <w:rFonts w:asciiTheme="majorBidi" w:hAnsiTheme="majorBidi" w:cstheme="majorBidi"/>
          <w:sz w:val="24"/>
          <w:szCs w:val="24"/>
        </w:rPr>
        <w:t xml:space="preserve"> compromisin</w:t>
      </w:r>
      <w:r w:rsidR="00C15249" w:rsidRPr="00C50FDC">
        <w:rPr>
          <w:rFonts w:asciiTheme="majorBidi" w:hAnsiTheme="majorBidi" w:cstheme="majorBidi"/>
          <w:sz w:val="24"/>
          <w:szCs w:val="24"/>
        </w:rPr>
        <w:t xml:space="preserve">g </w:t>
      </w:r>
      <w:proofErr w:type="spellStart"/>
      <w:r w:rsidR="00C15249" w:rsidRPr="00C50FDC">
        <w:rPr>
          <w:rFonts w:asciiTheme="majorBidi" w:hAnsiTheme="majorBidi" w:cstheme="majorBidi"/>
          <w:sz w:val="24"/>
          <w:szCs w:val="24"/>
        </w:rPr>
        <w:t>Xp</w:t>
      </w:r>
      <w:proofErr w:type="spellEnd"/>
      <w:r w:rsidR="00C15249" w:rsidRPr="00C50FDC">
        <w:rPr>
          <w:rFonts w:asciiTheme="majorBidi" w:hAnsiTheme="majorBidi" w:cstheme="majorBidi"/>
          <w:sz w:val="24"/>
          <w:szCs w:val="24"/>
        </w:rPr>
        <w:t xml:space="preserve"> (</w:t>
      </w:r>
      <w:r w:rsidR="00C15249" w:rsidRPr="00C50FDC">
        <w:rPr>
          <w:rFonts w:asciiTheme="majorBidi" w:hAnsiTheme="majorBidi" w:cstheme="majorBidi"/>
          <w:b/>
          <w:bCs/>
          <w:sz w:val="24"/>
          <w:szCs w:val="24"/>
        </w:rPr>
        <w:t>Fig. 2a</w:t>
      </w:r>
      <w:proofErr w:type="gramStart"/>
      <w:r w:rsidR="00C15249" w:rsidRPr="00C50FDC">
        <w:rPr>
          <w:rFonts w:asciiTheme="majorBidi" w:hAnsiTheme="majorBidi" w:cstheme="majorBidi"/>
          <w:b/>
          <w:bCs/>
          <w:sz w:val="24"/>
          <w:szCs w:val="24"/>
        </w:rPr>
        <w:t>,b</w:t>
      </w:r>
      <w:proofErr w:type="gramEnd"/>
      <w:r w:rsidR="00C15249" w:rsidRPr="00C50FDC">
        <w:rPr>
          <w:rFonts w:asciiTheme="majorBidi" w:hAnsiTheme="majorBidi" w:cstheme="majorBidi"/>
          <w:sz w:val="24"/>
          <w:szCs w:val="24"/>
        </w:rPr>
        <w:t>).</w:t>
      </w:r>
      <w:r w:rsidR="000A571C" w:rsidRPr="00C50FDC">
        <w:rPr>
          <w:rFonts w:asciiTheme="majorBidi" w:hAnsiTheme="majorBidi" w:cstheme="majorBidi"/>
          <w:sz w:val="24"/>
          <w:szCs w:val="24"/>
        </w:rPr>
        <w:t xml:space="preserve"> </w:t>
      </w:r>
    </w:p>
    <w:p w14:paraId="5CA12F07" w14:textId="7AB05905" w:rsidR="006910B0" w:rsidRPr="00C50FDC" w:rsidRDefault="00C15249" w:rsidP="00EA137C">
      <w:pPr>
        <w:spacing w:line="360" w:lineRule="auto"/>
        <w:jc w:val="both"/>
        <w:rPr>
          <w:ins w:id="14" w:author="bnapp" w:date="2018-03-14T15:38:00Z"/>
          <w:rFonts w:asciiTheme="majorBidi" w:hAnsiTheme="majorBidi" w:cstheme="majorBidi"/>
          <w:sz w:val="24"/>
          <w:szCs w:val="24"/>
        </w:rPr>
      </w:pPr>
      <w:r w:rsidRPr="00C50FDC">
        <w:rPr>
          <w:rFonts w:asciiTheme="majorBidi" w:hAnsiTheme="majorBidi" w:cstheme="majorBidi"/>
          <w:sz w:val="24"/>
          <w:szCs w:val="24"/>
        </w:rPr>
        <w:t>If the visual system indeed controls the drift speed</w:t>
      </w:r>
      <w:ins w:id="15" w:author="bnapp" w:date="2018-03-14T15:29:00Z">
        <w:r w:rsidR="0085043F" w:rsidRPr="00C50FDC">
          <w:rPr>
            <w:rFonts w:asciiTheme="majorBidi" w:hAnsiTheme="majorBidi" w:cstheme="majorBidi"/>
            <w:sz w:val="24"/>
            <w:szCs w:val="24"/>
          </w:rPr>
          <w:t xml:space="preserve"> in a closed-loop manner</w:t>
        </w:r>
      </w:ins>
      <w:r w:rsidR="008F3915" w:rsidRPr="00C50FDC">
        <w:rPr>
          <w:rFonts w:asciiTheme="majorBidi" w:hAnsiTheme="majorBidi" w:cstheme="majorBidi"/>
          <w:sz w:val="24"/>
          <w:szCs w:val="24"/>
        </w:rPr>
        <w:t xml:space="preserve"> </w:t>
      </w:r>
      <w:r w:rsidRPr="00C50FDC">
        <w:rPr>
          <w:rFonts w:asciiTheme="majorBidi" w:hAnsiTheme="majorBidi" w:cstheme="majorBidi"/>
          <w:sz w:val="24"/>
          <w:szCs w:val="24"/>
        </w:rPr>
        <w:t xml:space="preserve">then it should exhibit a convergence dynamics. Indeed, </w:t>
      </w:r>
      <w:r w:rsidR="001C391C" w:rsidRPr="00C50FDC">
        <w:rPr>
          <w:rFonts w:asciiTheme="majorBidi" w:hAnsiTheme="majorBidi" w:cstheme="majorBidi"/>
          <w:sz w:val="24"/>
          <w:szCs w:val="24"/>
        </w:rPr>
        <w:t xml:space="preserve">analyzing </w:t>
      </w:r>
      <w:r w:rsidRPr="00E250C8">
        <w:rPr>
          <w:rFonts w:asciiTheme="majorBidi" w:hAnsiTheme="majorBidi" w:cstheme="majorBidi"/>
          <w:sz w:val="24"/>
          <w:szCs w:val="24"/>
        </w:rPr>
        <w:t xml:space="preserve">the mean </w:t>
      </w:r>
      <w:r w:rsidR="003F5649" w:rsidRPr="00E250C8">
        <w:rPr>
          <w:rFonts w:asciiTheme="majorBidi" w:hAnsiTheme="majorBidi" w:cstheme="majorBidi"/>
          <w:sz w:val="24"/>
          <w:szCs w:val="24"/>
        </w:rPr>
        <w:t xml:space="preserve">within-pause dynamics of drift speed </w:t>
      </w:r>
      <w:r w:rsidR="001C391C" w:rsidRPr="00E250C8">
        <w:rPr>
          <w:rFonts w:asciiTheme="majorBidi" w:hAnsiTheme="majorBidi" w:cstheme="majorBidi"/>
          <w:sz w:val="24"/>
          <w:szCs w:val="24"/>
        </w:rPr>
        <w:t xml:space="preserve">showed that the eye </w:t>
      </w:r>
      <w:r w:rsidR="003F5649" w:rsidRPr="00E250C8">
        <w:rPr>
          <w:rFonts w:asciiTheme="majorBidi" w:hAnsiTheme="majorBidi" w:cstheme="majorBidi"/>
          <w:sz w:val="24"/>
          <w:szCs w:val="24"/>
        </w:rPr>
        <w:t xml:space="preserve">converged to </w:t>
      </w:r>
      <w:r w:rsidRPr="00E250C8">
        <w:rPr>
          <w:rFonts w:asciiTheme="majorBidi" w:hAnsiTheme="majorBidi" w:cstheme="majorBidi"/>
          <w:sz w:val="24"/>
          <w:szCs w:val="24"/>
        </w:rPr>
        <w:t>its</w:t>
      </w:r>
      <w:r w:rsidR="003F5649" w:rsidRPr="00E250C8">
        <w:rPr>
          <w:rFonts w:asciiTheme="majorBidi" w:hAnsiTheme="majorBidi" w:cstheme="majorBidi"/>
          <w:sz w:val="24"/>
          <w:szCs w:val="24"/>
        </w:rPr>
        <w:t xml:space="preserve"> target</w:t>
      </w:r>
      <w:r w:rsidR="001C391C" w:rsidRPr="00E250C8">
        <w:rPr>
          <w:rFonts w:asciiTheme="majorBidi" w:hAnsiTheme="majorBidi" w:cstheme="majorBidi"/>
          <w:sz w:val="24"/>
          <w:szCs w:val="24"/>
        </w:rPr>
        <w:t xml:space="preserve"> drifting speed</w:t>
      </w:r>
      <w:r w:rsidR="003F5649" w:rsidRPr="00E250C8">
        <w:rPr>
          <w:rFonts w:asciiTheme="majorBidi" w:hAnsiTheme="majorBidi" w:cstheme="majorBidi"/>
          <w:sz w:val="24"/>
          <w:szCs w:val="24"/>
        </w:rPr>
        <w:t xml:space="preserve"> during the first 50 – 70 ms of the pause. While starting the pause with speeds </w:t>
      </w:r>
      <w:r w:rsidR="00F26274" w:rsidRPr="00E250C8">
        <w:rPr>
          <w:rFonts w:asciiTheme="majorBidi" w:hAnsiTheme="majorBidi" w:cstheme="majorBidi"/>
          <w:sz w:val="24"/>
          <w:szCs w:val="24"/>
        </w:rPr>
        <w:t>~</w:t>
      </w:r>
      <w:r w:rsidR="003F5649" w:rsidRPr="00E250C8">
        <w:rPr>
          <w:rFonts w:asciiTheme="majorBidi" w:hAnsiTheme="majorBidi" w:cstheme="majorBidi"/>
          <w:sz w:val="24"/>
          <w:szCs w:val="24"/>
        </w:rPr>
        <w:t xml:space="preserve">7 deg/sec on average, the eye then converged </w:t>
      </w:r>
      <w:proofErr w:type="gramStart"/>
      <w:r w:rsidR="003F5649" w:rsidRPr="00E250C8">
        <w:rPr>
          <w:rFonts w:asciiTheme="majorBidi" w:hAnsiTheme="majorBidi" w:cstheme="majorBidi"/>
          <w:sz w:val="24"/>
          <w:szCs w:val="24"/>
        </w:rPr>
        <w:t xml:space="preserve">to </w:t>
      </w:r>
      <w:commentRangeStart w:id="16"/>
      <w:r w:rsidR="003F5649" w:rsidRPr="00E250C8">
        <w:rPr>
          <w:rFonts w:asciiTheme="majorBidi" w:hAnsiTheme="majorBidi" w:cstheme="majorBidi"/>
          <w:sz w:val="24"/>
          <w:szCs w:val="24"/>
        </w:rPr>
        <w:t>~</w:t>
      </w:r>
      <w:commentRangeEnd w:id="16"/>
      <w:r w:rsidR="00F26274" w:rsidRPr="00C50FDC">
        <w:rPr>
          <w:rStyle w:val="CommentReference"/>
          <w:rFonts w:asciiTheme="majorBidi" w:hAnsiTheme="majorBidi" w:cstheme="majorBidi"/>
          <w:sz w:val="24"/>
          <w:szCs w:val="24"/>
        </w:rPr>
        <w:commentReference w:id="16"/>
      </w:r>
      <w:r w:rsidR="003F5649" w:rsidRPr="00C50FDC">
        <w:rPr>
          <w:rFonts w:asciiTheme="majorBidi" w:hAnsiTheme="majorBidi" w:cstheme="majorBidi"/>
          <w:sz w:val="24"/>
          <w:szCs w:val="24"/>
        </w:rPr>
        <w:t>5 deg/sec in natural viewing</w:t>
      </w:r>
      <w:proofErr w:type="gramEnd"/>
      <w:r w:rsidR="003F5649" w:rsidRPr="00C50FDC">
        <w:rPr>
          <w:rFonts w:asciiTheme="majorBidi" w:hAnsiTheme="majorBidi" w:cstheme="majorBidi"/>
          <w:sz w:val="24"/>
          <w:szCs w:val="24"/>
        </w:rPr>
        <w:t xml:space="preserve"> and to ~6 deg/sec in tunneled viewing (</w:t>
      </w:r>
      <w:r w:rsidR="003F5649" w:rsidRPr="00C50FDC">
        <w:rPr>
          <w:rFonts w:asciiTheme="majorBidi" w:hAnsiTheme="majorBidi" w:cstheme="majorBidi"/>
          <w:b/>
          <w:bCs/>
          <w:sz w:val="24"/>
          <w:szCs w:val="24"/>
        </w:rPr>
        <w:t xml:space="preserve">Fig. </w:t>
      </w:r>
      <w:r w:rsidR="001C391C"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c</w:t>
      </w:r>
      <w:r w:rsidR="003F5649" w:rsidRPr="00C50FDC">
        <w:rPr>
          <w:rFonts w:asciiTheme="majorBidi" w:hAnsiTheme="majorBidi" w:cstheme="majorBidi"/>
          <w:sz w:val="24"/>
          <w:szCs w:val="24"/>
        </w:rPr>
        <w:t>).</w:t>
      </w:r>
      <w:r w:rsidR="001C391C" w:rsidRPr="00C50FDC">
        <w:rPr>
          <w:rFonts w:asciiTheme="majorBidi" w:hAnsiTheme="majorBidi" w:cstheme="majorBidi"/>
          <w:sz w:val="24"/>
          <w:szCs w:val="24"/>
        </w:rPr>
        <w:t xml:space="preserve"> </w:t>
      </w:r>
      <w:commentRangeStart w:id="17"/>
      <w:ins w:id="18" w:author="bnapp" w:date="2018-03-14T15:41:00Z">
        <w:r w:rsidR="006910B0" w:rsidRPr="00C50FDC">
          <w:rPr>
            <w:rFonts w:asciiTheme="majorBidi" w:hAnsiTheme="majorBidi" w:cstheme="majorBidi"/>
            <w:sz w:val="24"/>
            <w:szCs w:val="24"/>
          </w:rPr>
          <w:t xml:space="preserve">The dynamics of </w:t>
        </w:r>
      </w:ins>
      <w:ins w:id="19" w:author="bnapp" w:date="2018-03-14T15:42:00Z">
        <w:r w:rsidR="006910B0" w:rsidRPr="00C50FDC">
          <w:rPr>
            <w:rFonts w:asciiTheme="majorBidi" w:hAnsiTheme="majorBidi" w:cstheme="majorBidi"/>
            <w:sz w:val="24"/>
            <w:szCs w:val="24"/>
          </w:rPr>
          <w:t xml:space="preserve">drift speed is a short increase at the </w:t>
        </w:r>
      </w:ins>
      <w:ins w:id="20" w:author="bnapp" w:date="2018-03-14T15:43:00Z">
        <w:r w:rsidR="006910B0" w:rsidRPr="00C50FDC">
          <w:rPr>
            <w:rFonts w:asciiTheme="majorBidi" w:hAnsiTheme="majorBidi" w:cstheme="majorBidi"/>
            <w:sz w:val="24"/>
            <w:szCs w:val="24"/>
          </w:rPr>
          <w:t>beginning</w:t>
        </w:r>
      </w:ins>
      <w:ins w:id="21" w:author="bnapp" w:date="2018-03-14T15:42:00Z">
        <w:r w:rsidR="006910B0" w:rsidRPr="00C50FDC">
          <w:rPr>
            <w:rFonts w:asciiTheme="majorBidi" w:hAnsiTheme="majorBidi" w:cstheme="majorBidi"/>
            <w:sz w:val="24"/>
            <w:szCs w:val="24"/>
          </w:rPr>
          <w:t xml:space="preserve"> </w:t>
        </w:r>
      </w:ins>
      <w:ins w:id="22" w:author="bnapp" w:date="2018-03-14T15:44:00Z">
        <w:r w:rsidR="006910B0" w:rsidRPr="00C50FDC">
          <w:rPr>
            <w:rFonts w:asciiTheme="majorBidi" w:hAnsiTheme="majorBidi" w:cstheme="majorBidi"/>
            <w:sz w:val="24"/>
            <w:szCs w:val="24"/>
          </w:rPr>
          <w:t xml:space="preserve">of a pause </w:t>
        </w:r>
      </w:ins>
      <w:ins w:id="23" w:author="bnapp" w:date="2018-03-14T15:43:00Z">
        <w:r w:rsidR="006910B0" w:rsidRPr="00C50FDC">
          <w:rPr>
            <w:rFonts w:asciiTheme="majorBidi" w:hAnsiTheme="majorBidi" w:cstheme="majorBidi"/>
            <w:sz w:val="24"/>
            <w:szCs w:val="24"/>
          </w:rPr>
          <w:t>followed by a decrease until the target speed</w:t>
        </w:r>
      </w:ins>
      <w:ins w:id="24" w:author="bnapp" w:date="2018-03-14T15:44:00Z">
        <w:r w:rsidR="006910B0" w:rsidRPr="00C50FDC">
          <w:rPr>
            <w:rFonts w:asciiTheme="majorBidi" w:hAnsiTheme="majorBidi" w:cstheme="majorBidi"/>
            <w:sz w:val="24"/>
            <w:szCs w:val="24"/>
          </w:rPr>
          <w:t xml:space="preserve"> – while the entire range of speeds is below</w:t>
        </w:r>
      </w:ins>
      <w:ins w:id="25" w:author="bnapp" w:date="2018-03-14T15:45:00Z">
        <w:r w:rsidR="006910B0" w:rsidRPr="00E250C8">
          <w:rPr>
            <w:rFonts w:asciiTheme="majorBidi" w:hAnsiTheme="majorBidi" w:cstheme="majorBidi"/>
            <w:sz w:val="24"/>
            <w:szCs w:val="24"/>
          </w:rPr>
          <w:t xml:space="preserve"> the threshold</w:t>
        </w:r>
      </w:ins>
      <w:ins w:id="26" w:author="bnapp" w:date="2018-03-14T15:46:00Z">
        <w:r w:rsidR="006910B0" w:rsidRPr="00E250C8">
          <w:rPr>
            <w:rFonts w:asciiTheme="majorBidi" w:hAnsiTheme="majorBidi" w:cstheme="majorBidi"/>
            <w:sz w:val="24"/>
            <w:szCs w:val="24"/>
          </w:rPr>
          <w:t>s</w:t>
        </w:r>
      </w:ins>
      <w:ins w:id="27" w:author="bnapp" w:date="2018-03-14T15:45:00Z">
        <w:r w:rsidR="006910B0" w:rsidRPr="00E250C8">
          <w:rPr>
            <w:rFonts w:asciiTheme="majorBidi" w:hAnsiTheme="majorBidi" w:cstheme="majorBidi"/>
            <w:sz w:val="24"/>
            <w:szCs w:val="24"/>
          </w:rPr>
          <w:t xml:space="preserve"> for</w:t>
        </w:r>
      </w:ins>
      <w:ins w:id="28" w:author="bnapp" w:date="2018-03-14T15:44:00Z">
        <w:r w:rsidR="006910B0" w:rsidRPr="00E250C8">
          <w:rPr>
            <w:rFonts w:asciiTheme="majorBidi" w:hAnsiTheme="majorBidi" w:cstheme="majorBidi"/>
            <w:sz w:val="24"/>
            <w:szCs w:val="24"/>
          </w:rPr>
          <w:t xml:space="preserve"> saccad</w:t>
        </w:r>
      </w:ins>
      <w:ins w:id="29" w:author="bnapp" w:date="2018-03-14T15:46:00Z">
        <w:r w:rsidR="006910B0" w:rsidRPr="00E250C8">
          <w:rPr>
            <w:rFonts w:asciiTheme="majorBidi" w:hAnsiTheme="majorBidi" w:cstheme="majorBidi"/>
            <w:sz w:val="24"/>
            <w:szCs w:val="24"/>
          </w:rPr>
          <w:t>es detection</w:t>
        </w:r>
      </w:ins>
      <w:commentRangeEnd w:id="17"/>
      <w:ins w:id="30" w:author="bnapp" w:date="2018-03-14T15:47:00Z">
        <w:r w:rsidR="00F0682B" w:rsidRPr="00C50FDC">
          <w:rPr>
            <w:rStyle w:val="CommentReference"/>
            <w:rFonts w:asciiTheme="majorBidi" w:hAnsiTheme="majorBidi" w:cstheme="majorBidi"/>
            <w:sz w:val="24"/>
            <w:szCs w:val="24"/>
          </w:rPr>
          <w:commentReference w:id="17"/>
        </w:r>
        <w:r w:rsidR="00F0682B" w:rsidRPr="00C50FDC">
          <w:rPr>
            <w:rFonts w:asciiTheme="majorBidi" w:hAnsiTheme="majorBidi" w:cstheme="majorBidi"/>
            <w:sz w:val="24"/>
            <w:szCs w:val="24"/>
          </w:rPr>
          <w:t>.</w:t>
        </w:r>
      </w:ins>
    </w:p>
    <w:p w14:paraId="55E391D8" w14:textId="2F625773" w:rsidR="001C391C" w:rsidRPr="00E250C8" w:rsidRDefault="001C391C" w:rsidP="00EA137C">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 xml:space="preserve">If the visual system maintains </w:t>
      </w:r>
      <w:proofErr w:type="spellStart"/>
      <w:proofErr w:type="gramStart"/>
      <w:r w:rsidRPr="00C50FDC">
        <w:rPr>
          <w:rFonts w:asciiTheme="majorBidi" w:hAnsiTheme="majorBidi" w:cstheme="majorBidi"/>
          <w:sz w:val="24"/>
          <w:szCs w:val="24"/>
        </w:rPr>
        <w:t>Sp</w:t>
      </w:r>
      <w:proofErr w:type="spellEnd"/>
      <w:proofErr w:type="gramEnd"/>
      <w:r w:rsidRPr="00C50FDC">
        <w:rPr>
          <w:rFonts w:asciiTheme="majorBidi" w:hAnsiTheme="majorBidi" w:cstheme="majorBidi"/>
          <w:sz w:val="24"/>
          <w:szCs w:val="24"/>
        </w:rPr>
        <w:t xml:space="preserve"> when challenged with size and compromises it when challenged with tunneling, then the trial-to-trial variability of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should reflect that. Indeed, while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exhibited relatively little variance during natural viewing [</w:t>
      </w:r>
      <w:r w:rsidRPr="00C50FDC">
        <w:rPr>
          <w:rFonts w:asciiTheme="majorBidi" w:hAnsiTheme="majorBidi" w:cstheme="majorBidi"/>
          <w:sz w:val="24"/>
          <w:szCs w:val="24"/>
          <w:highlight w:val="yellow"/>
        </w:rPr>
        <w:t xml:space="preserve">[LIRON, COMPUTE THE </w:t>
      </w:r>
      <w:commentRangeStart w:id="31"/>
      <w:r w:rsidRPr="00C50FDC">
        <w:rPr>
          <w:rFonts w:asciiTheme="majorBidi" w:hAnsiTheme="majorBidi" w:cstheme="majorBidi"/>
          <w:sz w:val="24"/>
          <w:szCs w:val="24"/>
          <w:highlight w:val="yellow"/>
        </w:rPr>
        <w:t>CV</w:t>
      </w:r>
      <w:commentRangeEnd w:id="31"/>
      <w:r w:rsidR="004F2D4E" w:rsidRPr="00C50FDC">
        <w:rPr>
          <w:rStyle w:val="CommentReference"/>
          <w:rFonts w:asciiTheme="majorBidi" w:hAnsiTheme="majorBidi" w:cstheme="majorBidi"/>
          <w:sz w:val="24"/>
          <w:szCs w:val="24"/>
        </w:rPr>
        <w:commentReference w:id="31"/>
      </w:r>
      <w:r w:rsidRPr="00C50FDC">
        <w:rPr>
          <w:rFonts w:asciiTheme="majorBidi" w:hAnsiTheme="majorBidi" w:cstheme="majorBidi"/>
          <w:sz w:val="24"/>
          <w:szCs w:val="24"/>
          <w:highlight w:val="yellow"/>
        </w:rPr>
        <w:t>]]</w:t>
      </w:r>
      <w:r w:rsidRPr="00C50FDC">
        <w:rPr>
          <w:rFonts w:asciiTheme="majorBidi" w:hAnsiTheme="majorBidi" w:cstheme="majorBidi"/>
          <w:sz w:val="24"/>
          <w:szCs w:val="24"/>
        </w:rPr>
        <w:t xml:space="preserve">, its variance increased significantly </w:t>
      </w:r>
      <w:r w:rsidR="001236D1" w:rsidRPr="00C50FDC">
        <w:rPr>
          <w:rFonts w:asciiTheme="majorBidi" w:hAnsiTheme="majorBidi" w:cstheme="majorBidi"/>
          <w:sz w:val="24"/>
          <w:szCs w:val="24"/>
        </w:rPr>
        <w:t>when tunneled</w:t>
      </w:r>
      <w:r w:rsidRPr="00C50FDC">
        <w:rPr>
          <w:rFonts w:asciiTheme="majorBidi" w:hAnsiTheme="majorBidi" w:cstheme="majorBidi"/>
          <w:sz w:val="24"/>
          <w:szCs w:val="24"/>
        </w:rPr>
        <w:t xml:space="preserve"> (</w:t>
      </w:r>
      <w:r w:rsidRPr="00C50FDC">
        <w:rPr>
          <w:rFonts w:asciiTheme="majorBidi" w:hAnsiTheme="majorBidi" w:cstheme="majorBidi"/>
          <w:b/>
          <w:bCs/>
          <w:sz w:val="24"/>
          <w:szCs w:val="24"/>
        </w:rPr>
        <w:t>Fig. 2d</w:t>
      </w:r>
      <w:r w:rsidRPr="00C50FDC">
        <w:rPr>
          <w:rFonts w:asciiTheme="majorBidi" w:hAnsiTheme="majorBidi" w:cstheme="majorBidi"/>
          <w:sz w:val="24"/>
          <w:szCs w:val="24"/>
        </w:rPr>
        <w:t>).</w:t>
      </w:r>
      <w:ins w:id="32" w:author="bnapp" w:date="2018-03-14T15:51:00Z">
        <w:r w:rsidR="00A20C9A" w:rsidRPr="00C50FDC">
          <w:rPr>
            <w:rFonts w:asciiTheme="majorBidi" w:hAnsiTheme="majorBidi" w:cstheme="majorBidi"/>
            <w:sz w:val="24"/>
            <w:szCs w:val="24"/>
          </w:rPr>
          <w:t xml:space="preserve"> </w:t>
        </w:r>
        <w:commentRangeStart w:id="33"/>
        <w:r w:rsidR="00A20C9A" w:rsidRPr="00C50FDC">
          <w:rPr>
            <w:rFonts w:asciiTheme="majorBidi" w:hAnsiTheme="majorBidi" w:cstheme="majorBidi"/>
            <w:sz w:val="24"/>
            <w:szCs w:val="24"/>
          </w:rPr>
          <w:t xml:space="preserve">(This was </w:t>
        </w:r>
        <w:r w:rsidR="00A20C9A" w:rsidRPr="00C50FDC">
          <w:rPr>
            <w:rFonts w:asciiTheme="majorBidi" w:hAnsiTheme="majorBidi" w:cstheme="majorBidi"/>
            <w:sz w:val="24"/>
            <w:szCs w:val="24"/>
          </w:rPr>
          <w:t xml:space="preserve">again </w:t>
        </w:r>
        <w:r w:rsidR="00A20C9A" w:rsidRPr="00C50FDC">
          <w:rPr>
            <w:rFonts w:asciiTheme="majorBidi" w:hAnsiTheme="majorBidi" w:cstheme="majorBidi"/>
            <w:sz w:val="24"/>
            <w:szCs w:val="24"/>
          </w:rPr>
          <w:t>further ensured by comparing 3 seconds time wi</w:t>
        </w:r>
        <w:r w:rsidR="00A20C9A" w:rsidRPr="00E250C8">
          <w:rPr>
            <w:rFonts w:asciiTheme="majorBidi" w:hAnsiTheme="majorBidi" w:cstheme="majorBidi"/>
            <w:sz w:val="24"/>
            <w:szCs w:val="24"/>
          </w:rPr>
          <w:t>ndows from the tunneled trials, to care for the difference in trials length).</w:t>
        </w:r>
      </w:ins>
      <w:r w:rsidR="001236D1" w:rsidRPr="00E250C8">
        <w:rPr>
          <w:rFonts w:asciiTheme="majorBidi" w:hAnsiTheme="majorBidi" w:cstheme="majorBidi"/>
          <w:sz w:val="24"/>
          <w:szCs w:val="24"/>
        </w:rPr>
        <w:t xml:space="preserve"> </w:t>
      </w:r>
      <w:commentRangeEnd w:id="33"/>
      <w:r w:rsidR="008A19DF" w:rsidRPr="00C50FDC">
        <w:rPr>
          <w:rStyle w:val="CommentReference"/>
          <w:rFonts w:asciiTheme="majorBidi" w:hAnsiTheme="majorBidi" w:cstheme="majorBidi"/>
          <w:sz w:val="24"/>
          <w:szCs w:val="24"/>
        </w:rPr>
        <w:commentReference w:id="33"/>
      </w:r>
      <w:commentRangeStart w:id="34"/>
      <w:r w:rsidR="001236D1" w:rsidRPr="00C50FDC">
        <w:rPr>
          <w:rFonts w:asciiTheme="majorBidi" w:hAnsiTheme="majorBidi" w:cstheme="majorBidi"/>
          <w:sz w:val="24"/>
          <w:szCs w:val="24"/>
        </w:rPr>
        <w:t>for comparison</w:t>
      </w:r>
      <w:commentRangeEnd w:id="34"/>
      <w:r w:rsidR="003A6BAD" w:rsidRPr="00C50FDC">
        <w:rPr>
          <w:rStyle w:val="CommentReference"/>
          <w:rFonts w:asciiTheme="majorBidi" w:hAnsiTheme="majorBidi" w:cstheme="majorBidi"/>
          <w:sz w:val="24"/>
          <w:szCs w:val="24"/>
        </w:rPr>
        <w:commentReference w:id="34"/>
      </w:r>
      <w:r w:rsidR="001236D1" w:rsidRPr="00C50FDC">
        <w:rPr>
          <w:rFonts w:asciiTheme="majorBidi" w:hAnsiTheme="majorBidi" w:cstheme="majorBidi"/>
          <w:sz w:val="24"/>
          <w:szCs w:val="24"/>
        </w:rPr>
        <w:t>, s</w:t>
      </w:r>
      <w:r w:rsidRPr="00C50FDC">
        <w:rPr>
          <w:rFonts w:asciiTheme="majorBidi" w:hAnsiTheme="majorBidi" w:cstheme="majorBidi"/>
          <w:sz w:val="24"/>
          <w:szCs w:val="24"/>
        </w:rPr>
        <w:t>accadic kinematics obeyed a main-sequence pattern to the same extent in natural and tunneled conditions for low saccadic amplitudes, amplitudes that scaled with the image size (up to 7.5 deg for Large and 3 deg for Small images); beyond these amplitudes the main-sequence showed higher variations in tunneled vision (</w:t>
      </w:r>
      <w:proofErr w:type="spellStart"/>
      <w:r w:rsidRPr="00C50FDC">
        <w:rPr>
          <w:rFonts w:asciiTheme="majorBidi" w:hAnsiTheme="majorBidi" w:cstheme="majorBidi"/>
          <w:sz w:val="24"/>
          <w:szCs w:val="24"/>
          <w:highlight w:val="yellow"/>
        </w:rPr>
        <w:t>supp_Fig</w:t>
      </w:r>
      <w:proofErr w:type="spellEnd"/>
      <w:r w:rsidRPr="00C50FDC">
        <w:rPr>
          <w:rFonts w:asciiTheme="majorBidi" w:hAnsiTheme="majorBidi" w:cstheme="majorBidi"/>
          <w:sz w:val="24"/>
          <w:szCs w:val="24"/>
          <w:highlight w:val="yellow"/>
        </w:rPr>
        <w:t>. X</w:t>
      </w:r>
      <w:r w:rsidRPr="00C50FDC">
        <w:rPr>
          <w:rFonts w:asciiTheme="majorBidi" w:hAnsiTheme="majorBidi" w:cstheme="majorBidi"/>
          <w:sz w:val="24"/>
          <w:szCs w:val="24"/>
        </w:rPr>
        <w:t xml:space="preserve">). </w:t>
      </w:r>
    </w:p>
    <w:p w14:paraId="58E8C62E" w14:textId="3199497A" w:rsidR="00076720" w:rsidRPr="005723C1" w:rsidRDefault="0043587C" w:rsidP="00EA137C">
      <w:pPr>
        <w:spacing w:line="360" w:lineRule="auto"/>
        <w:jc w:val="both"/>
        <w:rPr>
          <w:rFonts w:asciiTheme="majorBidi" w:hAnsiTheme="majorBidi" w:cstheme="majorBidi"/>
          <w:sz w:val="24"/>
          <w:szCs w:val="24"/>
        </w:rPr>
      </w:pPr>
      <w:r w:rsidRPr="00E250C8">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250C8">
        <w:rPr>
          <w:rFonts w:asciiTheme="majorBidi" w:hAnsiTheme="majorBidi" w:cstheme="majorBidi"/>
          <w:sz w:val="24"/>
          <w:szCs w:val="24"/>
        </w:rPr>
        <w:t>Sp</w:t>
      </w:r>
      <w:proofErr w:type="spellEnd"/>
      <w:proofErr w:type="gramEnd"/>
      <w:r w:rsidRPr="00E250C8">
        <w:rPr>
          <w:rFonts w:asciiTheme="majorBidi" w:hAnsiTheme="majorBidi" w:cstheme="majorBidi"/>
          <w:sz w:val="24"/>
          <w:szCs w:val="24"/>
        </w:rPr>
        <w:t xml:space="preserve"> and </w:t>
      </w:r>
      <w:proofErr w:type="spellStart"/>
      <w:r w:rsidRPr="00E250C8">
        <w:rPr>
          <w:rFonts w:asciiTheme="majorBidi" w:hAnsiTheme="majorBidi" w:cstheme="majorBidi"/>
          <w:sz w:val="24"/>
          <w:szCs w:val="24"/>
        </w:rPr>
        <w:t>Xp</w:t>
      </w:r>
      <w:proofErr w:type="spellEnd"/>
      <w:r w:rsidRPr="00E250C8">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C50FDC">
        <w:rPr>
          <w:rFonts w:asciiTheme="majorBidi" w:hAnsiTheme="majorBidi" w:cstheme="majorBidi"/>
          <w:sz w:val="24"/>
          <w:szCs w:val="24"/>
        </w:rPr>
        <w:fldChar w:fldCharType="begin"/>
      </w:r>
      <w:r w:rsidR="00D57987" w:rsidRPr="006B6547">
        <w:rPr>
          <w:rFonts w:asciiTheme="majorBidi" w:hAnsiTheme="majorBidi" w:cstheme="majorBidi"/>
          <w:sz w:val="24"/>
          <w:szCs w:val="24"/>
        </w:rPr>
        <w:instrText xml:space="preserve"> ADDIN EN.CITE &lt;EndNote&gt;&lt;Cite&gt;&lt;Author&gt;Ahissar&lt;/Author&gt;&lt;Year&gt;2014&lt;/Year&gt;&lt;RecNum&gt;3699&lt;/RecNum&gt;&lt;DisplayText&gt;&lt;style face="superscript"&gt;9&lt;/style&gt;&lt;/DisplayText&gt;&lt;record&gt;&lt;rec-number&gt;3699&lt;/rec-number&gt;&lt;foreign-keys&gt;&lt;key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6B6547">
        <w:rPr>
          <w:rFonts w:asciiTheme="majorBidi" w:hAnsiTheme="majorBidi" w:cstheme="majorBidi"/>
          <w:sz w:val="24"/>
          <w:szCs w:val="24"/>
        </w:rPr>
        <w:fldChar w:fldCharType="separate"/>
      </w:r>
      <w:r w:rsidR="00D57987" w:rsidRPr="00C50FDC">
        <w:rPr>
          <w:rFonts w:asciiTheme="majorBidi" w:hAnsiTheme="majorBidi" w:cstheme="majorBidi"/>
          <w:noProof/>
          <w:sz w:val="24"/>
          <w:szCs w:val="24"/>
          <w:vertAlign w:val="superscript"/>
        </w:rPr>
        <w:t>9</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To analyze the interactions between saccades and drift kinematics in more </w:t>
      </w:r>
      <w:r w:rsidRPr="00C50FDC">
        <w:rPr>
          <w:rFonts w:asciiTheme="majorBidi" w:hAnsiTheme="majorBidi" w:cstheme="majorBidi"/>
          <w:sz w:val="24"/>
          <w:szCs w:val="24"/>
        </w:rPr>
        <w:lastRenderedPageBreak/>
        <w:t xml:space="preserve">detail we </w:t>
      </w:r>
      <w:r w:rsidR="00A94A09" w:rsidRPr="00C50FDC">
        <w:rPr>
          <w:rFonts w:asciiTheme="majorBidi" w:hAnsiTheme="majorBidi" w:cstheme="majorBidi"/>
          <w:color w:val="000000" w:themeColor="text1"/>
          <w:sz w:val="24"/>
          <w:szCs w:val="24"/>
        </w:rPr>
        <w:t xml:space="preserve">examined the spatiotemporal trajectories of </w:t>
      </w:r>
      <w:r w:rsidRPr="00C50FDC">
        <w:rPr>
          <w:rFonts w:asciiTheme="majorBidi" w:hAnsiTheme="majorBidi" w:cstheme="majorBidi"/>
          <w:color w:val="000000" w:themeColor="text1"/>
          <w:sz w:val="24"/>
          <w:szCs w:val="24"/>
        </w:rPr>
        <w:t>eye movements</w:t>
      </w:r>
      <w:r w:rsidR="00A94A09" w:rsidRPr="00C50FDC">
        <w:rPr>
          <w:rFonts w:asciiTheme="majorBidi" w:hAnsiTheme="majorBidi" w:cstheme="majorBidi"/>
          <w:color w:val="000000" w:themeColor="text1"/>
          <w:sz w:val="24"/>
          <w:szCs w:val="24"/>
        </w:rPr>
        <w:t xml:space="preserve"> during individual trials (</w:t>
      </w:r>
      <w:r w:rsidR="00A94A09" w:rsidRPr="00C50FDC">
        <w:rPr>
          <w:rFonts w:asciiTheme="majorBidi" w:hAnsiTheme="majorBidi" w:cstheme="majorBidi"/>
          <w:b/>
          <w:bCs/>
          <w:color w:val="000000" w:themeColor="text1"/>
          <w:sz w:val="24"/>
          <w:szCs w:val="24"/>
        </w:rPr>
        <w:t xml:space="preserve">Fig. </w:t>
      </w:r>
      <w:r w:rsidRPr="00E250C8">
        <w:rPr>
          <w:rFonts w:asciiTheme="majorBidi" w:hAnsiTheme="majorBidi" w:cstheme="majorBidi"/>
          <w:b/>
          <w:bCs/>
          <w:color w:val="000000" w:themeColor="text1"/>
          <w:sz w:val="24"/>
          <w:szCs w:val="24"/>
        </w:rPr>
        <w:t>3</w:t>
      </w:r>
      <w:r w:rsidR="00A94A09" w:rsidRPr="00E250C8">
        <w:rPr>
          <w:rFonts w:asciiTheme="majorBidi" w:hAnsiTheme="majorBidi" w:cstheme="majorBidi"/>
          <w:color w:val="000000" w:themeColor="text1"/>
          <w:sz w:val="24"/>
          <w:szCs w:val="24"/>
        </w:rPr>
        <w:t xml:space="preserve">). Tunneled vision of </w:t>
      </w:r>
      <w:proofErr w:type="gramStart"/>
      <w:r w:rsidR="00A94A09" w:rsidRPr="00E250C8">
        <w:rPr>
          <w:rFonts w:asciiTheme="majorBidi" w:hAnsiTheme="majorBidi" w:cstheme="majorBidi"/>
          <w:color w:val="000000" w:themeColor="text1"/>
          <w:sz w:val="24"/>
          <w:szCs w:val="24"/>
        </w:rPr>
        <w:t>Large</w:t>
      </w:r>
      <w:proofErr w:type="gramEnd"/>
      <w:r w:rsidR="00A94A09" w:rsidRPr="00E250C8">
        <w:rPr>
          <w:rFonts w:asciiTheme="majorBidi" w:hAnsiTheme="majorBidi" w:cstheme="majorBidi"/>
          <w:color w:val="000000" w:themeColor="text1"/>
          <w:sz w:val="24"/>
          <w:szCs w:val="24"/>
        </w:rPr>
        <w:t xml:space="preserve"> images induced a novel </w:t>
      </w:r>
      <w:r w:rsidR="00BD217D" w:rsidRPr="00E250C8">
        <w:rPr>
          <w:rFonts w:asciiTheme="majorBidi" w:hAnsiTheme="majorBidi" w:cstheme="majorBidi"/>
          <w:color w:val="000000" w:themeColor="text1"/>
          <w:sz w:val="24"/>
          <w:szCs w:val="24"/>
        </w:rPr>
        <w:t>saccadic</w:t>
      </w:r>
      <w:r w:rsidRPr="00E250C8">
        <w:rPr>
          <w:rFonts w:asciiTheme="majorBidi" w:hAnsiTheme="majorBidi" w:cstheme="majorBidi"/>
          <w:color w:val="000000" w:themeColor="text1"/>
          <w:sz w:val="24"/>
          <w:szCs w:val="24"/>
        </w:rPr>
        <w:t xml:space="preserve"> pattern</w:t>
      </w:r>
      <w:r w:rsidR="00DB15E3" w:rsidRPr="00E250C8">
        <w:rPr>
          <w:rFonts w:asciiTheme="majorBidi" w:hAnsiTheme="majorBidi" w:cstheme="majorBidi"/>
          <w:color w:val="000000" w:themeColor="text1"/>
          <w:sz w:val="24"/>
          <w:szCs w:val="24"/>
        </w:rPr>
        <w:t xml:space="preserve"> - </w:t>
      </w:r>
      <w:r w:rsidR="00A94A09" w:rsidRPr="00E250C8">
        <w:rPr>
          <w:rFonts w:asciiTheme="majorBidi" w:hAnsiTheme="majorBidi" w:cstheme="majorBidi"/>
          <w:color w:val="000000" w:themeColor="text1"/>
          <w:sz w:val="24"/>
          <w:szCs w:val="24"/>
        </w:rPr>
        <w:t xml:space="preserve">border-following </w:t>
      </w:r>
      <w:r w:rsidR="00A94A09" w:rsidRPr="00E250C8">
        <w:rPr>
          <w:rFonts w:asciiTheme="majorBidi" w:hAnsiTheme="majorBidi" w:cstheme="majorBidi"/>
          <w:sz w:val="24"/>
          <w:szCs w:val="24"/>
        </w:rPr>
        <w:t>(</w:t>
      </w:r>
      <w:r w:rsidR="00A94A09" w:rsidRPr="00E250C8">
        <w:rPr>
          <w:rFonts w:asciiTheme="majorBidi" w:hAnsiTheme="majorBidi" w:cstheme="majorBidi"/>
          <w:b/>
          <w:bCs/>
          <w:sz w:val="24"/>
          <w:szCs w:val="24"/>
        </w:rPr>
        <w:t xml:space="preserve">Fig. </w:t>
      </w:r>
      <w:r w:rsidR="00BD217D" w:rsidRPr="00E250C8">
        <w:rPr>
          <w:rFonts w:asciiTheme="majorBidi" w:hAnsiTheme="majorBidi" w:cstheme="majorBidi"/>
          <w:b/>
          <w:bCs/>
          <w:sz w:val="24"/>
          <w:szCs w:val="24"/>
        </w:rPr>
        <w:t>3</w:t>
      </w:r>
      <w:r w:rsidR="00A94A09" w:rsidRPr="00E250C8">
        <w:rPr>
          <w:rFonts w:asciiTheme="majorBidi" w:hAnsiTheme="majorBidi" w:cstheme="majorBidi"/>
          <w:b/>
          <w:bCs/>
          <w:sz w:val="24"/>
          <w:szCs w:val="24"/>
        </w:rPr>
        <w:t>a</w:t>
      </w:r>
      <w:r w:rsidR="00A94A09" w:rsidRPr="00E250C8">
        <w:rPr>
          <w:rFonts w:asciiTheme="majorBidi" w:hAnsiTheme="majorBidi" w:cstheme="majorBidi"/>
          <w:sz w:val="24"/>
          <w:szCs w:val="24"/>
        </w:rPr>
        <w:t>).</w:t>
      </w:r>
      <w:r w:rsidR="00A94A09" w:rsidRPr="00E250C8">
        <w:rPr>
          <w:rFonts w:asciiTheme="majorBidi" w:hAnsiTheme="majorBidi" w:cstheme="majorBidi"/>
          <w:color w:val="000000" w:themeColor="text1"/>
          <w:sz w:val="24"/>
          <w:szCs w:val="24"/>
        </w:rPr>
        <w:t xml:space="preserve"> </w:t>
      </w:r>
      <w:r w:rsidR="00A94A09" w:rsidRPr="004669A7">
        <w:rPr>
          <w:rFonts w:asciiTheme="majorBidi" w:hAnsiTheme="majorBidi" w:cstheme="majorBidi"/>
          <w:color w:val="000000" w:themeColor="text1"/>
          <w:sz w:val="24"/>
          <w:szCs w:val="24"/>
        </w:rPr>
        <w:t>Most (</w:t>
      </w:r>
      <w:r w:rsidR="00A94A09" w:rsidRPr="004669A7">
        <w:rPr>
          <w:rFonts w:asciiTheme="majorBidi" w:hAnsiTheme="majorBidi" w:cstheme="majorBidi"/>
          <w:sz w:val="24"/>
          <w:szCs w:val="24"/>
        </w:rPr>
        <w:t>55±7%</w:t>
      </w:r>
      <w:r w:rsidR="00A94A09" w:rsidRPr="000E2B83">
        <w:rPr>
          <w:rFonts w:asciiTheme="majorBidi" w:hAnsiTheme="majorBidi" w:cstheme="majorBidi"/>
          <w:sz w:val="24"/>
          <w:szCs w:val="24"/>
        </w:rPr>
        <w:t xml:space="preserve">) of the saccades made by all participants in all </w:t>
      </w:r>
      <w:r w:rsidR="00A94A09" w:rsidRPr="00EA137C">
        <w:rPr>
          <w:rFonts w:asciiTheme="majorBidi" w:hAnsiTheme="majorBidi" w:cstheme="majorBidi"/>
          <w:sz w:val="24"/>
          <w:szCs w:val="24"/>
        </w:rPr>
        <w:t>Large</w:t>
      </w:r>
      <w:r w:rsidR="00A94A09" w:rsidRPr="006B6547">
        <w:rPr>
          <w:rFonts w:asciiTheme="majorBidi" w:hAnsiTheme="majorBidi" w:cstheme="majorBidi"/>
          <w:sz w:val="24"/>
          <w:szCs w:val="24"/>
        </w:rPr>
        <w:t xml:space="preserve">-tunneled trials were border-following, and as a result </w:t>
      </w:r>
      <w:r w:rsidR="00A94A09" w:rsidRPr="00027037">
        <w:rPr>
          <w:rFonts w:asciiTheme="majorBidi" w:hAnsiTheme="majorBidi" w:cstheme="majorBidi"/>
          <w:sz w:val="24"/>
          <w:szCs w:val="24"/>
        </w:rPr>
        <w:t>most (59±4%) of the pauses were on borders, compared with 20±7% and 28±4%, respectively, in all other conditions (</w:t>
      </w:r>
      <w:r w:rsidR="00A94A09" w:rsidRPr="005723C1">
        <w:rPr>
          <w:rFonts w:asciiTheme="majorBidi" w:hAnsiTheme="majorBidi" w:cstheme="majorBidi"/>
          <w:b/>
          <w:bCs/>
          <w:sz w:val="24"/>
          <w:szCs w:val="24"/>
        </w:rPr>
        <w:t xml:space="preserve">Fig. </w:t>
      </w:r>
      <w:r w:rsidR="00BD217D" w:rsidRPr="005723C1">
        <w:rPr>
          <w:rFonts w:asciiTheme="majorBidi" w:hAnsiTheme="majorBidi" w:cstheme="majorBidi"/>
          <w:b/>
          <w:bCs/>
          <w:sz w:val="24"/>
          <w:szCs w:val="24"/>
        </w:rPr>
        <w:t>3</w:t>
      </w:r>
      <w:r w:rsidR="00A94A09" w:rsidRPr="005723C1">
        <w:rPr>
          <w:rFonts w:asciiTheme="majorBidi" w:hAnsiTheme="majorBidi" w:cstheme="majorBidi"/>
          <w:b/>
          <w:bCs/>
          <w:sz w:val="24"/>
          <w:szCs w:val="24"/>
        </w:rPr>
        <w:t>b</w:t>
      </w:r>
      <w:r w:rsidR="00A94A09" w:rsidRPr="005723C1">
        <w:rPr>
          <w:rFonts w:asciiTheme="majorBidi" w:hAnsiTheme="majorBidi" w:cstheme="majorBidi"/>
          <w:sz w:val="24"/>
          <w:szCs w:val="24"/>
        </w:rPr>
        <w:t xml:space="preserve">; see </w:t>
      </w:r>
      <w:r w:rsidR="00A94A09" w:rsidRPr="005723C1">
        <w:rPr>
          <w:rFonts w:asciiTheme="majorBidi" w:hAnsiTheme="majorBidi" w:cstheme="majorBidi"/>
          <w:b/>
          <w:bCs/>
          <w:sz w:val="24"/>
          <w:szCs w:val="24"/>
        </w:rPr>
        <w:t>Methods</w:t>
      </w:r>
      <w:r w:rsidR="00A94A09" w:rsidRPr="005723C1">
        <w:rPr>
          <w:rFonts w:asciiTheme="majorBidi" w:hAnsiTheme="majorBidi" w:cstheme="majorBidi"/>
          <w:sz w:val="24"/>
          <w:szCs w:val="24"/>
        </w:rPr>
        <w:t xml:space="preserve">). </w:t>
      </w:r>
      <w:r w:rsidR="00B16A7D" w:rsidRPr="005723C1">
        <w:rPr>
          <w:rFonts w:asciiTheme="majorBidi" w:hAnsiTheme="majorBidi" w:cstheme="majorBidi"/>
          <w:sz w:val="24"/>
          <w:szCs w:val="24"/>
        </w:rPr>
        <w:t>During pauses close to borders d</w:t>
      </w:r>
      <w:r w:rsidR="00A94A09" w:rsidRPr="005723C1">
        <w:rPr>
          <w:rFonts w:asciiTheme="majorBidi" w:hAnsiTheme="majorBidi" w:cstheme="majorBidi"/>
          <w:sz w:val="24"/>
          <w:szCs w:val="24"/>
        </w:rPr>
        <w:t xml:space="preserve">rift trajectories </w:t>
      </w:r>
      <w:r w:rsidR="00B16A7D" w:rsidRPr="005723C1">
        <w:rPr>
          <w:rFonts w:asciiTheme="majorBidi" w:hAnsiTheme="majorBidi" w:cstheme="majorBidi"/>
          <w:sz w:val="24"/>
          <w:szCs w:val="24"/>
        </w:rPr>
        <w:t>scanned differently if vision was challenged or not. When challenged, by tunnelin</w:t>
      </w:r>
      <w:r w:rsidR="00B16A7D" w:rsidRPr="00C50FDC">
        <w:rPr>
          <w:rFonts w:asciiTheme="majorBidi" w:hAnsiTheme="majorBidi" w:cstheme="majorBidi"/>
          <w:sz w:val="24"/>
          <w:szCs w:val="24"/>
          <w:rPrChange w:id="35" w:author="bnapp" w:date="2018-03-14T17:56:00Z">
            <w:rPr>
              <w:rFonts w:asciiTheme="majorBidi" w:hAnsiTheme="majorBidi" w:cstheme="majorBidi"/>
              <w:sz w:val="24"/>
              <w:szCs w:val="24"/>
            </w:rPr>
          </w:rPrChange>
        </w:rPr>
        <w:t xml:space="preserve">g or size, the eye tended to drift in a </w:t>
      </w:r>
      <w:del w:id="36" w:author="bnapp" w:date="2018-03-14T15:55:00Z">
        <w:r w:rsidR="00B16A7D" w:rsidRPr="00C50FDC" w:rsidDel="002E2E6E">
          <w:rPr>
            <w:rFonts w:asciiTheme="majorBidi" w:hAnsiTheme="majorBidi" w:cstheme="majorBidi"/>
            <w:sz w:val="24"/>
            <w:szCs w:val="24"/>
            <w:rPrChange w:id="37" w:author="bnapp" w:date="2018-03-14T17:56:00Z">
              <w:rPr>
                <w:rFonts w:asciiTheme="majorBidi" w:hAnsiTheme="majorBidi" w:cstheme="majorBidi"/>
                <w:sz w:val="24"/>
                <w:szCs w:val="24"/>
              </w:rPr>
            </w:rPrChange>
          </w:rPr>
          <w:delText>more</w:delText>
        </w:r>
        <w:r w:rsidR="00A94A09" w:rsidRPr="00C50FDC" w:rsidDel="002E2E6E">
          <w:rPr>
            <w:rFonts w:asciiTheme="majorBidi" w:hAnsiTheme="majorBidi" w:cstheme="majorBidi"/>
            <w:sz w:val="24"/>
            <w:szCs w:val="24"/>
            <w:rPrChange w:id="38" w:author="bnapp" w:date="2018-03-14T17:56:00Z">
              <w:rPr>
                <w:rFonts w:asciiTheme="majorBidi" w:hAnsiTheme="majorBidi" w:cstheme="majorBidi"/>
                <w:sz w:val="24"/>
                <w:szCs w:val="24"/>
              </w:rPr>
            </w:rPrChange>
          </w:rPr>
          <w:delText xml:space="preserve"> curv</w:delText>
        </w:r>
        <w:r w:rsidR="00B16A7D" w:rsidRPr="00C50FDC" w:rsidDel="002E2E6E">
          <w:rPr>
            <w:rFonts w:asciiTheme="majorBidi" w:hAnsiTheme="majorBidi" w:cstheme="majorBidi"/>
            <w:sz w:val="24"/>
            <w:szCs w:val="24"/>
            <w:rPrChange w:id="39" w:author="bnapp" w:date="2018-03-14T17:56:00Z">
              <w:rPr>
                <w:rFonts w:asciiTheme="majorBidi" w:hAnsiTheme="majorBidi" w:cstheme="majorBidi"/>
                <w:sz w:val="24"/>
                <w:szCs w:val="24"/>
              </w:rPr>
            </w:rPrChange>
          </w:rPr>
          <w:delText>y</w:delText>
        </w:r>
      </w:del>
      <w:ins w:id="40" w:author="bnapp" w:date="2018-03-14T15:55:00Z">
        <w:r w:rsidR="002E2E6E" w:rsidRPr="00C50FDC">
          <w:rPr>
            <w:rFonts w:asciiTheme="majorBidi" w:hAnsiTheme="majorBidi" w:cstheme="majorBidi"/>
            <w:sz w:val="24"/>
            <w:szCs w:val="24"/>
            <w:rPrChange w:id="41" w:author="bnapp" w:date="2018-03-14T17:56:00Z">
              <w:rPr>
                <w:rFonts w:asciiTheme="majorBidi" w:hAnsiTheme="majorBidi" w:cstheme="majorBidi"/>
                <w:sz w:val="24"/>
                <w:szCs w:val="24"/>
              </w:rPr>
            </w:rPrChange>
          </w:rPr>
          <w:t>curvier</w:t>
        </w:r>
      </w:ins>
      <w:r w:rsidR="00B16A7D" w:rsidRPr="00C50FDC">
        <w:rPr>
          <w:rFonts w:asciiTheme="majorBidi" w:hAnsiTheme="majorBidi" w:cstheme="majorBidi"/>
          <w:sz w:val="24"/>
          <w:szCs w:val="24"/>
          <w:rPrChange w:id="42" w:author="bnapp" w:date="2018-03-14T17:56:00Z">
            <w:rPr>
              <w:rFonts w:asciiTheme="majorBidi" w:hAnsiTheme="majorBidi" w:cstheme="majorBidi"/>
              <w:sz w:val="24"/>
              <w:szCs w:val="24"/>
            </w:rPr>
          </w:rPrChange>
        </w:rPr>
        <w:t xml:space="preserve"> pattern</w:t>
      </w:r>
      <w:r w:rsidR="00A94A09" w:rsidRPr="00C50FDC">
        <w:rPr>
          <w:rFonts w:asciiTheme="majorBidi" w:hAnsiTheme="majorBidi" w:cstheme="majorBidi"/>
          <w:sz w:val="24"/>
          <w:szCs w:val="24"/>
          <w:rPrChange w:id="43" w:author="bnapp" w:date="2018-03-14T17:56:00Z">
            <w:rPr>
              <w:rFonts w:asciiTheme="majorBidi" w:hAnsiTheme="majorBidi" w:cstheme="majorBidi"/>
              <w:sz w:val="24"/>
              <w:szCs w:val="24"/>
            </w:rPr>
          </w:rPrChange>
        </w:rPr>
        <w:t xml:space="preserve">, </w:t>
      </w:r>
      <w:commentRangeStart w:id="44"/>
      <w:r w:rsidR="00B16A7D" w:rsidRPr="00C50FDC">
        <w:rPr>
          <w:rFonts w:asciiTheme="majorBidi" w:hAnsiTheme="majorBidi" w:cstheme="majorBidi"/>
          <w:sz w:val="24"/>
          <w:szCs w:val="24"/>
          <w:highlight w:val="yellow"/>
          <w:rPrChange w:id="45" w:author="bnapp" w:date="2018-03-14T17:56:00Z">
            <w:rPr>
              <w:rFonts w:asciiTheme="majorBidi" w:hAnsiTheme="majorBidi" w:cstheme="majorBidi"/>
              <w:sz w:val="24"/>
              <w:szCs w:val="24"/>
              <w:highlight w:val="yellow"/>
            </w:rPr>
          </w:rPrChange>
        </w:rPr>
        <w:t>remaining closer to their starting location</w:t>
      </w:r>
      <w:commentRangeEnd w:id="44"/>
      <w:r w:rsidR="00863FD1" w:rsidRPr="00027037">
        <w:rPr>
          <w:rStyle w:val="CommentReference"/>
          <w:rFonts w:asciiTheme="majorBidi" w:hAnsiTheme="majorBidi" w:cstheme="majorBidi"/>
          <w:sz w:val="24"/>
          <w:szCs w:val="24"/>
        </w:rPr>
        <w:commentReference w:id="44"/>
      </w:r>
      <w:r w:rsidR="00B16A7D" w:rsidRPr="00C50FDC">
        <w:rPr>
          <w:rFonts w:asciiTheme="majorBidi" w:hAnsiTheme="majorBidi" w:cstheme="majorBidi"/>
          <w:sz w:val="24"/>
          <w:szCs w:val="24"/>
        </w:rPr>
        <w:t xml:space="preserve"> </w:t>
      </w:r>
      <w:r w:rsidR="00A94A09" w:rsidRPr="00C50FDC">
        <w:rPr>
          <w:rFonts w:asciiTheme="majorBidi" w:hAnsiTheme="majorBidi" w:cstheme="majorBidi"/>
          <w:sz w:val="24"/>
          <w:szCs w:val="24"/>
        </w:rPr>
        <w:t>(</w:t>
      </w:r>
      <w:r w:rsidR="00A94A09" w:rsidRPr="00C50FDC">
        <w:rPr>
          <w:rFonts w:asciiTheme="majorBidi" w:hAnsiTheme="majorBidi" w:cstheme="majorBidi"/>
          <w:b/>
          <w:bCs/>
          <w:sz w:val="24"/>
          <w:szCs w:val="24"/>
        </w:rPr>
        <w:t xml:space="preserve">Fig. </w:t>
      </w:r>
      <w:r w:rsidR="00BD217D" w:rsidRPr="00C50FDC">
        <w:rPr>
          <w:rFonts w:asciiTheme="majorBidi" w:hAnsiTheme="majorBidi" w:cstheme="majorBidi"/>
          <w:b/>
          <w:bCs/>
          <w:sz w:val="24"/>
          <w:szCs w:val="24"/>
        </w:rPr>
        <w:t>3</w:t>
      </w:r>
      <w:r w:rsidR="00A94A09" w:rsidRPr="00C50FDC">
        <w:rPr>
          <w:rFonts w:asciiTheme="majorBidi" w:hAnsiTheme="majorBidi" w:cstheme="majorBidi"/>
          <w:b/>
          <w:bCs/>
          <w:sz w:val="24"/>
          <w:szCs w:val="24"/>
        </w:rPr>
        <w:t xml:space="preserve">c; </w:t>
      </w:r>
      <w:r w:rsidR="00A94A09" w:rsidRPr="00C50FDC">
        <w:rPr>
          <w:rFonts w:asciiTheme="majorBidi" w:hAnsiTheme="majorBidi" w:cstheme="majorBidi"/>
          <w:sz w:val="24"/>
          <w:szCs w:val="24"/>
        </w:rPr>
        <w:t xml:space="preserve">see </w:t>
      </w:r>
      <w:r w:rsidR="00A94A09" w:rsidRPr="00C50FDC">
        <w:rPr>
          <w:rFonts w:asciiTheme="majorBidi" w:hAnsiTheme="majorBidi" w:cstheme="majorBidi"/>
          <w:b/>
          <w:bCs/>
          <w:sz w:val="24"/>
          <w:szCs w:val="24"/>
        </w:rPr>
        <w:t>Methods</w:t>
      </w:r>
      <w:r w:rsidR="00A94A09" w:rsidRPr="00E250C8">
        <w:rPr>
          <w:rFonts w:asciiTheme="majorBidi" w:hAnsiTheme="majorBidi" w:cstheme="majorBidi"/>
          <w:sz w:val="24"/>
          <w:szCs w:val="24"/>
        </w:rPr>
        <w:t xml:space="preserve">). </w:t>
      </w:r>
      <w:r w:rsidR="00BD217D" w:rsidRPr="00E250C8">
        <w:rPr>
          <w:rFonts w:asciiTheme="majorBidi" w:hAnsiTheme="majorBidi" w:cstheme="majorBidi"/>
          <w:sz w:val="24"/>
          <w:szCs w:val="24"/>
        </w:rPr>
        <w:t xml:space="preserve">Drift speed was also affected by the </w:t>
      </w:r>
      <w:r w:rsidR="00513E08" w:rsidRPr="00E250C8">
        <w:rPr>
          <w:rFonts w:asciiTheme="majorBidi" w:hAnsiTheme="majorBidi" w:cstheme="majorBidi"/>
          <w:sz w:val="24"/>
          <w:szCs w:val="24"/>
        </w:rPr>
        <w:t>concurrently-</w:t>
      </w:r>
      <w:r w:rsidR="00BD217D" w:rsidRPr="00E250C8">
        <w:rPr>
          <w:rFonts w:asciiTheme="majorBidi" w:hAnsiTheme="majorBidi" w:cstheme="majorBidi"/>
          <w:sz w:val="24"/>
          <w:szCs w:val="24"/>
        </w:rPr>
        <w:t>scanned</w:t>
      </w:r>
      <w:r w:rsidR="00B16A7D" w:rsidRPr="00E250C8">
        <w:rPr>
          <w:rFonts w:asciiTheme="majorBidi" w:hAnsiTheme="majorBidi" w:cstheme="majorBidi"/>
          <w:sz w:val="24"/>
          <w:szCs w:val="24"/>
        </w:rPr>
        <w:t xml:space="preserve"> visual details</w:t>
      </w:r>
      <w:r w:rsidR="00BD217D" w:rsidRPr="00E250C8">
        <w:rPr>
          <w:rFonts w:asciiTheme="majorBidi" w:hAnsiTheme="majorBidi" w:cstheme="majorBidi"/>
          <w:sz w:val="24"/>
          <w:szCs w:val="24"/>
        </w:rPr>
        <w:t xml:space="preserve"> - </w:t>
      </w:r>
      <w:proofErr w:type="spellStart"/>
      <w:r w:rsidR="00BD217D" w:rsidRPr="00E250C8">
        <w:rPr>
          <w:rFonts w:asciiTheme="majorBidi" w:hAnsiTheme="majorBidi" w:cstheme="majorBidi"/>
          <w:sz w:val="24"/>
          <w:szCs w:val="24"/>
        </w:rPr>
        <w:t>Sp</w:t>
      </w:r>
      <w:proofErr w:type="spellEnd"/>
      <w:r w:rsidR="00076720" w:rsidRPr="00E250C8">
        <w:rPr>
          <w:rFonts w:asciiTheme="majorBidi" w:hAnsiTheme="majorBidi" w:cstheme="majorBidi"/>
          <w:sz w:val="24"/>
          <w:szCs w:val="24"/>
        </w:rPr>
        <w:t xml:space="preserve"> was significantly </w:t>
      </w:r>
      <w:r w:rsidR="003876CD" w:rsidRPr="00E250C8">
        <w:rPr>
          <w:rFonts w:asciiTheme="majorBidi" w:hAnsiTheme="majorBidi" w:cstheme="majorBidi"/>
          <w:sz w:val="24"/>
          <w:szCs w:val="24"/>
        </w:rPr>
        <w:t>lower</w:t>
      </w:r>
      <w:r w:rsidR="00076720" w:rsidRPr="00E250C8">
        <w:rPr>
          <w:rFonts w:asciiTheme="majorBidi" w:hAnsiTheme="majorBidi" w:cstheme="majorBidi"/>
          <w:sz w:val="24"/>
          <w:szCs w:val="24"/>
        </w:rPr>
        <w:t xml:space="preserve"> when drifting along borders than </w:t>
      </w:r>
      <w:r w:rsidR="00076720" w:rsidRPr="000E2B83">
        <w:rPr>
          <w:rFonts w:asciiTheme="majorBidi" w:hAnsiTheme="majorBidi" w:cstheme="majorBidi"/>
          <w:sz w:val="24"/>
          <w:szCs w:val="24"/>
        </w:rPr>
        <w:t>otherwise (</w:t>
      </w:r>
      <w:r w:rsidR="003876CD" w:rsidRPr="000E2B83">
        <w:rPr>
          <w:rFonts w:asciiTheme="majorBidi" w:hAnsiTheme="majorBidi" w:cstheme="majorBidi"/>
          <w:sz w:val="24"/>
          <w:szCs w:val="24"/>
        </w:rPr>
        <w:t>4.</w:t>
      </w:r>
      <w:r w:rsidR="00D50C4E" w:rsidRPr="00EA137C">
        <w:rPr>
          <w:rFonts w:asciiTheme="majorBidi" w:hAnsiTheme="majorBidi" w:cstheme="majorBidi"/>
          <w:sz w:val="24"/>
          <w:szCs w:val="24"/>
        </w:rPr>
        <w:t>4</w:t>
      </w:r>
      <w:r w:rsidR="003876CD" w:rsidRPr="006B6547">
        <w:rPr>
          <w:rFonts w:asciiTheme="majorBidi" w:hAnsiTheme="majorBidi" w:cstheme="majorBidi"/>
          <w:sz w:val="24"/>
          <w:szCs w:val="24"/>
        </w:rPr>
        <w:t>8±</w:t>
      </w:r>
      <w:r w:rsidR="00D50C4E" w:rsidRPr="00027037">
        <w:rPr>
          <w:rFonts w:asciiTheme="majorBidi" w:hAnsiTheme="majorBidi" w:cstheme="majorBidi"/>
          <w:sz w:val="24"/>
          <w:szCs w:val="24"/>
        </w:rPr>
        <w:t>0.07 deg/sec</w:t>
      </w:r>
      <w:r w:rsidR="003876CD" w:rsidRPr="00027037">
        <w:rPr>
          <w:rFonts w:asciiTheme="majorBidi" w:hAnsiTheme="majorBidi" w:cstheme="majorBidi"/>
          <w:sz w:val="24"/>
          <w:szCs w:val="24"/>
        </w:rPr>
        <w:t xml:space="preserve"> </w:t>
      </w:r>
      <w:r w:rsidR="005F2A3F" w:rsidRPr="00027037">
        <w:rPr>
          <w:rFonts w:asciiTheme="majorBidi" w:hAnsiTheme="majorBidi" w:cstheme="majorBidi"/>
          <w:sz w:val="24"/>
          <w:szCs w:val="24"/>
        </w:rPr>
        <w:t>versus</w:t>
      </w:r>
      <w:r w:rsidR="003876CD" w:rsidRPr="00027037">
        <w:rPr>
          <w:rFonts w:asciiTheme="majorBidi" w:hAnsiTheme="majorBidi" w:cstheme="majorBidi"/>
          <w:sz w:val="24"/>
          <w:szCs w:val="24"/>
        </w:rPr>
        <w:t xml:space="preserve"> 5.</w:t>
      </w:r>
      <w:r w:rsidR="00ED517D" w:rsidRPr="00FD5DA2">
        <w:rPr>
          <w:rFonts w:asciiTheme="majorBidi" w:hAnsiTheme="majorBidi" w:cstheme="majorBidi"/>
          <w:sz w:val="24"/>
          <w:szCs w:val="24"/>
        </w:rPr>
        <w:t>00</w:t>
      </w:r>
      <w:r w:rsidR="003876CD" w:rsidRPr="00FD5DA2">
        <w:rPr>
          <w:rFonts w:asciiTheme="majorBidi" w:hAnsiTheme="majorBidi" w:cstheme="majorBidi"/>
          <w:sz w:val="24"/>
          <w:szCs w:val="24"/>
        </w:rPr>
        <w:t>±</w:t>
      </w:r>
      <w:r w:rsidR="00D50C4E" w:rsidRPr="007731B4">
        <w:rPr>
          <w:rFonts w:asciiTheme="majorBidi" w:hAnsiTheme="majorBidi" w:cstheme="majorBidi"/>
          <w:sz w:val="24"/>
          <w:szCs w:val="24"/>
        </w:rPr>
        <w:t>0.07 deg/sec</w:t>
      </w:r>
      <w:r w:rsidR="003876CD" w:rsidRPr="007731B4">
        <w:rPr>
          <w:rFonts w:asciiTheme="majorBidi" w:hAnsiTheme="majorBidi" w:cstheme="majorBidi"/>
          <w:sz w:val="24"/>
          <w:szCs w:val="24"/>
        </w:rPr>
        <w:t xml:space="preserve"> in </w:t>
      </w:r>
      <w:r w:rsidR="00E874A2" w:rsidRPr="007731B4">
        <w:rPr>
          <w:rFonts w:asciiTheme="majorBidi" w:hAnsiTheme="majorBidi" w:cstheme="majorBidi"/>
          <w:sz w:val="24"/>
          <w:szCs w:val="24"/>
        </w:rPr>
        <w:t>Large</w:t>
      </w:r>
      <w:r w:rsidR="003876CD" w:rsidRPr="007731B4">
        <w:rPr>
          <w:rFonts w:asciiTheme="majorBidi" w:hAnsiTheme="majorBidi" w:cstheme="majorBidi"/>
          <w:sz w:val="24"/>
          <w:szCs w:val="24"/>
        </w:rPr>
        <w:t xml:space="preserve"> and </w:t>
      </w:r>
      <w:r w:rsidR="00D50C4E" w:rsidRPr="007731B4">
        <w:rPr>
          <w:rFonts w:asciiTheme="majorBidi" w:hAnsiTheme="majorBidi" w:cstheme="majorBidi"/>
          <w:sz w:val="24"/>
          <w:szCs w:val="24"/>
        </w:rPr>
        <w:t>3.</w:t>
      </w:r>
      <w:r w:rsidR="00ED517D" w:rsidRPr="007731B4">
        <w:rPr>
          <w:rFonts w:asciiTheme="majorBidi" w:hAnsiTheme="majorBidi" w:cstheme="majorBidi"/>
          <w:sz w:val="24"/>
          <w:szCs w:val="24"/>
        </w:rPr>
        <w:t>99</w:t>
      </w:r>
      <w:r w:rsidR="00D50C4E" w:rsidRPr="007731B4">
        <w:rPr>
          <w:rFonts w:asciiTheme="majorBidi" w:hAnsiTheme="majorBidi" w:cstheme="majorBidi"/>
          <w:sz w:val="24"/>
          <w:szCs w:val="24"/>
        </w:rPr>
        <w:t>±0.</w:t>
      </w:r>
      <w:r w:rsidR="00ED517D" w:rsidRPr="007731B4">
        <w:rPr>
          <w:rFonts w:asciiTheme="majorBidi" w:hAnsiTheme="majorBidi" w:cstheme="majorBidi"/>
          <w:sz w:val="24"/>
          <w:szCs w:val="24"/>
        </w:rPr>
        <w:t>10</w:t>
      </w:r>
      <w:r w:rsidR="00D50C4E" w:rsidRPr="007731B4">
        <w:rPr>
          <w:rFonts w:asciiTheme="majorBidi" w:hAnsiTheme="majorBidi" w:cstheme="majorBidi"/>
          <w:sz w:val="24"/>
          <w:szCs w:val="24"/>
        </w:rPr>
        <w:t xml:space="preserve"> deg/sec </w:t>
      </w:r>
      <w:r w:rsidR="005F2A3F" w:rsidRPr="005723C1">
        <w:rPr>
          <w:rFonts w:asciiTheme="majorBidi" w:hAnsiTheme="majorBidi" w:cstheme="majorBidi"/>
          <w:sz w:val="24"/>
          <w:szCs w:val="24"/>
        </w:rPr>
        <w:t>versus</w:t>
      </w:r>
      <w:r w:rsidR="003876CD" w:rsidRPr="005723C1">
        <w:rPr>
          <w:rFonts w:asciiTheme="majorBidi" w:hAnsiTheme="majorBidi" w:cstheme="majorBidi"/>
          <w:sz w:val="24"/>
          <w:szCs w:val="24"/>
        </w:rPr>
        <w:t xml:space="preserve"> </w:t>
      </w:r>
      <w:r w:rsidR="00ED517D" w:rsidRPr="005723C1">
        <w:rPr>
          <w:rFonts w:asciiTheme="majorBidi" w:hAnsiTheme="majorBidi" w:cstheme="majorBidi"/>
          <w:sz w:val="24"/>
          <w:szCs w:val="24"/>
        </w:rPr>
        <w:t>4</w:t>
      </w:r>
      <w:r w:rsidR="003876CD" w:rsidRPr="005723C1">
        <w:rPr>
          <w:rFonts w:asciiTheme="majorBidi" w:hAnsiTheme="majorBidi" w:cstheme="majorBidi"/>
          <w:sz w:val="24"/>
          <w:szCs w:val="24"/>
        </w:rPr>
        <w:t>.</w:t>
      </w:r>
      <w:r w:rsidR="00D50C4E" w:rsidRPr="005723C1">
        <w:rPr>
          <w:rFonts w:asciiTheme="majorBidi" w:hAnsiTheme="majorBidi" w:cstheme="majorBidi"/>
          <w:sz w:val="24"/>
          <w:szCs w:val="24"/>
        </w:rPr>
        <w:t>9</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±0.0</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 xml:space="preserve"> deg/sec </w:t>
      </w:r>
      <w:r w:rsidR="003876CD" w:rsidRPr="005723C1">
        <w:rPr>
          <w:rFonts w:asciiTheme="majorBidi" w:hAnsiTheme="majorBidi" w:cstheme="majorBidi"/>
          <w:sz w:val="24"/>
          <w:szCs w:val="24"/>
        </w:rPr>
        <w:t xml:space="preserve">in </w:t>
      </w:r>
      <w:r w:rsidR="007A2A55" w:rsidRPr="005723C1">
        <w:rPr>
          <w:rFonts w:asciiTheme="majorBidi" w:hAnsiTheme="majorBidi" w:cstheme="majorBidi"/>
          <w:sz w:val="24"/>
          <w:szCs w:val="24"/>
        </w:rPr>
        <w:t>Small</w:t>
      </w:r>
      <w:r w:rsidR="003876CD" w:rsidRPr="005723C1">
        <w:rPr>
          <w:rFonts w:asciiTheme="majorBidi" w:hAnsiTheme="majorBidi" w:cstheme="majorBidi"/>
          <w:sz w:val="24"/>
          <w:szCs w:val="24"/>
        </w:rPr>
        <w:t xml:space="preserve"> images, p&lt;</w:t>
      </w:r>
      <w:r w:rsidR="00D50C4E" w:rsidRPr="005723C1">
        <w:rPr>
          <w:rFonts w:asciiTheme="majorBidi" w:hAnsiTheme="majorBidi" w:cstheme="majorBidi"/>
          <w:sz w:val="24"/>
          <w:szCs w:val="24"/>
        </w:rPr>
        <w:t>0.05</w:t>
      </w:r>
      <w:r w:rsidR="00076720" w:rsidRPr="005723C1">
        <w:rPr>
          <w:rFonts w:asciiTheme="majorBidi" w:hAnsiTheme="majorBidi" w:cstheme="majorBidi"/>
          <w:sz w:val="24"/>
          <w:szCs w:val="24"/>
        </w:rPr>
        <w:t>).</w:t>
      </w:r>
    </w:p>
    <w:p w14:paraId="2A1E9412" w14:textId="1A6F53FE" w:rsidR="009F6463" w:rsidRPr="00E250C8" w:rsidRDefault="00874BD5" w:rsidP="00EA137C">
      <w:pPr>
        <w:spacing w:line="360" w:lineRule="auto"/>
        <w:jc w:val="both"/>
        <w:rPr>
          <w:rFonts w:asciiTheme="majorBidi" w:hAnsiTheme="majorBidi" w:cstheme="majorBidi"/>
          <w:sz w:val="24"/>
          <w:szCs w:val="24"/>
        </w:rPr>
      </w:pPr>
      <w:r w:rsidRPr="005723C1">
        <w:rPr>
          <w:rFonts w:asciiTheme="majorBidi" w:hAnsiTheme="majorBidi" w:cstheme="majorBidi"/>
          <w:sz w:val="24"/>
          <w:szCs w:val="24"/>
        </w:rPr>
        <w:t xml:space="preserve">Whether ocular drifts are controlled by the brain had been a source of enduring debate </w:t>
      </w:r>
      <w:r w:rsidR="00832E4C" w:rsidRPr="00027037">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dCI+MSw5LTExPC9zdHlsZT48L0Rpc3BsYXlUZXh0PjxyZWNvcmQ+PHJlYy1udW1iZXI+MTIwMzwv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=
</w:fldData>
        </w:fldChar>
      </w:r>
      <w:r w:rsidR="00832E4C" w:rsidRPr="000E6157">
        <w:rPr>
          <w:rFonts w:asciiTheme="majorBidi" w:hAnsiTheme="majorBidi" w:cstheme="majorBidi"/>
          <w:noProof/>
          <w:sz w:val="24"/>
          <w:szCs w:val="24"/>
        </w:rPr>
        <w:instrText xml:space="preserve"> ADDIN EN.CITE </w:instrText>
      </w:r>
      <w:r w:rsidR="00832E4C" w:rsidRPr="000E6157">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dCI+MSw5LTExPC9zdHlsZT48L0Rpc3BsYXlUZXh0PjxyZWNvcmQ+PHJlYy1udW1iZXI+MTIwMzwv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=
</w:fldData>
        </w:fldChar>
      </w:r>
      <w:r w:rsidR="00832E4C" w:rsidRPr="000E6157">
        <w:rPr>
          <w:rFonts w:asciiTheme="majorBidi" w:hAnsiTheme="majorBidi" w:cstheme="majorBidi"/>
          <w:noProof/>
          <w:sz w:val="24"/>
          <w:szCs w:val="24"/>
        </w:rPr>
        <w:instrText xml:space="preserve"> ADDIN EN.CITE.DATA </w:instrText>
      </w:r>
      <w:r w:rsidR="00832E4C" w:rsidRPr="000E6157">
        <w:rPr>
          <w:rFonts w:asciiTheme="majorBidi" w:hAnsiTheme="majorBidi" w:cstheme="majorBidi"/>
          <w:noProof/>
          <w:sz w:val="24"/>
          <w:szCs w:val="24"/>
        </w:rPr>
      </w:r>
      <w:r w:rsidR="00832E4C" w:rsidRPr="000E6157">
        <w:rPr>
          <w:rFonts w:asciiTheme="majorBidi" w:hAnsiTheme="majorBidi" w:cstheme="majorBidi"/>
          <w:noProof/>
          <w:sz w:val="24"/>
          <w:szCs w:val="24"/>
        </w:rPr>
        <w:fldChar w:fldCharType="end"/>
      </w:r>
      <w:r w:rsidR="00832E4C" w:rsidRPr="000E6157">
        <w:rPr>
          <w:rFonts w:asciiTheme="majorBidi" w:hAnsiTheme="majorBidi" w:cstheme="majorBidi"/>
          <w:noProof/>
          <w:sz w:val="24"/>
          <w:szCs w:val="24"/>
        </w:rPr>
      </w:r>
      <w:r w:rsidR="00832E4C" w:rsidRPr="00027037">
        <w:rPr>
          <w:rFonts w:asciiTheme="majorBidi" w:hAnsiTheme="majorBidi" w:cstheme="majorBidi"/>
          <w:noProof/>
          <w:sz w:val="24"/>
          <w:szCs w:val="24"/>
        </w:rPr>
        <w:fldChar w:fldCharType="separate"/>
      </w:r>
      <w:r w:rsidR="00832E4C" w:rsidRPr="00027037">
        <w:rPr>
          <w:rFonts w:asciiTheme="majorBidi" w:hAnsiTheme="majorBidi" w:cstheme="majorBidi"/>
          <w:noProof/>
          <w:sz w:val="24"/>
          <w:szCs w:val="24"/>
          <w:vertAlign w:val="superscript"/>
        </w:rPr>
        <w:t>1,9-11</w:t>
      </w:r>
      <w:r w:rsidR="00832E4C" w:rsidRPr="00027037">
        <w:rPr>
          <w:rFonts w:asciiTheme="majorBidi" w:hAnsiTheme="majorBidi" w:cstheme="majorBidi"/>
          <w:noProof/>
          <w:sz w:val="24"/>
          <w:szCs w:val="24"/>
        </w:rPr>
        <w:fldChar w:fldCharType="end"/>
      </w:r>
      <w:r w:rsidRPr="00C50FDC">
        <w:rPr>
          <w:rFonts w:asciiTheme="majorBidi" w:hAnsiTheme="majorBidi" w:cstheme="majorBidi"/>
          <w:sz w:val="24"/>
          <w:szCs w:val="24"/>
        </w:rPr>
        <w:t>.</w:t>
      </w:r>
      <w:ins w:id="46" w:author="bnapp" w:date="2018-03-14T18:10:00Z">
        <w:r w:rsidR="007731B4">
          <w:rPr>
            <w:rFonts w:asciiTheme="majorBidi" w:hAnsiTheme="majorBidi" w:cstheme="majorBidi"/>
            <w:sz w:val="24"/>
            <w:szCs w:val="24"/>
          </w:rPr>
          <w:t xml:space="preserve"> </w:t>
        </w:r>
        <w:r w:rsidR="007731B4" w:rsidRPr="004701BC">
          <w:rPr>
            <w:rFonts w:ascii="Times New Roman" w:hAnsi="Times New Roman" w:cs="Times New Roman"/>
            <w:color w:val="4F81BD" w:themeColor="accent1"/>
            <w:sz w:val="24"/>
            <w:szCs w:val="24"/>
          </w:rPr>
          <w:t>The role of drift in vision, to these days in some studies, is considered as mainly preventing perceptual fading from happening</w:t>
        </w:r>
        <w:r w:rsidR="007731B4">
          <w:rPr>
            <w:rFonts w:ascii="Times New Roman" w:hAnsi="Times New Roman" w:cs="Times New Roman"/>
            <w:color w:val="4F81BD" w:themeColor="accent1"/>
            <w:sz w:val="24"/>
            <w:szCs w:val="24"/>
          </w:rPr>
          <w:t xml:space="preserve"> (</w:t>
        </w:r>
      </w:ins>
      <w:proofErr w:type="spellStart"/>
      <w:ins w:id="47" w:author="bnapp" w:date="2018-03-14T18:11:00Z">
        <w:r w:rsidR="007731B4" w:rsidRPr="00315076">
          <w:rPr>
            <w:rFonts w:ascii="Times New Roman" w:hAnsi="Times New Roman" w:cs="Times New Roman"/>
            <w:noProof/>
            <w:sz w:val="24"/>
            <w:szCs w:val="24"/>
          </w:rPr>
          <w:t>McCamy</w:t>
        </w:r>
        <w:proofErr w:type="spellEnd"/>
        <w:r w:rsidR="007731B4" w:rsidRPr="00315076">
          <w:rPr>
            <w:rFonts w:ascii="Times New Roman" w:hAnsi="Times New Roman" w:cs="Times New Roman"/>
            <w:noProof/>
            <w:sz w:val="24"/>
            <w:szCs w:val="24"/>
          </w:rPr>
          <w:t xml:space="preserve">, M. B., Macknik, S. L. &amp; Martinez-Conde, S. Different fixational eye movements mediate the prevention and the reversal of visual fading. </w:t>
        </w:r>
        <w:proofErr w:type="gramStart"/>
        <w:r w:rsidR="007731B4" w:rsidRPr="00315076">
          <w:rPr>
            <w:rFonts w:ascii="Times New Roman" w:hAnsi="Times New Roman" w:cs="Times New Roman"/>
            <w:i/>
            <w:iCs/>
            <w:noProof/>
            <w:sz w:val="24"/>
            <w:szCs w:val="24"/>
          </w:rPr>
          <w:t>J Physiol</w:t>
        </w:r>
        <w:r w:rsidR="007731B4" w:rsidRPr="00315076">
          <w:rPr>
            <w:rFonts w:ascii="Times New Roman" w:hAnsi="Times New Roman" w:cs="Times New Roman"/>
            <w:noProof/>
            <w:sz w:val="24"/>
            <w:szCs w:val="24"/>
          </w:rPr>
          <w:t xml:space="preserve"> </w:t>
        </w:r>
        <w:r w:rsidR="007731B4" w:rsidRPr="00315076">
          <w:rPr>
            <w:rFonts w:ascii="Times New Roman" w:hAnsi="Times New Roman" w:cs="Times New Roman"/>
            <w:b/>
            <w:bCs/>
            <w:noProof/>
            <w:sz w:val="24"/>
            <w:szCs w:val="24"/>
          </w:rPr>
          <w:t>592,</w:t>
        </w:r>
        <w:r w:rsidR="007731B4">
          <w:rPr>
            <w:rFonts w:ascii="Times New Roman" w:hAnsi="Times New Roman" w:cs="Times New Roman"/>
            <w:noProof/>
            <w:sz w:val="24"/>
            <w:szCs w:val="24"/>
          </w:rPr>
          <w:t xml:space="preserve"> 4381–4394 (2014)</w:t>
        </w:r>
      </w:ins>
      <w:ins w:id="48" w:author="bnapp" w:date="2018-03-14T18:10:00Z">
        <w:r w:rsidR="007731B4">
          <w:rPr>
            <w:rFonts w:ascii="Times New Roman" w:hAnsi="Times New Roman" w:cs="Times New Roman"/>
            <w:color w:val="4F81BD" w:themeColor="accent1"/>
            <w:sz w:val="24"/>
            <w:szCs w:val="24"/>
          </w:rPr>
          <w:t>)</w:t>
        </w:r>
      </w:ins>
      <w:ins w:id="49" w:author="bnapp" w:date="2018-03-14T18:11:00Z">
        <w:r w:rsidR="007731B4">
          <w:rPr>
            <w:rFonts w:ascii="Times New Roman" w:hAnsi="Times New Roman" w:cs="Times New Roman"/>
            <w:color w:val="4F81BD" w:themeColor="accent1"/>
            <w:sz w:val="24"/>
            <w:szCs w:val="24"/>
          </w:rPr>
          <w:t>.</w:t>
        </w:r>
      </w:ins>
      <w:proofErr w:type="gramEnd"/>
      <w:r w:rsidRPr="00C50FDC">
        <w:rPr>
          <w:rFonts w:asciiTheme="majorBidi" w:hAnsiTheme="majorBidi" w:cstheme="majorBidi"/>
          <w:sz w:val="24"/>
          <w:szCs w:val="24"/>
        </w:rPr>
        <w:t xml:space="preserve"> Our results demonstrate clearly that ocular </w:t>
      </w:r>
      <w:commentRangeStart w:id="50"/>
      <w:r w:rsidRPr="00C50FDC">
        <w:rPr>
          <w:rFonts w:asciiTheme="majorBidi" w:hAnsiTheme="majorBidi" w:cstheme="majorBidi"/>
          <w:sz w:val="24"/>
          <w:szCs w:val="24"/>
        </w:rPr>
        <w:t xml:space="preserve">drifts are actively controlled </w:t>
      </w:r>
      <w:commentRangeEnd w:id="50"/>
      <w:r w:rsidR="005723C1">
        <w:rPr>
          <w:rStyle w:val="CommentReference"/>
        </w:rPr>
        <w:commentReference w:id="50"/>
      </w:r>
      <w:r w:rsidRPr="00C50FDC">
        <w:rPr>
          <w:rFonts w:asciiTheme="majorBidi" w:hAnsiTheme="majorBidi" w:cstheme="majorBidi"/>
          <w:sz w:val="24"/>
          <w:szCs w:val="24"/>
        </w:rPr>
        <w:t>by the visual system</w:t>
      </w:r>
      <w:r w:rsidR="00513E08" w:rsidRPr="00C50FDC">
        <w:rPr>
          <w:rFonts w:asciiTheme="majorBidi" w:hAnsiTheme="majorBidi" w:cstheme="majorBidi"/>
          <w:sz w:val="24"/>
          <w:szCs w:val="24"/>
        </w:rPr>
        <w:t xml:space="preserve"> -</w:t>
      </w:r>
      <w:r w:rsidR="00153DC6" w:rsidRPr="00C50FDC">
        <w:rPr>
          <w:rFonts w:asciiTheme="majorBidi" w:hAnsiTheme="majorBidi" w:cstheme="majorBidi"/>
          <w:sz w:val="24"/>
          <w:szCs w:val="24"/>
        </w:rPr>
        <w:t xml:space="preserve"> drift</w:t>
      </w:r>
      <w:r w:rsidR="00513E08" w:rsidRPr="00C50FDC">
        <w:rPr>
          <w:rFonts w:asciiTheme="majorBidi" w:hAnsiTheme="majorBidi" w:cstheme="majorBidi"/>
          <w:sz w:val="24"/>
          <w:szCs w:val="24"/>
        </w:rPr>
        <w:t xml:space="preserve"> kinematics depended on the amount of available visual information and on</w:t>
      </w:r>
      <w:r w:rsidR="005C4E8D" w:rsidRPr="00E250C8">
        <w:rPr>
          <w:rFonts w:asciiTheme="majorBidi" w:hAnsiTheme="majorBidi" w:cstheme="majorBidi"/>
          <w:sz w:val="24"/>
          <w:szCs w:val="24"/>
        </w:rPr>
        <w:t xml:space="preserve"> the concurrently-scanned image patterns</w:t>
      </w:r>
      <w:r w:rsidR="00513E08" w:rsidRPr="00E250C8">
        <w:rPr>
          <w:rFonts w:asciiTheme="majorBidi" w:hAnsiTheme="majorBidi" w:cstheme="majorBidi"/>
          <w:sz w:val="24"/>
          <w:szCs w:val="24"/>
        </w:rPr>
        <w:t>. Moreover,</w:t>
      </w:r>
      <w:r w:rsidR="00B45784" w:rsidRPr="00E250C8">
        <w:rPr>
          <w:rFonts w:asciiTheme="majorBidi" w:hAnsiTheme="majorBidi" w:cstheme="majorBidi"/>
          <w:sz w:val="24"/>
          <w:szCs w:val="24"/>
        </w:rPr>
        <w:t xml:space="preserve"> drift </w:t>
      </w:r>
      <w:r w:rsidR="00513E08" w:rsidRPr="00E250C8">
        <w:rPr>
          <w:rFonts w:asciiTheme="majorBidi" w:hAnsiTheme="majorBidi" w:cstheme="majorBidi"/>
          <w:sz w:val="24"/>
          <w:szCs w:val="24"/>
        </w:rPr>
        <w:t xml:space="preserve">kinematics were converging to their target values, a reliable signature of closed-loop dynamics. </w:t>
      </w:r>
      <w:r w:rsidR="00611276" w:rsidRPr="00E250C8">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C50FDC">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Ij45LDEyPC9zdHlsZT48L0Rpc3BsYXlUZXh0PjxyZWNvcmQ+PHJlYy1udW1iZXI+MzMzNTwvcmVj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</w:fldData>
        </w:fldChar>
      </w:r>
      <w:r w:rsidR="00D57987" w:rsidRPr="00FA662D">
        <w:rPr>
          <w:rFonts w:asciiTheme="majorBidi" w:hAnsiTheme="majorBidi" w:cstheme="majorBidi"/>
          <w:sz w:val="24"/>
          <w:szCs w:val="24"/>
        </w:rPr>
        <w:instrText xml:space="preserve"> ADDIN EN.CITE </w:instrText>
      </w:r>
      <w:r w:rsidR="00D57987" w:rsidRPr="00FA66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Ij45LDEyPC9zdHlsZT48L0Rpc3BsYXlUZXh0PjxyZWNvcmQ+PHJlYy1udW1iZXI+MzMzNTwvcmVj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</w:fldData>
        </w:fldChar>
      </w:r>
      <w:r w:rsidR="00D57987" w:rsidRPr="00FA662D">
        <w:rPr>
          <w:rFonts w:asciiTheme="majorBidi" w:hAnsiTheme="majorBidi" w:cstheme="majorBidi"/>
          <w:sz w:val="24"/>
          <w:szCs w:val="24"/>
        </w:rPr>
        <w:instrText xml:space="preserve"> ADDIN EN.CITE.DATA </w:instrText>
      </w:r>
      <w:r w:rsidR="00D57987" w:rsidRPr="00FA662D">
        <w:rPr>
          <w:rFonts w:asciiTheme="majorBidi" w:hAnsiTheme="majorBidi" w:cstheme="majorBidi"/>
          <w:sz w:val="24"/>
          <w:szCs w:val="24"/>
        </w:rPr>
      </w:r>
      <w:r w:rsidR="00D57987" w:rsidRPr="00FA662D">
        <w:rPr>
          <w:rFonts w:asciiTheme="majorBidi" w:hAnsiTheme="majorBidi" w:cstheme="majorBidi"/>
          <w:sz w:val="24"/>
          <w:szCs w:val="24"/>
        </w:rPr>
        <w:fldChar w:fldCharType="end"/>
      </w:r>
      <w:r w:rsidR="00D57987" w:rsidRPr="00FA662D">
        <w:rPr>
          <w:rFonts w:asciiTheme="majorBidi" w:hAnsiTheme="majorBidi" w:cstheme="majorBidi"/>
          <w:sz w:val="24"/>
          <w:szCs w:val="24"/>
        </w:rPr>
      </w:r>
      <w:r w:rsidR="00D57987" w:rsidRPr="00FA662D">
        <w:rPr>
          <w:rFonts w:asciiTheme="majorBidi" w:hAnsiTheme="majorBidi" w:cstheme="majorBidi"/>
          <w:sz w:val="24"/>
          <w:szCs w:val="24"/>
        </w:rPr>
        <w:fldChar w:fldCharType="separate"/>
      </w:r>
      <w:r w:rsidR="00D57987" w:rsidRPr="00C50FDC">
        <w:rPr>
          <w:rFonts w:asciiTheme="majorBidi" w:hAnsiTheme="majorBidi" w:cstheme="majorBidi"/>
          <w:noProof/>
          <w:sz w:val="24"/>
          <w:szCs w:val="24"/>
          <w:vertAlign w:val="superscript"/>
        </w:rPr>
        <w:t>9,12</w:t>
      </w:r>
      <w:r w:rsidR="00D57987" w:rsidRPr="00C50FDC">
        <w:rPr>
          <w:rFonts w:asciiTheme="majorBidi" w:hAnsiTheme="majorBidi" w:cstheme="majorBidi"/>
          <w:sz w:val="24"/>
          <w:szCs w:val="24"/>
        </w:rPr>
        <w:fldChar w:fldCharType="end"/>
      </w:r>
      <w:r w:rsidR="00611276" w:rsidRPr="00C50FDC">
        <w:rPr>
          <w:rFonts w:asciiTheme="majorBidi" w:hAnsiTheme="majorBidi" w:cstheme="majorBidi"/>
          <w:sz w:val="24"/>
          <w:szCs w:val="24"/>
        </w:rPr>
        <w:t>. When challenged with small sizes the visual system does not compromise this control and even tightens it [[</w:t>
      </w:r>
      <w:commentRangeStart w:id="51"/>
      <w:r w:rsidR="00611276" w:rsidRPr="00C50FDC">
        <w:rPr>
          <w:rFonts w:asciiTheme="majorBidi" w:hAnsiTheme="majorBidi" w:cstheme="majorBidi"/>
          <w:sz w:val="24"/>
          <w:szCs w:val="24"/>
        </w:rPr>
        <w:t>LIRON, SEE IF THIS IS TRUE</w:t>
      </w:r>
      <w:commentRangeEnd w:id="51"/>
      <w:r w:rsidR="00CF2EBC" w:rsidRPr="00FD5DA2">
        <w:rPr>
          <w:rStyle w:val="CommentReference"/>
          <w:rFonts w:asciiTheme="majorBidi" w:hAnsiTheme="majorBidi" w:cstheme="majorBidi"/>
          <w:sz w:val="24"/>
          <w:szCs w:val="24"/>
        </w:rPr>
        <w:commentReference w:id="51"/>
      </w:r>
      <w:r w:rsidR="00611276" w:rsidRPr="00C50FDC">
        <w:rPr>
          <w:rFonts w:asciiTheme="majorBidi" w:hAnsiTheme="majorBidi" w:cstheme="majorBidi"/>
          <w:sz w:val="24"/>
          <w:szCs w:val="24"/>
        </w:rPr>
        <w:t xml:space="preserve">]]. However, when challenged with tunneled viewing the system compromises drift speed for maintaining constant scanning distances under an increased rate of ROI switching. </w:t>
      </w:r>
      <w:commentRangeStart w:id="52"/>
      <w:r w:rsidR="00611276" w:rsidRPr="00C50FDC">
        <w:rPr>
          <w:rFonts w:asciiTheme="majorBidi" w:hAnsiTheme="majorBidi" w:cstheme="majorBidi"/>
          <w:sz w:val="24"/>
          <w:szCs w:val="24"/>
        </w:rPr>
        <w:t>In this scheme, ROI switching seems to be controlled at another level</w:t>
      </w:r>
      <w:r w:rsidR="00005047" w:rsidRPr="00C50FDC">
        <w:rPr>
          <w:rFonts w:asciiTheme="majorBidi" w:hAnsiTheme="majorBidi" w:cstheme="majorBidi"/>
          <w:sz w:val="24"/>
          <w:szCs w:val="24"/>
        </w:rPr>
        <w:t xml:space="preserve">, and to influence the functioning of the drift control loop(s) </w:t>
      </w:r>
      <w:commentRangeEnd w:id="52"/>
      <w:r w:rsidR="002A01E1" w:rsidRPr="00FD5DA2">
        <w:rPr>
          <w:rStyle w:val="CommentReference"/>
          <w:rFonts w:asciiTheme="majorBidi" w:hAnsiTheme="majorBidi" w:cstheme="majorBidi"/>
          <w:sz w:val="24"/>
          <w:szCs w:val="24"/>
        </w:rPr>
        <w:commentReference w:id="52"/>
      </w:r>
      <w:r w:rsidR="00D57987" w:rsidRPr="00C50FDC">
        <w:rPr>
          <w:rFonts w:asciiTheme="majorBidi" w:hAnsiTheme="majorBidi" w:cstheme="majorBidi"/>
          <w:sz w:val="24"/>
          <w:szCs w:val="24"/>
        </w:rPr>
        <w:fldChar w:fldCharType="begin"/>
      </w:r>
      <w:r w:rsidR="00D57987" w:rsidRPr="00FA662D">
        <w:rPr>
          <w:rFonts w:asciiTheme="majorBidi" w:hAnsiTheme="majorBidi" w:cstheme="majorBidi"/>
          <w:sz w:val="24"/>
          <w:szCs w:val="24"/>
        </w:rPr>
        <w:instrText xml:space="preserve"> ADDIN EN.CITE &lt;EndNote&gt;&lt;Cite&gt;&lt;Author&gt;Ahissar&lt;/Author&gt;&lt;Year&gt;2014&lt;/Year&gt;&lt;RecNum&gt;3699&lt;/RecNum&gt;&lt;DisplayText&gt;&lt;style face="superscript"&gt;9&lt;/style&gt;&lt;/DisplayText&gt;&lt;record&gt;&lt;rec-number&gt;3699&lt;/rec-number&gt;&lt;foreign-keys&gt;&lt;key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FA662D">
        <w:rPr>
          <w:rFonts w:asciiTheme="majorBidi" w:hAnsiTheme="majorBidi" w:cstheme="majorBidi"/>
          <w:sz w:val="24"/>
          <w:szCs w:val="24"/>
        </w:rPr>
        <w:fldChar w:fldCharType="separate"/>
      </w:r>
      <w:r w:rsidR="00D57987" w:rsidRPr="00C50FDC">
        <w:rPr>
          <w:rFonts w:asciiTheme="majorBidi" w:hAnsiTheme="majorBidi" w:cstheme="majorBidi"/>
          <w:noProof/>
          <w:sz w:val="24"/>
          <w:szCs w:val="24"/>
          <w:vertAlign w:val="superscript"/>
        </w:rPr>
        <w:t>9</w:t>
      </w:r>
      <w:r w:rsidR="00D57987" w:rsidRPr="00C50FDC">
        <w:rPr>
          <w:rFonts w:asciiTheme="majorBidi" w:hAnsiTheme="majorBidi" w:cstheme="majorBidi"/>
          <w:sz w:val="24"/>
          <w:szCs w:val="24"/>
        </w:rPr>
        <w:fldChar w:fldCharType="end"/>
      </w:r>
      <w:r w:rsidR="00005047" w:rsidRPr="00C50FDC">
        <w:rPr>
          <w:rFonts w:asciiTheme="majorBidi" w:hAnsiTheme="majorBidi" w:cstheme="majorBidi"/>
          <w:sz w:val="24"/>
          <w:szCs w:val="24"/>
        </w:rPr>
        <w:t xml:space="preserve">. </w:t>
      </w:r>
      <w:r w:rsidR="009F6463" w:rsidRPr="00C50FDC">
        <w:rPr>
          <w:rFonts w:asciiTheme="majorBidi" w:hAnsiTheme="majorBidi" w:cstheme="majorBidi"/>
          <w:sz w:val="24"/>
          <w:szCs w:val="24"/>
        </w:rPr>
        <w:t xml:space="preserve">Overall, these data support two major </w:t>
      </w:r>
      <w:r w:rsidR="00005047" w:rsidRPr="00C50FDC">
        <w:rPr>
          <w:rFonts w:asciiTheme="majorBidi" w:hAnsiTheme="majorBidi" w:cstheme="majorBidi"/>
          <w:sz w:val="24"/>
          <w:szCs w:val="24"/>
        </w:rPr>
        <w:t>postulations</w:t>
      </w:r>
      <w:r w:rsidR="009F6463" w:rsidRPr="00C50FDC">
        <w:rPr>
          <w:rFonts w:asciiTheme="majorBidi" w:hAnsiTheme="majorBidi" w:cstheme="majorBidi"/>
          <w:sz w:val="24"/>
          <w:szCs w:val="24"/>
        </w:rPr>
        <w:t xml:space="preserve">. One is that the fixational pauses are used for visual acquisition, as if they </w:t>
      </w:r>
      <w:r w:rsidR="00005047" w:rsidRPr="00C50FDC">
        <w:rPr>
          <w:rFonts w:asciiTheme="majorBidi" w:hAnsiTheme="majorBidi" w:cstheme="majorBidi"/>
          <w:sz w:val="24"/>
          <w:szCs w:val="24"/>
        </w:rPr>
        <w:t>were</w:t>
      </w:r>
      <w:r w:rsidR="009F6463" w:rsidRPr="00C50FDC">
        <w:rPr>
          <w:rFonts w:asciiTheme="majorBidi" w:hAnsiTheme="majorBidi" w:cstheme="majorBidi"/>
          <w:sz w:val="24"/>
          <w:szCs w:val="24"/>
        </w:rPr>
        <w:t xml:space="preserve"> not then there was no sense in wasting energy for controlling the drift </w:t>
      </w:r>
      <w:r w:rsidR="009F6463" w:rsidRPr="00C50FDC">
        <w:rPr>
          <w:rFonts w:asciiTheme="majorBidi" w:hAnsiTheme="majorBidi" w:cstheme="majorBidi"/>
          <w:sz w:val="24"/>
          <w:szCs w:val="24"/>
        </w:rPr>
        <w:lastRenderedPageBreak/>
        <w:t>kinematics. The second is that vision is based on closed-loop mechanisms, as both saccades and drift</w:t>
      </w:r>
      <w:r w:rsidR="009F6463" w:rsidRPr="00E250C8">
        <w:rPr>
          <w:rFonts w:asciiTheme="majorBidi" w:hAnsiTheme="majorBidi" w:cstheme="majorBidi"/>
          <w:sz w:val="24"/>
          <w:szCs w:val="24"/>
        </w:rPr>
        <w:t xml:space="preserve">, the two kinematic variables dominating visual acquisition, are controlled by the visual system in an </w:t>
      </w:r>
      <w:r w:rsidR="00005047" w:rsidRPr="00E250C8">
        <w:rPr>
          <w:rFonts w:asciiTheme="majorBidi" w:hAnsiTheme="majorBidi" w:cstheme="majorBidi"/>
          <w:sz w:val="24"/>
          <w:szCs w:val="24"/>
        </w:rPr>
        <w:t>environment</w:t>
      </w:r>
      <w:r w:rsidR="009F6463" w:rsidRPr="00E250C8">
        <w:rPr>
          <w:rFonts w:asciiTheme="majorBidi" w:hAnsiTheme="majorBidi" w:cstheme="majorBidi"/>
          <w:sz w:val="24"/>
          <w:szCs w:val="24"/>
        </w:rPr>
        <w:t xml:space="preserve">-dependent manner. </w:t>
      </w:r>
    </w:p>
    <w:p w14:paraId="398F0426" w14:textId="77777777" w:rsidR="00584F0B" w:rsidRPr="00E250C8" w:rsidRDefault="00584F0B" w:rsidP="00EA137C">
      <w:pPr>
        <w:spacing w:line="360" w:lineRule="auto"/>
        <w:jc w:val="both"/>
        <w:rPr>
          <w:rFonts w:asciiTheme="majorBidi" w:hAnsiTheme="majorBidi" w:cstheme="majorBidi"/>
          <w:b/>
          <w:bCs/>
          <w:sz w:val="24"/>
          <w:szCs w:val="24"/>
        </w:rPr>
      </w:pPr>
      <w:r w:rsidRPr="00E250C8">
        <w:rPr>
          <w:rFonts w:asciiTheme="majorBidi" w:hAnsiTheme="majorBidi" w:cstheme="majorBidi"/>
          <w:b/>
          <w:bCs/>
          <w:sz w:val="24"/>
          <w:szCs w:val="24"/>
        </w:rPr>
        <w:t>Methods:</w:t>
      </w:r>
    </w:p>
    <w:p w14:paraId="3E9EE6D8" w14:textId="70623B51" w:rsidR="00584F0B" w:rsidRPr="00C50FDC" w:rsidRDefault="00584F0B" w:rsidP="00EA137C">
      <w:pPr>
        <w:spacing w:line="360" w:lineRule="auto"/>
        <w:jc w:val="both"/>
        <w:rPr>
          <w:rFonts w:asciiTheme="majorBidi" w:eastAsia="Calibri" w:hAnsiTheme="majorBidi" w:cstheme="majorBidi"/>
          <w:sz w:val="24"/>
          <w:szCs w:val="24"/>
          <w:rPrChange w:id="53" w:author="bnapp" w:date="2018-03-14T17:56:00Z">
            <w:rPr>
              <w:rFonts w:asciiTheme="majorBidi" w:eastAsia="Calibri" w:hAnsiTheme="majorBidi" w:cstheme="majorBidi"/>
              <w:sz w:val="24"/>
              <w:szCs w:val="24"/>
            </w:rPr>
          </w:rPrChange>
        </w:rPr>
      </w:pPr>
      <w:proofErr w:type="gramStart"/>
      <w:r w:rsidRPr="00E250C8">
        <w:rPr>
          <w:rFonts w:asciiTheme="majorBidi" w:eastAsia="Calibri" w:hAnsiTheme="majorBidi" w:cstheme="majorBidi"/>
          <w:i/>
          <w:iCs/>
          <w:sz w:val="24"/>
          <w:szCs w:val="24"/>
        </w:rPr>
        <w:t>Participants</w:t>
      </w:r>
      <w:r w:rsidRPr="00E250C8">
        <w:rPr>
          <w:rFonts w:asciiTheme="majorBidi" w:eastAsia="Calibri" w:hAnsiTheme="majorBidi" w:cstheme="majorBidi"/>
          <w:sz w:val="24"/>
          <w:szCs w:val="24"/>
        </w:rPr>
        <w:t>.</w:t>
      </w:r>
      <w:proofErr w:type="gramEnd"/>
      <w:r w:rsidRPr="00E250C8">
        <w:rPr>
          <w:rFonts w:asciiTheme="majorBidi" w:eastAsia="Calibri" w:hAnsiTheme="majorBidi" w:cstheme="majorBidi"/>
          <w:sz w:val="24"/>
          <w:szCs w:val="24"/>
        </w:rPr>
        <w:t xml:space="preserve"> 5 healthy participants with normal vision at the ages 21-28 participated in </w:t>
      </w:r>
      <w:r w:rsidR="00D57987" w:rsidRPr="00E250C8">
        <w:rPr>
          <w:rFonts w:asciiTheme="majorBidi" w:eastAsia="Calibri" w:hAnsiTheme="majorBidi" w:cstheme="majorBidi"/>
          <w:sz w:val="24"/>
          <w:szCs w:val="24"/>
        </w:rPr>
        <w:t>the experiment</w:t>
      </w:r>
      <w:r w:rsidRPr="00E250C8">
        <w:rPr>
          <w:rFonts w:asciiTheme="majorBidi" w:eastAsia="Calibri" w:hAnsiTheme="majorBidi" w:cstheme="majorBidi"/>
          <w:sz w:val="24"/>
          <w:szCs w:val="24"/>
        </w:rPr>
        <w:t xml:space="preserve"> </w:t>
      </w:r>
      <w:r w:rsidR="00D57987" w:rsidRPr="00E250C8">
        <w:rPr>
          <w:rFonts w:asciiTheme="majorBidi" w:eastAsia="Calibri" w:hAnsiTheme="majorBidi" w:cstheme="majorBidi"/>
          <w:sz w:val="24"/>
          <w:szCs w:val="24"/>
        </w:rPr>
        <w:t>(</w:t>
      </w:r>
      <w:r w:rsidRPr="00E250C8">
        <w:rPr>
          <w:rFonts w:asciiTheme="majorBidi" w:eastAsia="Calibri" w:hAnsiTheme="majorBidi" w:cstheme="majorBidi"/>
          <w:sz w:val="24"/>
          <w:szCs w:val="24"/>
        </w:rPr>
        <w:t>3 females, 2 right-handed with right dominant eye, 3 right-handed with left dominant eye</w:t>
      </w:r>
      <w:r w:rsidR="00D57987" w:rsidRPr="000E2B83">
        <w:rPr>
          <w:rFonts w:asciiTheme="majorBidi" w:eastAsia="Calibri" w:hAnsiTheme="majorBidi" w:cstheme="majorBidi"/>
          <w:sz w:val="24"/>
          <w:szCs w:val="24"/>
        </w:rPr>
        <w:t>)</w:t>
      </w:r>
      <w:r w:rsidRPr="000E2B83">
        <w:rPr>
          <w:rFonts w:asciiTheme="majorBidi" w:eastAsia="Calibri" w:hAnsiTheme="majorBidi" w:cstheme="majorBidi"/>
          <w:sz w:val="24"/>
          <w:szCs w:val="24"/>
        </w:rPr>
        <w:t xml:space="preserve">. All participants were given detailed explanation about the eye tracker device and the behavioral task, </w:t>
      </w:r>
      <w:r w:rsidRPr="00EA137C">
        <w:rPr>
          <w:rFonts w:asciiTheme="majorBidi" w:hAnsiTheme="majorBidi" w:cstheme="majorBidi"/>
          <w:sz w:val="24"/>
          <w:szCs w:val="24"/>
        </w:rPr>
        <w:t>and were paid for their participation. Informed consents were ob</w:t>
      </w:r>
      <w:r w:rsidRPr="005723C1">
        <w:rPr>
          <w:rFonts w:asciiTheme="majorBidi" w:hAnsiTheme="majorBidi" w:cstheme="majorBidi"/>
          <w:sz w:val="24"/>
          <w:szCs w:val="24"/>
        </w:rPr>
        <w:t xml:space="preserve">tained from all </w:t>
      </w:r>
      <w:del w:id="54" w:author="bnapp" w:date="2018-03-14T16:07:00Z">
        <w:r w:rsidRPr="005723C1" w:rsidDel="00145A2B">
          <w:rPr>
            <w:rFonts w:asciiTheme="majorBidi" w:hAnsiTheme="majorBidi" w:cstheme="majorBidi"/>
            <w:sz w:val="24"/>
            <w:szCs w:val="24"/>
          </w:rPr>
          <w:delText xml:space="preserve">the </w:delText>
        </w:r>
      </w:del>
      <w:r w:rsidRPr="005723C1">
        <w:rPr>
          <w:rFonts w:asciiTheme="majorBidi" w:hAnsiTheme="majorBidi" w:cstheme="majorBidi"/>
          <w:sz w:val="24"/>
          <w:szCs w:val="24"/>
        </w:rPr>
        <w:t xml:space="preserve">participants, in accordance with the approved Declaration of Helsinki for this project. </w:t>
      </w:r>
    </w:p>
    <w:p w14:paraId="710AB96B" w14:textId="55D5DA96" w:rsidR="00584F0B" w:rsidRPr="00C50FDC" w:rsidRDefault="00584F0B" w:rsidP="00EA137C">
      <w:pPr>
        <w:spacing w:line="360" w:lineRule="auto"/>
        <w:jc w:val="both"/>
        <w:rPr>
          <w:rFonts w:asciiTheme="majorBidi" w:hAnsiTheme="majorBidi" w:cstheme="majorBidi"/>
          <w:sz w:val="24"/>
          <w:szCs w:val="24"/>
          <w:rPrChange w:id="55" w:author="bnapp" w:date="2018-03-14T17:56:00Z">
            <w:rPr>
              <w:rFonts w:asciiTheme="majorBidi" w:hAnsiTheme="majorBidi" w:cstheme="majorBidi"/>
              <w:sz w:val="24"/>
              <w:szCs w:val="24"/>
            </w:rPr>
          </w:rPrChange>
        </w:rPr>
      </w:pPr>
      <w:proofErr w:type="gramStart"/>
      <w:r w:rsidRPr="00C50FDC">
        <w:rPr>
          <w:rFonts w:asciiTheme="majorBidi" w:eastAsia="Calibri" w:hAnsiTheme="majorBidi" w:cstheme="majorBidi"/>
          <w:i/>
          <w:iCs/>
          <w:sz w:val="24"/>
          <w:szCs w:val="24"/>
          <w:rPrChange w:id="56" w:author="bnapp" w:date="2018-03-14T17:56:00Z">
            <w:rPr>
              <w:rFonts w:asciiTheme="majorBidi" w:eastAsia="Calibri" w:hAnsiTheme="majorBidi" w:cstheme="majorBidi"/>
              <w:i/>
              <w:iCs/>
              <w:sz w:val="24"/>
              <w:szCs w:val="24"/>
            </w:rPr>
          </w:rPrChange>
        </w:rPr>
        <w:t>Experimental Setup</w:t>
      </w:r>
      <w:r w:rsidRPr="00C50FDC">
        <w:rPr>
          <w:rFonts w:asciiTheme="majorBidi" w:eastAsia="Calibri" w:hAnsiTheme="majorBidi" w:cstheme="majorBidi"/>
          <w:sz w:val="24"/>
          <w:szCs w:val="24"/>
          <w:rPrChange w:id="57" w:author="bnapp" w:date="2018-03-14T17:56:00Z">
            <w:rPr>
              <w:rFonts w:asciiTheme="majorBidi" w:eastAsia="Calibri" w:hAnsiTheme="majorBidi" w:cstheme="majorBidi"/>
              <w:sz w:val="24"/>
              <w:szCs w:val="24"/>
            </w:rPr>
          </w:rPrChange>
        </w:rPr>
        <w:t>.</w:t>
      </w:r>
      <w:proofErr w:type="gramEnd"/>
      <w:r w:rsidRPr="00C50FDC">
        <w:rPr>
          <w:rFonts w:asciiTheme="majorBidi" w:eastAsia="Calibri" w:hAnsiTheme="majorBidi" w:cstheme="majorBidi"/>
          <w:sz w:val="24"/>
          <w:szCs w:val="24"/>
          <w:rPrChange w:id="58" w:author="bnapp" w:date="2018-03-14T17:56:00Z">
            <w:rPr>
              <w:rFonts w:asciiTheme="majorBidi" w:eastAsia="Calibri" w:hAnsiTheme="majorBidi" w:cstheme="majorBidi"/>
              <w:sz w:val="24"/>
              <w:szCs w:val="24"/>
            </w:rPr>
          </w:rPrChange>
        </w:rPr>
        <w:t xml:space="preserve"> The experiment took place in a dark and quiet room where </w:t>
      </w:r>
      <w:del w:id="59" w:author="bnapp" w:date="2018-03-14T16:08:00Z">
        <w:r w:rsidRPr="00C50FDC" w:rsidDel="00C97135">
          <w:rPr>
            <w:rFonts w:asciiTheme="majorBidi" w:eastAsia="Calibri" w:hAnsiTheme="majorBidi" w:cstheme="majorBidi"/>
            <w:sz w:val="24"/>
            <w:szCs w:val="24"/>
            <w:rPrChange w:id="60" w:author="bnapp" w:date="2018-03-14T17:56:00Z">
              <w:rPr>
                <w:rFonts w:asciiTheme="majorBidi" w:eastAsia="Calibri" w:hAnsiTheme="majorBidi" w:cstheme="majorBidi"/>
                <w:sz w:val="24"/>
                <w:szCs w:val="24"/>
              </w:rPr>
            </w:rPrChange>
          </w:rPr>
          <w:delText xml:space="preserve">the </w:delText>
        </w:r>
      </w:del>
      <w:r w:rsidRPr="00C50FDC">
        <w:rPr>
          <w:rFonts w:asciiTheme="majorBidi" w:eastAsia="Calibri" w:hAnsiTheme="majorBidi" w:cstheme="majorBidi"/>
          <w:sz w:val="24"/>
          <w:szCs w:val="24"/>
          <w:rPrChange w:id="61" w:author="bnapp" w:date="2018-03-14T17:56:00Z">
            <w:rPr>
              <w:rFonts w:asciiTheme="majorBidi" w:eastAsia="Calibri" w:hAnsiTheme="majorBidi" w:cstheme="majorBidi"/>
              <w:sz w:val="24"/>
              <w:szCs w:val="24"/>
            </w:rPr>
          </w:rPrChange>
        </w:rPr>
        <w:t xml:space="preserve">participants sat in front of a </w:t>
      </w:r>
      <w:r w:rsidRPr="00C50FDC">
        <w:rPr>
          <w:rFonts w:asciiTheme="majorBidi" w:hAnsiTheme="majorBidi" w:cstheme="majorBidi"/>
          <w:sz w:val="24"/>
          <w:szCs w:val="24"/>
          <w:rPrChange w:id="62" w:author="bnapp" w:date="2018-03-14T17:56:00Z">
            <w:rPr>
              <w:rFonts w:asciiTheme="majorBidi" w:hAnsiTheme="majorBidi" w:cstheme="majorBidi"/>
              <w:sz w:val="24"/>
              <w:szCs w:val="24"/>
            </w:rPr>
          </w:rPrChange>
        </w:rPr>
        <w:t>high-resolution, fast computer screen (VPixx, 1920x1080, 120Hz)</w:t>
      </w:r>
      <w:r w:rsidR="00D57987" w:rsidRPr="00C50FDC">
        <w:rPr>
          <w:rFonts w:asciiTheme="majorBidi" w:hAnsiTheme="majorBidi" w:cstheme="majorBidi"/>
          <w:sz w:val="24"/>
          <w:szCs w:val="24"/>
          <w:rPrChange w:id="63" w:author="bnapp" w:date="2018-03-14T17:56:00Z">
            <w:rPr>
              <w:rFonts w:asciiTheme="majorBidi" w:hAnsiTheme="majorBidi" w:cstheme="majorBidi"/>
              <w:sz w:val="24"/>
              <w:szCs w:val="24"/>
            </w:rPr>
          </w:rPrChange>
        </w:rPr>
        <w:t>.</w:t>
      </w:r>
      <w:r w:rsidRPr="00C50FDC">
        <w:rPr>
          <w:rFonts w:asciiTheme="majorBidi" w:hAnsiTheme="majorBidi" w:cstheme="majorBidi"/>
          <w:sz w:val="24"/>
          <w:szCs w:val="24"/>
          <w:rPrChange w:id="64" w:author="bnapp" w:date="2018-03-14T17:56:00Z">
            <w:rPr>
              <w:rFonts w:asciiTheme="majorBidi" w:hAnsiTheme="majorBidi" w:cstheme="majorBidi"/>
              <w:sz w:val="24"/>
              <w:szCs w:val="24"/>
            </w:rPr>
          </w:rPrChange>
        </w:rPr>
        <w:t xml:space="preserve"> </w:t>
      </w:r>
      <w:r w:rsidR="00D57987" w:rsidRPr="00C50FDC">
        <w:rPr>
          <w:rFonts w:asciiTheme="majorBidi" w:hAnsiTheme="majorBidi" w:cstheme="majorBidi"/>
          <w:sz w:val="24"/>
          <w:szCs w:val="24"/>
          <w:rPrChange w:id="65" w:author="bnapp" w:date="2018-03-14T17:56:00Z">
            <w:rPr>
              <w:rFonts w:asciiTheme="majorBidi" w:hAnsiTheme="majorBidi" w:cstheme="majorBidi"/>
              <w:sz w:val="24"/>
              <w:szCs w:val="24"/>
            </w:rPr>
          </w:rPrChange>
        </w:rPr>
        <w:t>The</w:t>
      </w:r>
      <w:r w:rsidRPr="00C50FDC">
        <w:rPr>
          <w:rFonts w:asciiTheme="majorBidi" w:hAnsiTheme="majorBidi" w:cstheme="majorBidi"/>
          <w:sz w:val="24"/>
          <w:szCs w:val="24"/>
          <w:rPrChange w:id="66" w:author="bnapp" w:date="2018-03-14T17:56:00Z">
            <w:rPr>
              <w:rFonts w:asciiTheme="majorBidi" w:hAnsiTheme="majorBidi" w:cstheme="majorBidi"/>
              <w:sz w:val="24"/>
              <w:szCs w:val="24"/>
            </w:rPr>
          </w:rPrChange>
        </w:rPr>
        <w:t xml:space="preserve"> </w:t>
      </w:r>
      <w:r w:rsidR="00D57987" w:rsidRPr="00C50FDC">
        <w:rPr>
          <w:rFonts w:asciiTheme="majorBidi" w:hAnsiTheme="majorBidi" w:cstheme="majorBidi"/>
          <w:sz w:val="24"/>
          <w:szCs w:val="24"/>
          <w:rPrChange w:id="67" w:author="bnapp" w:date="2018-03-14T17:56:00Z">
            <w:rPr>
              <w:rFonts w:asciiTheme="majorBidi" w:hAnsiTheme="majorBidi" w:cstheme="majorBidi"/>
              <w:sz w:val="24"/>
              <w:szCs w:val="24"/>
            </w:rPr>
          </w:rPrChange>
        </w:rPr>
        <w:t>movements</w:t>
      </w:r>
      <w:r w:rsidRPr="00C50FDC">
        <w:rPr>
          <w:rFonts w:asciiTheme="majorBidi" w:hAnsiTheme="majorBidi" w:cstheme="majorBidi"/>
          <w:sz w:val="24"/>
          <w:szCs w:val="24"/>
          <w:rPrChange w:id="68" w:author="bnapp" w:date="2018-03-14T17:56:00Z">
            <w:rPr>
              <w:rFonts w:asciiTheme="majorBidi" w:hAnsiTheme="majorBidi" w:cstheme="majorBidi"/>
              <w:sz w:val="24"/>
              <w:szCs w:val="24"/>
            </w:rPr>
          </w:rPrChange>
        </w:rPr>
        <w:t xml:space="preserve"> </w:t>
      </w:r>
      <w:r w:rsidR="00D57987" w:rsidRPr="00C50FDC">
        <w:rPr>
          <w:rFonts w:asciiTheme="majorBidi" w:hAnsiTheme="majorBidi" w:cstheme="majorBidi"/>
          <w:sz w:val="24"/>
          <w:szCs w:val="24"/>
          <w:rPrChange w:id="69" w:author="bnapp" w:date="2018-03-14T17:56:00Z">
            <w:rPr>
              <w:rFonts w:asciiTheme="majorBidi" w:hAnsiTheme="majorBidi" w:cstheme="majorBidi"/>
              <w:sz w:val="24"/>
              <w:szCs w:val="24"/>
            </w:rPr>
          </w:rPrChange>
        </w:rPr>
        <w:t xml:space="preserve">of the dominant eye </w:t>
      </w:r>
      <w:r w:rsidRPr="00C50FDC">
        <w:rPr>
          <w:rFonts w:asciiTheme="majorBidi" w:hAnsiTheme="majorBidi" w:cstheme="majorBidi"/>
          <w:sz w:val="24"/>
          <w:szCs w:val="24"/>
          <w:rPrChange w:id="70" w:author="bnapp" w:date="2018-03-14T17:56:00Z">
            <w:rPr>
              <w:rFonts w:asciiTheme="majorBidi" w:hAnsiTheme="majorBidi" w:cstheme="majorBidi"/>
              <w:sz w:val="24"/>
              <w:szCs w:val="24"/>
            </w:rPr>
          </w:rPrChange>
        </w:rPr>
        <w:t xml:space="preserve">were recorded </w:t>
      </w:r>
      <w:r w:rsidR="00D57987" w:rsidRPr="00C50FDC">
        <w:rPr>
          <w:rFonts w:asciiTheme="majorBidi" w:hAnsiTheme="majorBidi" w:cstheme="majorBidi"/>
          <w:sz w:val="24"/>
          <w:szCs w:val="24"/>
          <w:rPrChange w:id="71" w:author="bnapp" w:date="2018-03-14T17:56:00Z">
            <w:rPr>
              <w:rFonts w:asciiTheme="majorBidi" w:hAnsiTheme="majorBidi" w:cstheme="majorBidi"/>
              <w:sz w:val="24"/>
              <w:szCs w:val="24"/>
            </w:rPr>
          </w:rPrChange>
        </w:rPr>
        <w:t xml:space="preserve">at 100Hz </w:t>
      </w:r>
      <w:r w:rsidRPr="00C50FDC">
        <w:rPr>
          <w:rFonts w:asciiTheme="majorBidi" w:hAnsiTheme="majorBidi" w:cstheme="majorBidi"/>
          <w:sz w:val="24"/>
          <w:szCs w:val="24"/>
          <w:rPrChange w:id="72" w:author="bnapp" w:date="2018-03-14T17:56:00Z">
            <w:rPr>
              <w:rFonts w:asciiTheme="majorBidi" w:hAnsiTheme="majorBidi" w:cstheme="majorBidi"/>
              <w:sz w:val="24"/>
              <w:szCs w:val="24"/>
            </w:rPr>
          </w:rPrChange>
        </w:rPr>
        <w:t>(EyeLink II)</w:t>
      </w:r>
      <w:r w:rsidR="00D57987" w:rsidRPr="00C50FDC">
        <w:rPr>
          <w:rFonts w:asciiTheme="majorBidi" w:hAnsiTheme="majorBidi" w:cstheme="majorBidi"/>
          <w:sz w:val="24"/>
          <w:szCs w:val="24"/>
          <w:rPrChange w:id="73" w:author="bnapp" w:date="2018-03-14T17:56:00Z">
            <w:rPr>
              <w:rFonts w:asciiTheme="majorBidi" w:hAnsiTheme="majorBidi" w:cstheme="majorBidi"/>
              <w:sz w:val="24"/>
              <w:szCs w:val="24"/>
            </w:rPr>
          </w:rPrChange>
        </w:rPr>
        <w:t xml:space="preserve"> while the other eye </w:t>
      </w:r>
      <w:r w:rsidRPr="00C50FDC">
        <w:rPr>
          <w:rFonts w:asciiTheme="majorBidi" w:hAnsiTheme="majorBidi" w:cstheme="majorBidi"/>
          <w:sz w:val="24"/>
          <w:szCs w:val="24"/>
          <w:rPrChange w:id="74" w:author="bnapp" w:date="2018-03-14T17:56:00Z">
            <w:rPr>
              <w:rFonts w:asciiTheme="majorBidi" w:hAnsiTheme="majorBidi" w:cstheme="majorBidi"/>
              <w:sz w:val="24"/>
              <w:szCs w:val="24"/>
            </w:rPr>
          </w:rPrChange>
        </w:rPr>
        <w:t xml:space="preserve">was blindfolded.  </w:t>
      </w:r>
      <w:del w:id="75" w:author="bnapp" w:date="2018-03-14T16:09:00Z">
        <w:r w:rsidRPr="00C50FDC" w:rsidDel="002A1DA2">
          <w:rPr>
            <w:rFonts w:asciiTheme="majorBidi" w:hAnsiTheme="majorBidi" w:cstheme="majorBidi"/>
            <w:sz w:val="24"/>
            <w:szCs w:val="24"/>
            <w:rPrChange w:id="76" w:author="bnapp" w:date="2018-03-14T17:56:00Z">
              <w:rPr>
                <w:rFonts w:asciiTheme="majorBidi" w:hAnsiTheme="majorBidi" w:cstheme="majorBidi"/>
                <w:sz w:val="24"/>
                <w:szCs w:val="24"/>
              </w:rPr>
            </w:rPrChange>
          </w:rPr>
          <w:delText>The p</w:delText>
        </w:r>
      </w:del>
      <w:ins w:id="77" w:author="bnapp" w:date="2018-03-14T16:09:00Z">
        <w:r w:rsidR="002A1DA2" w:rsidRPr="00C50FDC">
          <w:rPr>
            <w:rFonts w:asciiTheme="majorBidi" w:hAnsiTheme="majorBidi" w:cstheme="majorBidi"/>
            <w:sz w:val="24"/>
            <w:szCs w:val="24"/>
            <w:rPrChange w:id="78" w:author="bnapp" w:date="2018-03-14T17:56:00Z">
              <w:rPr>
                <w:rFonts w:asciiTheme="majorBidi" w:hAnsiTheme="majorBidi" w:cstheme="majorBidi"/>
                <w:sz w:val="24"/>
                <w:szCs w:val="24"/>
              </w:rPr>
            </w:rPrChange>
          </w:rPr>
          <w:t>P</w:t>
        </w:r>
      </w:ins>
      <w:r w:rsidRPr="00C50FDC">
        <w:rPr>
          <w:rFonts w:asciiTheme="majorBidi" w:hAnsiTheme="majorBidi" w:cstheme="majorBidi"/>
          <w:sz w:val="24"/>
          <w:szCs w:val="24"/>
          <w:rPrChange w:id="79" w:author="bnapp" w:date="2018-03-14T17:56:00Z">
            <w:rPr>
              <w:rFonts w:asciiTheme="majorBidi" w:hAnsiTheme="majorBidi" w:cstheme="majorBidi"/>
              <w:sz w:val="24"/>
              <w:szCs w:val="24"/>
            </w:rPr>
          </w:rPrChange>
        </w:rPr>
        <w:t>articipants sat 1 meter away from the screen and placed their chin on a chinrest to reduce head movements.</w:t>
      </w:r>
    </w:p>
    <w:p w14:paraId="43782C9D" w14:textId="667692E8" w:rsidR="00584F0B" w:rsidRPr="00C50FDC" w:rsidRDefault="00584F0B" w:rsidP="00EA137C">
      <w:pPr>
        <w:spacing w:line="360" w:lineRule="auto"/>
        <w:jc w:val="both"/>
        <w:rPr>
          <w:rFonts w:asciiTheme="majorBidi" w:eastAsia="Calibri" w:hAnsiTheme="majorBidi" w:cstheme="majorBidi"/>
          <w:sz w:val="24"/>
          <w:szCs w:val="24"/>
          <w:rPrChange w:id="80" w:author="bnapp" w:date="2018-03-14T17:56:00Z">
            <w:rPr>
              <w:rFonts w:asciiTheme="majorBidi" w:eastAsia="Calibri" w:hAnsiTheme="majorBidi" w:cstheme="majorBidi"/>
              <w:sz w:val="24"/>
              <w:szCs w:val="24"/>
            </w:rPr>
          </w:rPrChange>
        </w:rPr>
      </w:pPr>
      <w:r w:rsidRPr="00C50FDC">
        <w:rPr>
          <w:rFonts w:asciiTheme="majorBidi" w:hAnsiTheme="majorBidi" w:cstheme="majorBidi"/>
          <w:i/>
          <w:iCs/>
          <w:sz w:val="24"/>
          <w:szCs w:val="24"/>
          <w:rPrChange w:id="81" w:author="bnapp" w:date="2018-03-14T17:56:00Z">
            <w:rPr>
              <w:rFonts w:asciiTheme="majorBidi" w:hAnsiTheme="majorBidi" w:cstheme="majorBidi"/>
              <w:i/>
              <w:iCs/>
              <w:sz w:val="24"/>
              <w:szCs w:val="24"/>
            </w:rPr>
          </w:rPrChange>
        </w:rPr>
        <w:t>Stimuli and gaze windows</w:t>
      </w:r>
      <w:r w:rsidRPr="00C50FDC">
        <w:rPr>
          <w:rFonts w:asciiTheme="majorBidi" w:hAnsiTheme="majorBidi" w:cstheme="majorBidi"/>
          <w:sz w:val="24"/>
          <w:szCs w:val="24"/>
          <w:rPrChange w:id="82" w:author="bnapp" w:date="2018-03-14T17:56:00Z">
            <w:rPr>
              <w:rFonts w:asciiTheme="majorBidi" w:hAnsiTheme="majorBidi" w:cstheme="majorBidi"/>
              <w:sz w:val="24"/>
              <w:szCs w:val="24"/>
            </w:rPr>
          </w:rPrChange>
        </w:rPr>
        <w:t>. Two kinds of images were created: ‘</w:t>
      </w:r>
      <w:r w:rsidRPr="00C50FDC">
        <w:rPr>
          <w:rFonts w:asciiTheme="majorBidi" w:eastAsia="Calibri" w:hAnsiTheme="majorBidi" w:cstheme="majorBidi"/>
          <w:sz w:val="24"/>
          <w:szCs w:val="24"/>
          <w:rPrChange w:id="83" w:author="bnapp" w:date="2018-03-14T17:56:00Z">
            <w:rPr>
              <w:rFonts w:asciiTheme="majorBidi" w:eastAsia="Calibri" w:hAnsiTheme="majorBidi" w:cstheme="majorBidi"/>
              <w:sz w:val="24"/>
              <w:szCs w:val="24"/>
            </w:rPr>
          </w:rPrChange>
        </w:rPr>
        <w:t>Large</w:t>
      </w:r>
      <w:r w:rsidRPr="00C50FDC">
        <w:rPr>
          <w:rFonts w:asciiTheme="majorBidi" w:hAnsiTheme="majorBidi" w:cstheme="majorBidi"/>
          <w:sz w:val="24"/>
          <w:szCs w:val="24"/>
          <w:rPrChange w:id="84" w:author="bnapp" w:date="2018-03-14T17:56:00Z">
            <w:rPr>
              <w:rFonts w:asciiTheme="majorBidi" w:hAnsiTheme="majorBidi" w:cstheme="majorBidi"/>
              <w:sz w:val="24"/>
              <w:szCs w:val="24"/>
            </w:rPr>
          </w:rPrChange>
        </w:rPr>
        <w:t xml:space="preserve">’ and ‘Small’, and each </w:t>
      </w:r>
      <w:proofErr w:type="gramStart"/>
      <w:r w:rsidR="00D57987" w:rsidRPr="00C50FDC">
        <w:rPr>
          <w:rFonts w:asciiTheme="majorBidi" w:hAnsiTheme="majorBidi" w:cstheme="majorBidi"/>
          <w:sz w:val="24"/>
          <w:szCs w:val="24"/>
          <w:rPrChange w:id="85" w:author="bnapp" w:date="2018-03-14T17:56:00Z">
            <w:rPr>
              <w:rFonts w:asciiTheme="majorBidi" w:hAnsiTheme="majorBidi" w:cstheme="majorBidi"/>
              <w:sz w:val="24"/>
              <w:szCs w:val="24"/>
            </w:rPr>
          </w:rPrChange>
        </w:rPr>
        <w:t>was</w:t>
      </w:r>
      <w:proofErr w:type="gramEnd"/>
      <w:r w:rsidRPr="00C50FDC">
        <w:rPr>
          <w:rFonts w:asciiTheme="majorBidi" w:hAnsiTheme="majorBidi" w:cstheme="majorBidi"/>
          <w:sz w:val="24"/>
          <w:szCs w:val="24"/>
          <w:rPrChange w:id="86" w:author="bnapp" w:date="2018-03-14T17:56:00Z">
            <w:rPr>
              <w:rFonts w:asciiTheme="majorBidi" w:hAnsiTheme="majorBidi" w:cstheme="majorBidi"/>
              <w:sz w:val="24"/>
              <w:szCs w:val="24"/>
            </w:rPr>
          </w:rPrChange>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C50FDC">
        <w:rPr>
          <w:rFonts w:asciiTheme="majorBidi" w:hAnsiTheme="majorBidi" w:cstheme="majorBidi"/>
          <w:sz w:val="24"/>
          <w:szCs w:val="24"/>
          <w:rPrChange w:id="87" w:author="bnapp" w:date="2018-03-14T17:56:00Z">
            <w:rPr>
              <w:rFonts w:asciiTheme="majorBidi" w:hAnsiTheme="majorBidi" w:cstheme="majorBidi"/>
              <w:sz w:val="24"/>
              <w:szCs w:val="24"/>
            </w:rPr>
          </w:rPrChange>
        </w:rPr>
        <w:t>Large</w:t>
      </w:r>
      <w:r w:rsidRPr="00C50FDC">
        <w:rPr>
          <w:rFonts w:asciiTheme="majorBidi" w:hAnsiTheme="majorBidi" w:cstheme="majorBidi"/>
          <w:sz w:val="24"/>
          <w:szCs w:val="24"/>
          <w:rPrChange w:id="88" w:author="bnapp" w:date="2018-03-14T17:56:00Z">
            <w:rPr>
              <w:rFonts w:asciiTheme="majorBidi" w:hAnsiTheme="majorBidi" w:cstheme="majorBidi"/>
              <w:sz w:val="24"/>
              <w:szCs w:val="24"/>
            </w:rPr>
          </w:rPrChange>
        </w:rPr>
        <w:t xml:space="preserve"> gaze window was 2.90±0.15x1.90±0.15 deg (190±10x130±10 pixels). The Small shapes occupied 0.90±0.03x0.90±0.03 deg (60±2x60±2 pixels) with a gaze window of 0.24±0.03x0.16±0.03 deg (13±2x9±2 pixels). The ratio between image and window size was the same </w:t>
      </w:r>
      <w:r w:rsidR="00D57987" w:rsidRPr="00C50FDC">
        <w:rPr>
          <w:rFonts w:asciiTheme="majorBidi" w:hAnsiTheme="majorBidi" w:cstheme="majorBidi"/>
          <w:sz w:val="24"/>
          <w:szCs w:val="24"/>
          <w:rPrChange w:id="89" w:author="bnapp" w:date="2018-03-14T17:56:00Z">
            <w:rPr>
              <w:rFonts w:asciiTheme="majorBidi" w:hAnsiTheme="majorBidi" w:cstheme="majorBidi"/>
              <w:sz w:val="24"/>
              <w:szCs w:val="24"/>
            </w:rPr>
          </w:rPrChange>
        </w:rPr>
        <w:t>for</w:t>
      </w:r>
      <w:r w:rsidRPr="00C50FDC">
        <w:rPr>
          <w:rFonts w:asciiTheme="majorBidi" w:hAnsiTheme="majorBidi" w:cstheme="majorBidi"/>
          <w:sz w:val="24"/>
          <w:szCs w:val="24"/>
          <w:rPrChange w:id="90" w:author="bnapp" w:date="2018-03-14T17:56:00Z">
            <w:rPr>
              <w:rFonts w:asciiTheme="majorBidi" w:hAnsiTheme="majorBidi" w:cstheme="majorBidi"/>
              <w:sz w:val="24"/>
              <w:szCs w:val="24"/>
            </w:rPr>
          </w:rPrChange>
        </w:rPr>
        <w:t xml:space="preserve"> both </w:t>
      </w:r>
      <w:r w:rsidR="00D57987" w:rsidRPr="00C50FDC">
        <w:rPr>
          <w:rFonts w:asciiTheme="majorBidi" w:hAnsiTheme="majorBidi" w:cstheme="majorBidi"/>
          <w:sz w:val="24"/>
          <w:szCs w:val="24"/>
          <w:rPrChange w:id="91" w:author="bnapp" w:date="2018-03-14T17:56:00Z">
            <w:rPr>
              <w:rFonts w:asciiTheme="majorBidi" w:hAnsiTheme="majorBidi" w:cstheme="majorBidi"/>
              <w:sz w:val="24"/>
              <w:szCs w:val="24"/>
            </w:rPr>
          </w:rPrChange>
        </w:rPr>
        <w:t>image sizes</w:t>
      </w:r>
      <w:r w:rsidRPr="00C50FDC">
        <w:rPr>
          <w:rFonts w:asciiTheme="majorBidi" w:hAnsiTheme="majorBidi" w:cstheme="majorBidi"/>
          <w:sz w:val="24"/>
          <w:szCs w:val="24"/>
          <w:rPrChange w:id="92" w:author="bnapp" w:date="2018-03-14T17:56:00Z">
            <w:rPr>
              <w:rFonts w:asciiTheme="majorBidi" w:hAnsiTheme="majorBidi" w:cstheme="majorBidi"/>
              <w:sz w:val="24"/>
              <w:szCs w:val="24"/>
            </w:rPr>
          </w:rPrChange>
        </w:rPr>
        <w:t xml:space="preserve">. </w:t>
      </w:r>
    </w:p>
    <w:p w14:paraId="6627F044" w14:textId="10550819" w:rsidR="00584F0B" w:rsidRPr="00C50FDC" w:rsidRDefault="00584F0B" w:rsidP="00FA662D">
      <w:pPr>
        <w:spacing w:line="360" w:lineRule="auto"/>
        <w:jc w:val="both"/>
        <w:rPr>
          <w:rFonts w:asciiTheme="majorBidi" w:hAnsiTheme="majorBidi" w:cstheme="majorBidi"/>
          <w:sz w:val="24"/>
          <w:szCs w:val="24"/>
          <w:rPrChange w:id="93" w:author="bnapp" w:date="2018-03-14T17:56:00Z">
            <w:rPr>
              <w:rFonts w:asciiTheme="majorBidi" w:hAnsiTheme="majorBidi" w:cstheme="majorBidi"/>
              <w:sz w:val="24"/>
              <w:szCs w:val="24"/>
            </w:rPr>
          </w:rPrChange>
        </w:rPr>
      </w:pPr>
      <w:proofErr w:type="gramStart"/>
      <w:r w:rsidRPr="00C50FDC">
        <w:rPr>
          <w:rFonts w:asciiTheme="majorBidi" w:hAnsiTheme="majorBidi" w:cstheme="majorBidi"/>
          <w:i/>
          <w:iCs/>
          <w:sz w:val="24"/>
          <w:szCs w:val="24"/>
          <w:rPrChange w:id="94" w:author="bnapp" w:date="2018-03-14T17:56:00Z">
            <w:rPr>
              <w:rFonts w:asciiTheme="majorBidi" w:hAnsiTheme="majorBidi" w:cstheme="majorBidi"/>
              <w:i/>
              <w:iCs/>
              <w:sz w:val="24"/>
              <w:szCs w:val="24"/>
            </w:rPr>
          </w:rPrChange>
        </w:rPr>
        <w:t>Experimental Design</w:t>
      </w:r>
      <w:r w:rsidRPr="00C50FDC">
        <w:rPr>
          <w:rFonts w:asciiTheme="majorBidi" w:hAnsiTheme="majorBidi" w:cstheme="majorBidi"/>
          <w:sz w:val="24"/>
          <w:szCs w:val="24"/>
          <w:rPrChange w:id="95" w:author="bnapp" w:date="2018-03-14T17:56:00Z">
            <w:rPr>
              <w:rFonts w:asciiTheme="majorBidi" w:hAnsiTheme="majorBidi" w:cstheme="majorBidi"/>
              <w:sz w:val="24"/>
              <w:szCs w:val="24"/>
            </w:rPr>
          </w:rPrChange>
        </w:rPr>
        <w:t>.</w:t>
      </w:r>
      <w:proofErr w:type="gramEnd"/>
      <w:r w:rsidRPr="00C50FDC">
        <w:rPr>
          <w:rFonts w:asciiTheme="majorBidi" w:hAnsiTheme="majorBidi" w:cstheme="majorBidi"/>
          <w:sz w:val="24"/>
          <w:szCs w:val="24"/>
          <w:rPrChange w:id="96" w:author="bnapp" w:date="2018-03-14T17:56:00Z">
            <w:rPr>
              <w:rFonts w:asciiTheme="majorBidi" w:hAnsiTheme="majorBidi" w:cstheme="majorBidi"/>
              <w:sz w:val="24"/>
              <w:szCs w:val="24"/>
            </w:rPr>
          </w:rPrChange>
        </w:rPr>
        <w:t xml:space="preserve"> We tested the performance of participants in a five forced choice shapes recognition tasks. </w:t>
      </w:r>
      <w:r w:rsidR="000E5AB4" w:rsidRPr="00C50FDC">
        <w:rPr>
          <w:rFonts w:asciiTheme="majorBidi" w:hAnsiTheme="majorBidi" w:cstheme="majorBidi"/>
          <w:sz w:val="24"/>
          <w:szCs w:val="24"/>
          <w:rPrChange w:id="97" w:author="bnapp" w:date="2018-03-14T17:56:00Z">
            <w:rPr>
              <w:rFonts w:asciiTheme="majorBidi" w:hAnsiTheme="majorBidi" w:cstheme="majorBidi"/>
              <w:sz w:val="24"/>
              <w:szCs w:val="24"/>
            </w:rPr>
          </w:rPrChange>
        </w:rPr>
        <w:t>In each trial, one out of 5 i</w:t>
      </w:r>
      <w:r w:rsidRPr="00C50FDC">
        <w:rPr>
          <w:rFonts w:asciiTheme="majorBidi" w:hAnsiTheme="majorBidi" w:cstheme="majorBidi"/>
          <w:sz w:val="24"/>
          <w:szCs w:val="24"/>
          <w:rPrChange w:id="98" w:author="bnapp" w:date="2018-03-14T17:56:00Z">
            <w:rPr>
              <w:rFonts w:asciiTheme="majorBidi" w:hAnsiTheme="majorBidi" w:cstheme="majorBidi"/>
              <w:sz w:val="24"/>
              <w:szCs w:val="24"/>
            </w:rPr>
          </w:rPrChange>
        </w:rPr>
        <w:t>mage</w:t>
      </w:r>
      <w:r w:rsidR="007C1F05" w:rsidRPr="00C50FDC">
        <w:rPr>
          <w:rFonts w:asciiTheme="majorBidi" w:hAnsiTheme="majorBidi" w:cstheme="majorBidi"/>
          <w:sz w:val="24"/>
          <w:szCs w:val="24"/>
          <w:rPrChange w:id="99" w:author="bnapp" w:date="2018-03-14T17:56:00Z">
            <w:rPr>
              <w:rFonts w:asciiTheme="majorBidi" w:hAnsiTheme="majorBidi" w:cstheme="majorBidi"/>
              <w:sz w:val="24"/>
              <w:szCs w:val="24"/>
            </w:rPr>
          </w:rPrChange>
        </w:rPr>
        <w:t>s</w:t>
      </w:r>
      <w:r w:rsidR="000E5AB4" w:rsidRPr="00C50FDC">
        <w:rPr>
          <w:rFonts w:asciiTheme="majorBidi" w:hAnsiTheme="majorBidi" w:cstheme="majorBidi"/>
          <w:sz w:val="24"/>
          <w:szCs w:val="24"/>
          <w:rPrChange w:id="100" w:author="bnapp" w:date="2018-03-14T17:56:00Z">
            <w:rPr>
              <w:rFonts w:asciiTheme="majorBidi" w:hAnsiTheme="majorBidi" w:cstheme="majorBidi"/>
              <w:sz w:val="24"/>
              <w:szCs w:val="24"/>
            </w:rPr>
          </w:rPrChange>
        </w:rPr>
        <w:t xml:space="preserve"> of basic shapes</w:t>
      </w:r>
      <w:r w:rsidR="007C1F05" w:rsidRPr="00C50FDC">
        <w:rPr>
          <w:rFonts w:asciiTheme="majorBidi" w:hAnsiTheme="majorBidi" w:cstheme="majorBidi"/>
          <w:sz w:val="24"/>
          <w:szCs w:val="24"/>
          <w:rPrChange w:id="101" w:author="bnapp" w:date="2018-03-14T17:56:00Z">
            <w:rPr>
              <w:rFonts w:asciiTheme="majorBidi" w:hAnsiTheme="majorBidi" w:cstheme="majorBidi"/>
              <w:sz w:val="24"/>
              <w:szCs w:val="24"/>
            </w:rPr>
          </w:rPrChange>
        </w:rPr>
        <w:t xml:space="preserve"> </w:t>
      </w:r>
      <w:r w:rsidR="000E5AB4" w:rsidRPr="00C50FDC">
        <w:rPr>
          <w:rFonts w:asciiTheme="majorBidi" w:hAnsiTheme="majorBidi" w:cstheme="majorBidi"/>
          <w:sz w:val="24"/>
          <w:szCs w:val="24"/>
          <w:rPrChange w:id="102" w:author="bnapp" w:date="2018-03-14T17:56:00Z">
            <w:rPr>
              <w:rFonts w:asciiTheme="majorBidi" w:hAnsiTheme="majorBidi" w:cstheme="majorBidi"/>
              <w:sz w:val="24"/>
              <w:szCs w:val="24"/>
            </w:rPr>
          </w:rPrChange>
        </w:rPr>
        <w:t>(</w:t>
      </w:r>
      <w:r w:rsidR="007C1F05" w:rsidRPr="00C50FDC">
        <w:rPr>
          <w:rFonts w:asciiTheme="majorBidi" w:hAnsiTheme="majorBidi" w:cstheme="majorBidi"/>
          <w:sz w:val="24"/>
          <w:szCs w:val="24"/>
          <w:rPrChange w:id="103" w:author="bnapp" w:date="2018-03-14T17:56:00Z">
            <w:rPr>
              <w:rFonts w:asciiTheme="majorBidi" w:hAnsiTheme="majorBidi" w:cstheme="majorBidi"/>
              <w:sz w:val="24"/>
              <w:szCs w:val="24"/>
            </w:rPr>
          </w:rPrChange>
        </w:rPr>
        <w:t>s</w:t>
      </w:r>
      <w:r w:rsidRPr="00C50FDC">
        <w:rPr>
          <w:rFonts w:asciiTheme="majorBidi" w:hAnsiTheme="majorBidi" w:cstheme="majorBidi"/>
          <w:sz w:val="24"/>
          <w:szCs w:val="24"/>
          <w:rPrChange w:id="104" w:author="bnapp" w:date="2018-03-14T17:56:00Z">
            <w:rPr>
              <w:rFonts w:asciiTheme="majorBidi" w:hAnsiTheme="majorBidi" w:cstheme="majorBidi"/>
              <w:sz w:val="24"/>
              <w:szCs w:val="24"/>
            </w:rPr>
          </w:rPrChange>
        </w:rPr>
        <w:t>quare, rectangle, circle, triangle and a parallelogram</w:t>
      </w:r>
      <w:r w:rsidR="000E5AB4" w:rsidRPr="00C50FDC">
        <w:rPr>
          <w:rFonts w:asciiTheme="majorBidi" w:hAnsiTheme="majorBidi" w:cstheme="majorBidi"/>
          <w:sz w:val="24"/>
          <w:szCs w:val="24"/>
          <w:rPrChange w:id="105" w:author="bnapp" w:date="2018-03-14T17:56:00Z">
            <w:rPr>
              <w:rFonts w:asciiTheme="majorBidi" w:hAnsiTheme="majorBidi" w:cstheme="majorBidi"/>
              <w:sz w:val="24"/>
              <w:szCs w:val="24"/>
            </w:rPr>
          </w:rPrChange>
        </w:rPr>
        <w:t>;</w:t>
      </w:r>
      <w:r w:rsidR="00153DC6" w:rsidRPr="00C50FDC">
        <w:rPr>
          <w:rFonts w:asciiTheme="majorBidi" w:hAnsiTheme="majorBidi" w:cstheme="majorBidi"/>
          <w:sz w:val="24"/>
          <w:szCs w:val="24"/>
          <w:rPrChange w:id="106" w:author="bnapp" w:date="2018-03-14T17:56:00Z">
            <w:rPr>
              <w:rFonts w:asciiTheme="majorBidi" w:hAnsiTheme="majorBidi" w:cstheme="majorBidi"/>
              <w:sz w:val="24"/>
              <w:szCs w:val="24"/>
            </w:rPr>
          </w:rPrChange>
        </w:rPr>
        <w:t xml:space="preserve"> see </w:t>
      </w:r>
      <w:r w:rsidR="00153DC6" w:rsidRPr="00C50FDC">
        <w:rPr>
          <w:rFonts w:asciiTheme="majorBidi" w:hAnsiTheme="majorBidi" w:cstheme="majorBidi"/>
          <w:b/>
          <w:bCs/>
          <w:sz w:val="24"/>
          <w:szCs w:val="24"/>
          <w:rPrChange w:id="107" w:author="bnapp" w:date="2018-03-14T17:56:00Z">
            <w:rPr>
              <w:rFonts w:asciiTheme="majorBidi" w:hAnsiTheme="majorBidi" w:cstheme="majorBidi"/>
              <w:b/>
              <w:bCs/>
              <w:sz w:val="24"/>
              <w:szCs w:val="24"/>
            </w:rPr>
          </w:rPrChange>
        </w:rPr>
        <w:t>Fig. 1</w:t>
      </w:r>
      <w:r w:rsidR="000E5AB4" w:rsidRPr="00C50FDC">
        <w:rPr>
          <w:rFonts w:asciiTheme="majorBidi" w:hAnsiTheme="majorBidi" w:cstheme="majorBidi"/>
          <w:sz w:val="24"/>
          <w:szCs w:val="24"/>
          <w:rPrChange w:id="108" w:author="bnapp" w:date="2018-03-14T17:56:00Z">
            <w:rPr>
              <w:rFonts w:asciiTheme="majorBidi" w:hAnsiTheme="majorBidi" w:cstheme="majorBidi"/>
              <w:sz w:val="24"/>
              <w:szCs w:val="24"/>
            </w:rPr>
          </w:rPrChange>
        </w:rPr>
        <w:t xml:space="preserve"> for their outlines</w:t>
      </w:r>
      <w:r w:rsidR="00153DC6" w:rsidRPr="00C50FDC">
        <w:rPr>
          <w:rFonts w:asciiTheme="majorBidi" w:hAnsiTheme="majorBidi" w:cstheme="majorBidi"/>
          <w:sz w:val="24"/>
          <w:szCs w:val="24"/>
          <w:rPrChange w:id="109" w:author="bnapp" w:date="2018-03-14T17:56:00Z">
            <w:rPr>
              <w:rFonts w:asciiTheme="majorBidi" w:hAnsiTheme="majorBidi" w:cstheme="majorBidi"/>
              <w:sz w:val="24"/>
              <w:szCs w:val="24"/>
            </w:rPr>
          </w:rPrChange>
        </w:rPr>
        <w:t>)</w:t>
      </w:r>
      <w:r w:rsidR="000E5AB4" w:rsidRPr="00C50FDC">
        <w:rPr>
          <w:rFonts w:asciiTheme="majorBidi" w:hAnsiTheme="majorBidi" w:cstheme="majorBidi"/>
          <w:sz w:val="24"/>
          <w:szCs w:val="24"/>
          <w:rPrChange w:id="110" w:author="bnapp" w:date="2018-03-14T17:56:00Z">
            <w:rPr>
              <w:rFonts w:asciiTheme="majorBidi" w:hAnsiTheme="majorBidi" w:cstheme="majorBidi"/>
              <w:sz w:val="24"/>
              <w:szCs w:val="24"/>
            </w:rPr>
          </w:rPrChange>
        </w:rPr>
        <w:t xml:space="preserve"> was presented – filled </w:t>
      </w:r>
      <w:ins w:id="111" w:author="bnapp" w:date="2018-03-14T18:24:00Z">
        <w:r w:rsidR="00FA662D" w:rsidRPr="00F94E71">
          <w:rPr>
            <w:rFonts w:asciiTheme="majorBidi" w:hAnsiTheme="majorBidi" w:cstheme="majorBidi"/>
            <w:sz w:val="24"/>
            <w:szCs w:val="24"/>
          </w:rPr>
          <w:t xml:space="preserve">gray </w:t>
        </w:r>
      </w:ins>
      <w:r w:rsidR="000E5AB4" w:rsidRPr="00FA662D">
        <w:rPr>
          <w:rFonts w:asciiTheme="majorBidi" w:hAnsiTheme="majorBidi" w:cstheme="majorBidi"/>
          <w:sz w:val="24"/>
          <w:szCs w:val="24"/>
        </w:rPr>
        <w:t xml:space="preserve">shape against a </w:t>
      </w:r>
      <w:ins w:id="112" w:author="bnapp" w:date="2018-03-14T18:25:00Z">
        <w:r w:rsidR="00FA662D" w:rsidRPr="00F94E71">
          <w:rPr>
            <w:rFonts w:asciiTheme="majorBidi" w:hAnsiTheme="majorBidi" w:cstheme="majorBidi"/>
            <w:sz w:val="24"/>
            <w:szCs w:val="24"/>
          </w:rPr>
          <w:t>black</w:t>
        </w:r>
        <w:r w:rsidR="00FA662D" w:rsidRPr="00FA662D">
          <w:rPr>
            <w:rFonts w:asciiTheme="majorBidi" w:hAnsiTheme="majorBidi" w:cstheme="majorBidi"/>
            <w:sz w:val="24"/>
            <w:szCs w:val="24"/>
          </w:rPr>
          <w:t xml:space="preserve"> </w:t>
        </w:r>
      </w:ins>
      <w:r w:rsidR="000E5AB4" w:rsidRPr="00FA662D">
        <w:rPr>
          <w:rFonts w:asciiTheme="majorBidi" w:hAnsiTheme="majorBidi" w:cstheme="majorBidi"/>
          <w:sz w:val="24"/>
          <w:szCs w:val="24"/>
        </w:rPr>
        <w:t>background</w:t>
      </w:r>
      <w:r w:rsidRPr="00FA662D">
        <w:rPr>
          <w:rFonts w:asciiTheme="majorBidi" w:hAnsiTheme="majorBidi" w:cstheme="majorBidi"/>
          <w:sz w:val="24"/>
          <w:szCs w:val="24"/>
        </w:rPr>
        <w:t>. T</w:t>
      </w:r>
      <w:r w:rsidRPr="00C50FDC">
        <w:rPr>
          <w:rFonts w:asciiTheme="majorBidi" w:hAnsiTheme="majorBidi" w:cstheme="majorBidi"/>
          <w:sz w:val="24"/>
          <w:szCs w:val="24"/>
          <w:rPrChange w:id="113" w:author="bnapp" w:date="2018-03-14T17:56:00Z">
            <w:rPr>
              <w:rFonts w:asciiTheme="majorBidi" w:hAnsiTheme="majorBidi" w:cstheme="majorBidi"/>
              <w:sz w:val="24"/>
              <w:szCs w:val="24"/>
            </w:rPr>
          </w:rPrChange>
        </w:rPr>
        <w:t xml:space="preserve">hese images were presented in two forms, Large and Small, as described above. Participants were tested during </w:t>
      </w:r>
      <w:r w:rsidR="000E5AB4" w:rsidRPr="00C50FDC">
        <w:rPr>
          <w:rFonts w:asciiTheme="majorBidi" w:hAnsiTheme="majorBidi" w:cstheme="majorBidi"/>
          <w:sz w:val="24"/>
          <w:szCs w:val="24"/>
          <w:rPrChange w:id="114" w:author="bnapp" w:date="2018-03-14T17:56:00Z">
            <w:rPr>
              <w:rFonts w:asciiTheme="majorBidi" w:hAnsiTheme="majorBidi" w:cstheme="majorBidi"/>
              <w:sz w:val="24"/>
              <w:szCs w:val="24"/>
            </w:rPr>
          </w:rPrChange>
        </w:rPr>
        <w:t>5</w:t>
      </w:r>
      <w:r w:rsidRPr="00C50FDC">
        <w:rPr>
          <w:rFonts w:asciiTheme="majorBidi" w:hAnsiTheme="majorBidi" w:cstheme="majorBidi"/>
          <w:sz w:val="24"/>
          <w:szCs w:val="24"/>
          <w:rPrChange w:id="115" w:author="bnapp" w:date="2018-03-14T17:56:00Z">
            <w:rPr>
              <w:rFonts w:asciiTheme="majorBidi" w:hAnsiTheme="majorBidi" w:cstheme="majorBidi"/>
              <w:sz w:val="24"/>
              <w:szCs w:val="24"/>
            </w:rPr>
          </w:rPrChange>
        </w:rPr>
        <w:t xml:space="preserve"> days. During days 1-3 they performed </w:t>
      </w:r>
      <w:r w:rsidR="00FB64E9" w:rsidRPr="00C50FDC">
        <w:rPr>
          <w:rFonts w:asciiTheme="majorBidi" w:hAnsiTheme="majorBidi" w:cstheme="majorBidi"/>
          <w:sz w:val="24"/>
          <w:szCs w:val="24"/>
          <w:rPrChange w:id="116" w:author="bnapp" w:date="2018-03-14T17:56:00Z">
            <w:rPr>
              <w:rFonts w:asciiTheme="majorBidi" w:hAnsiTheme="majorBidi" w:cstheme="majorBidi"/>
              <w:sz w:val="24"/>
              <w:szCs w:val="24"/>
            </w:rPr>
          </w:rPrChange>
        </w:rPr>
        <w:t>2</w:t>
      </w:r>
      <w:r w:rsidRPr="00C50FDC">
        <w:rPr>
          <w:rFonts w:asciiTheme="majorBidi" w:hAnsiTheme="majorBidi" w:cstheme="majorBidi"/>
          <w:sz w:val="24"/>
          <w:szCs w:val="24"/>
          <w:rPrChange w:id="117" w:author="bnapp" w:date="2018-03-14T17:56:00Z">
            <w:rPr>
              <w:rFonts w:asciiTheme="majorBidi" w:hAnsiTheme="majorBidi" w:cstheme="majorBidi"/>
              <w:sz w:val="24"/>
              <w:szCs w:val="24"/>
            </w:rPr>
          </w:rPrChange>
        </w:rPr>
        <w:t xml:space="preserve"> tunneled vision sessions, the first one with </w:t>
      </w:r>
      <w:proofErr w:type="gramStart"/>
      <w:r w:rsidRPr="00C50FDC">
        <w:rPr>
          <w:rFonts w:asciiTheme="majorBidi" w:hAnsiTheme="majorBidi" w:cstheme="majorBidi"/>
          <w:sz w:val="24"/>
          <w:szCs w:val="24"/>
          <w:rPrChange w:id="118" w:author="bnapp" w:date="2018-03-14T17:56:00Z">
            <w:rPr>
              <w:rFonts w:asciiTheme="majorBidi" w:hAnsiTheme="majorBidi" w:cstheme="majorBidi"/>
              <w:sz w:val="24"/>
              <w:szCs w:val="24"/>
            </w:rPr>
          </w:rPrChange>
        </w:rPr>
        <w:t>Large</w:t>
      </w:r>
      <w:proofErr w:type="gramEnd"/>
      <w:r w:rsidRPr="00C50FDC">
        <w:rPr>
          <w:rFonts w:asciiTheme="majorBidi" w:hAnsiTheme="majorBidi" w:cstheme="majorBidi"/>
          <w:sz w:val="24"/>
          <w:szCs w:val="24"/>
          <w:rPrChange w:id="119" w:author="bnapp" w:date="2018-03-14T17:56:00Z">
            <w:rPr>
              <w:rFonts w:asciiTheme="majorBidi" w:hAnsiTheme="majorBidi" w:cstheme="majorBidi"/>
              <w:sz w:val="24"/>
              <w:szCs w:val="24"/>
            </w:rPr>
          </w:rPrChange>
        </w:rPr>
        <w:t xml:space="preserve"> </w:t>
      </w:r>
      <w:r w:rsidRPr="00C50FDC">
        <w:rPr>
          <w:rFonts w:asciiTheme="majorBidi" w:hAnsiTheme="majorBidi" w:cstheme="majorBidi"/>
          <w:sz w:val="24"/>
          <w:szCs w:val="24"/>
          <w:rPrChange w:id="120" w:author="bnapp" w:date="2018-03-14T17:56:00Z">
            <w:rPr>
              <w:rFonts w:asciiTheme="majorBidi" w:hAnsiTheme="majorBidi" w:cstheme="majorBidi"/>
              <w:sz w:val="24"/>
              <w:szCs w:val="24"/>
            </w:rPr>
          </w:rPrChange>
        </w:rPr>
        <w:lastRenderedPageBreak/>
        <w:t>images and the second one with Small images. On day 4 they performed two tunneled vision sessions, both with Small images. On day 5 they performed 4 sessions of natural viewing, 2 repetitions with each image size: Large, Small, Large, and Small. Each trial lasted up to 30 s</w:t>
      </w:r>
      <w:r w:rsidR="000E5AB4" w:rsidRPr="00C50FDC">
        <w:rPr>
          <w:rFonts w:asciiTheme="majorBidi" w:hAnsiTheme="majorBidi" w:cstheme="majorBidi"/>
          <w:sz w:val="24"/>
          <w:szCs w:val="24"/>
          <w:rPrChange w:id="121" w:author="bnapp" w:date="2018-03-14T17:56:00Z">
            <w:rPr>
              <w:rFonts w:asciiTheme="majorBidi" w:hAnsiTheme="majorBidi" w:cstheme="majorBidi"/>
              <w:sz w:val="24"/>
              <w:szCs w:val="24"/>
            </w:rPr>
          </w:rPrChange>
        </w:rPr>
        <w:t xml:space="preserve"> (except trials with natural viewing which lasted 3 s)</w:t>
      </w:r>
      <w:r w:rsidRPr="00C50FDC">
        <w:rPr>
          <w:rFonts w:asciiTheme="majorBidi" w:hAnsiTheme="majorBidi" w:cstheme="majorBidi"/>
          <w:sz w:val="24"/>
          <w:szCs w:val="24"/>
          <w:rPrChange w:id="122" w:author="bnapp" w:date="2018-03-14T17:56:00Z">
            <w:rPr>
              <w:rFonts w:asciiTheme="majorBidi" w:hAnsiTheme="majorBidi" w:cstheme="majorBidi"/>
              <w:sz w:val="24"/>
              <w:szCs w:val="24"/>
            </w:rPr>
          </w:rPrChange>
        </w:rPr>
        <w:t xml:space="preserve">, there were at least </w:t>
      </w:r>
      <w:r w:rsidR="00FB64E9" w:rsidRPr="00C50FDC">
        <w:rPr>
          <w:rFonts w:asciiTheme="majorBidi" w:hAnsiTheme="majorBidi" w:cstheme="majorBidi"/>
          <w:sz w:val="24"/>
          <w:szCs w:val="24"/>
          <w:rPrChange w:id="123" w:author="bnapp" w:date="2018-03-14T17:56:00Z">
            <w:rPr>
              <w:rFonts w:asciiTheme="majorBidi" w:hAnsiTheme="majorBidi" w:cstheme="majorBidi"/>
              <w:sz w:val="24"/>
              <w:szCs w:val="24"/>
            </w:rPr>
          </w:rPrChange>
        </w:rPr>
        <w:t>2</w:t>
      </w:r>
      <w:r w:rsidRPr="00C50FDC">
        <w:rPr>
          <w:rFonts w:asciiTheme="majorBidi" w:hAnsiTheme="majorBidi" w:cstheme="majorBidi"/>
          <w:sz w:val="24"/>
          <w:szCs w:val="24"/>
          <w:rPrChange w:id="124" w:author="bnapp" w:date="2018-03-14T17:56:00Z">
            <w:rPr>
              <w:rFonts w:asciiTheme="majorBidi" w:hAnsiTheme="majorBidi" w:cstheme="majorBidi"/>
              <w:sz w:val="24"/>
              <w:szCs w:val="24"/>
            </w:rPr>
          </w:rPrChange>
        </w:rPr>
        <w:t xml:space="preserve"> repetitions of each shape in each session (10-12 trials per session, only the first two repetitions of each shape were used for analysis), and hence each session lasted up to 12 minutes. At the end of each trial participants reported which of the 5 shapes was presented, </w:t>
      </w:r>
      <w:r w:rsidR="000E5AB4" w:rsidRPr="00C50FDC">
        <w:rPr>
          <w:rFonts w:asciiTheme="majorBidi" w:hAnsiTheme="majorBidi" w:cstheme="majorBidi"/>
          <w:sz w:val="24"/>
          <w:szCs w:val="24"/>
          <w:rPrChange w:id="125" w:author="bnapp" w:date="2018-03-14T17:56:00Z">
            <w:rPr>
              <w:rFonts w:asciiTheme="majorBidi" w:hAnsiTheme="majorBidi" w:cstheme="majorBidi"/>
              <w:sz w:val="24"/>
              <w:szCs w:val="24"/>
            </w:rPr>
          </w:rPrChange>
        </w:rPr>
        <w:t>received</w:t>
      </w:r>
      <w:r w:rsidRPr="00C50FDC">
        <w:rPr>
          <w:rFonts w:asciiTheme="majorBidi" w:hAnsiTheme="majorBidi" w:cstheme="majorBidi"/>
          <w:sz w:val="24"/>
          <w:szCs w:val="24"/>
          <w:rPrChange w:id="126" w:author="bnapp" w:date="2018-03-14T17:56:00Z">
            <w:rPr>
              <w:rFonts w:asciiTheme="majorBidi" w:hAnsiTheme="majorBidi" w:cstheme="majorBidi"/>
              <w:sz w:val="24"/>
              <w:szCs w:val="24"/>
            </w:rPr>
          </w:rPrChange>
        </w:rPr>
        <w:t xml:space="preserve"> a ‘correct/wrong’ feedback</w:t>
      </w:r>
      <w:r w:rsidR="000E5AB4" w:rsidRPr="00C50FDC">
        <w:rPr>
          <w:rFonts w:asciiTheme="majorBidi" w:hAnsiTheme="majorBidi" w:cstheme="majorBidi"/>
          <w:sz w:val="24"/>
          <w:szCs w:val="24"/>
          <w:rPrChange w:id="127" w:author="bnapp" w:date="2018-03-14T17:56:00Z">
            <w:rPr>
              <w:rFonts w:asciiTheme="majorBidi" w:hAnsiTheme="majorBidi" w:cstheme="majorBidi"/>
              <w:sz w:val="24"/>
              <w:szCs w:val="24"/>
            </w:rPr>
          </w:rPrChange>
        </w:rPr>
        <w:t>.</w:t>
      </w:r>
      <w:r w:rsidRPr="00C50FDC">
        <w:rPr>
          <w:rFonts w:asciiTheme="majorBidi" w:hAnsiTheme="majorBidi" w:cstheme="majorBidi"/>
          <w:sz w:val="24"/>
          <w:szCs w:val="24"/>
          <w:rPrChange w:id="128" w:author="bnapp" w:date="2018-03-14T17:56:00Z">
            <w:rPr>
              <w:rFonts w:asciiTheme="majorBidi" w:hAnsiTheme="majorBidi" w:cstheme="majorBidi"/>
              <w:sz w:val="24"/>
              <w:szCs w:val="24"/>
            </w:rPr>
          </w:rPrChange>
        </w:rPr>
        <w:t xml:space="preserve"> </w:t>
      </w:r>
      <w:r w:rsidR="000E5AB4" w:rsidRPr="00C50FDC">
        <w:rPr>
          <w:rFonts w:asciiTheme="majorBidi" w:hAnsiTheme="majorBidi" w:cstheme="majorBidi"/>
          <w:sz w:val="24"/>
          <w:szCs w:val="24"/>
          <w:rPrChange w:id="129" w:author="bnapp" w:date="2018-03-14T17:56:00Z">
            <w:rPr>
              <w:rFonts w:asciiTheme="majorBidi" w:hAnsiTheme="majorBidi" w:cstheme="majorBidi"/>
              <w:sz w:val="24"/>
              <w:szCs w:val="24"/>
            </w:rPr>
          </w:rPrChange>
        </w:rPr>
        <w:t>S</w:t>
      </w:r>
      <w:r w:rsidRPr="00C50FDC">
        <w:rPr>
          <w:rFonts w:asciiTheme="majorBidi" w:hAnsiTheme="majorBidi" w:cstheme="majorBidi"/>
          <w:sz w:val="24"/>
          <w:szCs w:val="24"/>
          <w:rPrChange w:id="130" w:author="bnapp" w:date="2018-03-14T17:56:00Z">
            <w:rPr>
              <w:rFonts w:asciiTheme="majorBidi" w:hAnsiTheme="majorBidi" w:cstheme="majorBidi"/>
              <w:sz w:val="24"/>
              <w:szCs w:val="24"/>
            </w:rPr>
          </w:rPrChange>
        </w:rPr>
        <w:t xml:space="preserve">uccess rates were 0.94±0.06 for the </w:t>
      </w:r>
      <w:proofErr w:type="gramStart"/>
      <w:r w:rsidRPr="00C50FDC">
        <w:rPr>
          <w:rFonts w:asciiTheme="majorBidi" w:hAnsiTheme="majorBidi" w:cstheme="majorBidi"/>
          <w:sz w:val="24"/>
          <w:szCs w:val="24"/>
          <w:rPrChange w:id="131" w:author="bnapp" w:date="2018-03-14T17:56:00Z">
            <w:rPr>
              <w:rFonts w:asciiTheme="majorBidi" w:hAnsiTheme="majorBidi" w:cstheme="majorBidi"/>
              <w:sz w:val="24"/>
              <w:szCs w:val="24"/>
            </w:rPr>
          </w:rPrChange>
        </w:rPr>
        <w:t>Large</w:t>
      </w:r>
      <w:proofErr w:type="gramEnd"/>
      <w:r w:rsidRPr="00C50FDC">
        <w:rPr>
          <w:rFonts w:asciiTheme="majorBidi" w:hAnsiTheme="majorBidi" w:cstheme="majorBidi"/>
          <w:sz w:val="24"/>
          <w:szCs w:val="24"/>
          <w:rPrChange w:id="132" w:author="bnapp" w:date="2018-03-14T17:56:00Z">
            <w:rPr>
              <w:rFonts w:asciiTheme="majorBidi" w:hAnsiTheme="majorBidi" w:cstheme="majorBidi"/>
              <w:sz w:val="24"/>
              <w:szCs w:val="24"/>
            </w:rPr>
          </w:rPrChange>
        </w:rPr>
        <w:t xml:space="preserve"> shapes and</w:t>
      </w:r>
      <w:r w:rsidR="000E5AB4" w:rsidRPr="00C50FDC">
        <w:rPr>
          <w:rFonts w:asciiTheme="majorBidi" w:hAnsiTheme="majorBidi" w:cstheme="majorBidi"/>
          <w:sz w:val="24"/>
          <w:szCs w:val="24"/>
          <w:rPrChange w:id="133" w:author="bnapp" w:date="2018-03-14T17:56:00Z">
            <w:rPr>
              <w:rFonts w:asciiTheme="majorBidi" w:hAnsiTheme="majorBidi" w:cstheme="majorBidi"/>
              <w:sz w:val="24"/>
              <w:szCs w:val="24"/>
            </w:rPr>
          </w:rPrChange>
        </w:rPr>
        <w:t xml:space="preserve"> 0.60±0.02 for the Small shapes</w:t>
      </w:r>
      <w:r w:rsidRPr="00C50FDC">
        <w:rPr>
          <w:rFonts w:asciiTheme="majorBidi" w:hAnsiTheme="majorBidi" w:cstheme="majorBidi"/>
          <w:sz w:val="24"/>
          <w:szCs w:val="24"/>
          <w:rPrChange w:id="134" w:author="bnapp" w:date="2018-03-14T17:56:00Z">
            <w:rPr>
              <w:rFonts w:asciiTheme="majorBidi" w:hAnsiTheme="majorBidi" w:cstheme="majorBidi"/>
              <w:sz w:val="24"/>
              <w:szCs w:val="24"/>
            </w:rPr>
          </w:rPrChange>
        </w:rPr>
        <w:t>.</w:t>
      </w:r>
      <w:r w:rsidR="000E5AB4" w:rsidRPr="00C50FDC">
        <w:rPr>
          <w:rFonts w:asciiTheme="majorBidi" w:hAnsiTheme="majorBidi" w:cstheme="majorBidi"/>
          <w:sz w:val="24"/>
          <w:szCs w:val="24"/>
          <w:rPrChange w:id="135" w:author="bnapp" w:date="2018-03-14T17:56:00Z">
            <w:rPr>
              <w:rFonts w:asciiTheme="majorBidi" w:hAnsiTheme="majorBidi" w:cstheme="majorBidi"/>
              <w:sz w:val="24"/>
              <w:szCs w:val="24"/>
            </w:rPr>
          </w:rPrChange>
        </w:rPr>
        <w:t xml:space="preserve"> Only correct trials were used for the analysis.</w:t>
      </w:r>
      <w:r w:rsidR="00FB64E9" w:rsidRPr="00C50FDC">
        <w:rPr>
          <w:rFonts w:asciiTheme="majorBidi" w:hAnsiTheme="majorBidi" w:cstheme="majorBidi"/>
          <w:sz w:val="24"/>
          <w:szCs w:val="24"/>
          <w:rPrChange w:id="136" w:author="bnapp" w:date="2018-03-14T17:56:00Z">
            <w:rPr>
              <w:rFonts w:asciiTheme="majorBidi" w:hAnsiTheme="majorBidi" w:cstheme="majorBidi"/>
              <w:sz w:val="24"/>
              <w:szCs w:val="24"/>
            </w:rPr>
          </w:rPrChange>
        </w:rPr>
        <w:t xml:space="preserve"> </w:t>
      </w:r>
      <w:r w:rsidR="000E5AB4" w:rsidRPr="00C50FDC">
        <w:rPr>
          <w:rFonts w:asciiTheme="majorBidi" w:hAnsiTheme="majorBidi" w:cstheme="majorBidi"/>
          <w:sz w:val="24"/>
          <w:szCs w:val="24"/>
          <w:rPrChange w:id="137" w:author="bnapp" w:date="2018-03-14T17:56:00Z">
            <w:rPr>
              <w:rFonts w:asciiTheme="majorBidi" w:hAnsiTheme="majorBidi" w:cstheme="majorBidi"/>
              <w:sz w:val="24"/>
              <w:szCs w:val="24"/>
            </w:rPr>
          </w:rPrChange>
        </w:rPr>
        <w:t>In the t</w:t>
      </w:r>
      <w:r w:rsidRPr="00C50FDC">
        <w:rPr>
          <w:rFonts w:asciiTheme="majorBidi" w:hAnsiTheme="majorBidi" w:cstheme="majorBidi"/>
          <w:sz w:val="24"/>
          <w:szCs w:val="24"/>
          <w:rPrChange w:id="138" w:author="bnapp" w:date="2018-03-14T17:56:00Z">
            <w:rPr>
              <w:rFonts w:asciiTheme="majorBidi" w:hAnsiTheme="majorBidi" w:cstheme="majorBidi"/>
              <w:sz w:val="24"/>
              <w:szCs w:val="24"/>
            </w:rPr>
          </w:rPrChange>
        </w:rPr>
        <w:t>unneled vision sessions, participants had to identify a shape that was “hidden” on the screen and exposed only through the g</w:t>
      </w:r>
      <w:r w:rsidR="000E5AB4" w:rsidRPr="00C50FDC">
        <w:rPr>
          <w:rFonts w:asciiTheme="majorBidi" w:hAnsiTheme="majorBidi" w:cstheme="majorBidi"/>
          <w:sz w:val="24"/>
          <w:szCs w:val="24"/>
          <w:rPrChange w:id="139" w:author="bnapp" w:date="2018-03-14T17:56:00Z">
            <w:rPr>
              <w:rFonts w:asciiTheme="majorBidi" w:hAnsiTheme="majorBidi" w:cstheme="majorBidi"/>
              <w:sz w:val="24"/>
              <w:szCs w:val="24"/>
            </w:rPr>
          </w:rPrChange>
        </w:rPr>
        <w:t>aze window (see above). In the n</w:t>
      </w:r>
      <w:r w:rsidRPr="00C50FDC">
        <w:rPr>
          <w:rFonts w:asciiTheme="majorBidi" w:hAnsiTheme="majorBidi" w:cstheme="majorBidi"/>
          <w:sz w:val="24"/>
          <w:szCs w:val="24"/>
          <w:rPrChange w:id="140" w:author="bnapp" w:date="2018-03-14T17:56:00Z">
            <w:rPr>
              <w:rFonts w:asciiTheme="majorBidi" w:hAnsiTheme="majorBidi" w:cstheme="majorBidi"/>
              <w:sz w:val="24"/>
              <w:szCs w:val="24"/>
            </w:rPr>
          </w:rPrChange>
        </w:rPr>
        <w:t xml:space="preserve">atural vision sessions, participants had to identify the same shapes, naturally viewing them with no constrains. </w:t>
      </w:r>
    </w:p>
    <w:p w14:paraId="25394ABB" w14:textId="24E3006A" w:rsidR="00584F0B" w:rsidRPr="00EF4081" w:rsidRDefault="00584F0B" w:rsidP="00EA137C">
      <w:pPr>
        <w:spacing w:line="360" w:lineRule="auto"/>
        <w:jc w:val="both"/>
        <w:rPr>
          <w:rFonts w:asciiTheme="majorBidi" w:hAnsiTheme="majorBidi" w:cstheme="majorBidi"/>
          <w:noProof/>
          <w:sz w:val="24"/>
          <w:szCs w:val="24"/>
        </w:rPr>
      </w:pPr>
      <w:proofErr w:type="gramStart"/>
      <w:r w:rsidRPr="00C50FDC">
        <w:rPr>
          <w:rFonts w:asciiTheme="majorBidi" w:hAnsiTheme="majorBidi" w:cstheme="majorBidi"/>
          <w:i/>
          <w:iCs/>
          <w:sz w:val="24"/>
          <w:szCs w:val="24"/>
          <w:rPrChange w:id="141" w:author="bnapp" w:date="2018-03-14T17:56:00Z">
            <w:rPr>
              <w:rFonts w:asciiTheme="majorBidi" w:hAnsiTheme="majorBidi" w:cstheme="majorBidi"/>
              <w:i/>
              <w:iCs/>
              <w:sz w:val="24"/>
              <w:szCs w:val="24"/>
            </w:rPr>
          </w:rPrChange>
        </w:rPr>
        <w:t>Eye movement processing</w:t>
      </w:r>
      <w:r w:rsidRPr="00C50FDC">
        <w:rPr>
          <w:rFonts w:asciiTheme="majorBidi" w:eastAsia="Calibri" w:hAnsiTheme="majorBidi" w:cstheme="majorBidi"/>
          <w:sz w:val="24"/>
          <w:szCs w:val="24"/>
          <w:rPrChange w:id="142" w:author="bnapp" w:date="2018-03-14T17:56:00Z">
            <w:rPr>
              <w:rFonts w:asciiTheme="majorBidi" w:eastAsia="Calibri" w:hAnsiTheme="majorBidi" w:cstheme="majorBidi"/>
              <w:sz w:val="24"/>
              <w:szCs w:val="24"/>
            </w:rPr>
          </w:rPrChange>
        </w:rPr>
        <w:t>.</w:t>
      </w:r>
      <w:proofErr w:type="gramEnd"/>
      <w:r w:rsidRPr="00C50FDC">
        <w:rPr>
          <w:rFonts w:asciiTheme="majorBidi" w:eastAsia="Calibri" w:hAnsiTheme="majorBidi" w:cstheme="majorBidi"/>
          <w:sz w:val="24"/>
          <w:szCs w:val="24"/>
          <w:rPrChange w:id="143" w:author="bnapp" w:date="2018-03-14T17:56:00Z">
            <w:rPr>
              <w:rFonts w:asciiTheme="majorBidi" w:eastAsia="Calibri" w:hAnsiTheme="majorBidi" w:cstheme="majorBidi"/>
              <w:sz w:val="24"/>
              <w:szCs w:val="24"/>
            </w:rPr>
          </w:rPrChange>
        </w:rPr>
        <w:t xml:space="preserve"> A velocity based algorithm (modified from</w:t>
      </w:r>
      <w:r w:rsidRPr="00C50FDC">
        <w:rPr>
          <w:rFonts w:asciiTheme="majorBidi" w:eastAsia="Calibri" w:hAnsiTheme="majorBidi" w:cstheme="majorBidi"/>
          <w:color w:val="000000" w:themeColor="text1"/>
          <w:sz w:val="24"/>
          <w:szCs w:val="24"/>
          <w:rPrChange w:id="144" w:author="bnapp" w:date="2018-03-14T17:56:00Z">
            <w:rPr>
              <w:rFonts w:asciiTheme="majorBidi" w:eastAsia="Calibri" w:hAnsiTheme="majorBidi" w:cstheme="majorBidi"/>
              <w:color w:val="000000" w:themeColor="text1"/>
              <w:sz w:val="24"/>
              <w:szCs w:val="24"/>
            </w:rPr>
          </w:rPrChange>
        </w:rPr>
        <w:t xml:space="preserve"> </w:t>
      </w:r>
      <w:ins w:id="145" w:author="bnapp" w:date="2018-03-14T17:42:00Z">
        <w:r w:rsidR="00DB2E9F" w:rsidRPr="00EF4081">
          <w:rPr>
            <w:rFonts w:asciiTheme="majorBidi" w:hAnsiTheme="majorBidi" w:cstheme="majorBidi"/>
            <w:noProof/>
            <w:sz w:val="24"/>
            <w:szCs w:val="24"/>
          </w:rPr>
          <w:t xml:space="preserve">Bonneh, Y. S. </w:t>
        </w:r>
        <w:r w:rsidR="00DB2E9F" w:rsidRPr="00EF4081">
          <w:rPr>
            <w:rFonts w:asciiTheme="majorBidi" w:hAnsiTheme="majorBidi" w:cstheme="majorBidi"/>
            <w:i/>
            <w:iCs/>
            <w:noProof/>
            <w:sz w:val="24"/>
            <w:szCs w:val="24"/>
          </w:rPr>
          <w:t>et al.</w:t>
        </w:r>
        <w:r w:rsidR="00DB2E9F" w:rsidRPr="00EF4081">
          <w:rPr>
            <w:rFonts w:asciiTheme="majorBidi" w:hAnsiTheme="majorBidi" w:cstheme="majorBidi"/>
            <w:noProof/>
            <w:sz w:val="24"/>
            <w:szCs w:val="24"/>
          </w:rPr>
          <w:t xml:space="preserve"> Motion-induced blindness and microsaccades: Cause and effect. </w:t>
        </w:r>
        <w:proofErr w:type="gramStart"/>
        <w:r w:rsidR="00DB2E9F" w:rsidRPr="00EF4081">
          <w:rPr>
            <w:rFonts w:asciiTheme="majorBidi" w:hAnsiTheme="majorBidi" w:cstheme="majorBidi"/>
            <w:i/>
            <w:iCs/>
            <w:noProof/>
            <w:sz w:val="24"/>
            <w:szCs w:val="24"/>
          </w:rPr>
          <w:t>J. Vis.</w:t>
        </w:r>
        <w:r w:rsidR="00DB2E9F" w:rsidRPr="00EF4081">
          <w:rPr>
            <w:rFonts w:asciiTheme="majorBidi" w:hAnsiTheme="majorBidi" w:cstheme="majorBidi"/>
            <w:noProof/>
            <w:sz w:val="24"/>
            <w:szCs w:val="24"/>
          </w:rPr>
          <w:t xml:space="preserve"> </w:t>
        </w:r>
        <w:r w:rsidR="00DB2E9F" w:rsidRPr="00EF4081">
          <w:rPr>
            <w:rFonts w:asciiTheme="majorBidi" w:hAnsiTheme="majorBidi" w:cstheme="majorBidi"/>
            <w:b/>
            <w:bCs/>
            <w:noProof/>
            <w:sz w:val="24"/>
            <w:szCs w:val="24"/>
          </w:rPr>
          <w:t>1022,</w:t>
        </w:r>
        <w:r w:rsidR="00DB2E9F" w:rsidRPr="00EF4081">
          <w:rPr>
            <w:rFonts w:asciiTheme="majorBidi" w:hAnsiTheme="majorBidi" w:cstheme="majorBidi"/>
            <w:noProof/>
            <w:sz w:val="24"/>
            <w:szCs w:val="24"/>
          </w:rPr>
          <w:t xml:space="preserve"> 1–15 (2010).</w:t>
        </w:r>
      </w:ins>
      <w:r w:rsidRPr="00C50FDC">
        <w:rPr>
          <w:rFonts w:asciiTheme="majorBidi" w:eastAsia="Calibri" w:hAnsiTheme="majorBidi" w:cstheme="majorBidi"/>
          <w:color w:val="000000" w:themeColor="text1"/>
          <w:sz w:val="24"/>
          <w:szCs w:val="24"/>
        </w:rPr>
        <w:t>)</w:t>
      </w:r>
      <w:proofErr w:type="gramEnd"/>
      <w:r w:rsidRPr="00C50FDC">
        <w:rPr>
          <w:rFonts w:asciiTheme="majorBidi" w:eastAsia="Calibri" w:hAnsiTheme="majorBidi" w:cstheme="majorBidi"/>
          <w:color w:val="000000" w:themeColor="text1"/>
          <w:sz w:val="24"/>
          <w:szCs w:val="24"/>
        </w:rPr>
        <w:t xml:space="preserve"> </w:t>
      </w:r>
      <w:proofErr w:type="gramStart"/>
      <w:r w:rsidRPr="00C50FDC">
        <w:rPr>
          <w:rFonts w:asciiTheme="majorBidi" w:eastAsia="Calibri" w:hAnsiTheme="majorBidi" w:cstheme="majorBidi"/>
          <w:color w:val="000000" w:themeColor="text1"/>
          <w:sz w:val="24"/>
          <w:szCs w:val="24"/>
        </w:rPr>
        <w:t>was</w:t>
      </w:r>
      <w:proofErr w:type="gramEnd"/>
      <w:r w:rsidRPr="00C50FDC">
        <w:rPr>
          <w:rFonts w:asciiTheme="majorBidi" w:eastAsia="Calibri" w:hAnsiTheme="majorBidi" w:cstheme="majorBidi"/>
          <w:color w:val="000000" w:themeColor="text1"/>
          <w:sz w:val="24"/>
          <w:szCs w:val="24"/>
        </w:rPr>
        <w:t xml:space="preserve"> used fo</w:t>
      </w:r>
      <w:r w:rsidRPr="00C50FDC">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1557BC49" w:rsidR="00D42870" w:rsidRPr="00EF4081" w:rsidRDefault="00BE2015" w:rsidP="00EA137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Borders analysis</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t>
      </w:r>
      <w:r w:rsidR="00BA576E" w:rsidRPr="00EF4081">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F4081">
        <w:rPr>
          <w:rFonts w:asciiTheme="majorBidi" w:eastAsia="Calibri" w:hAnsiTheme="majorBidi" w:cstheme="majorBidi"/>
          <w:sz w:val="24"/>
          <w:szCs w:val="24"/>
        </w:rPr>
        <w:t xml:space="preserve"> </w:t>
      </w:r>
    </w:p>
    <w:p w14:paraId="1C8974DA" w14:textId="6F769C40" w:rsidR="00832E4C" w:rsidRPr="00C50FDC" w:rsidRDefault="00D42870" w:rsidP="00EA137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Curvature index</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We defined an index for drift curvature</w:t>
      </w:r>
      <w:r w:rsidR="00776FDD" w:rsidRPr="00EF4081">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m:t>
            </m:r>
            <m:r>
              <m:rPr>
                <m:sty m:val="p"/>
              </m:rPr>
              <w:rPr>
                <w:rFonts w:ascii="Cambria Math" w:eastAsia="Calibri" w:hAnsi="Cambria Math" w:cstheme="majorBidi"/>
                <w:sz w:val="24"/>
                <w:szCs w:val="24"/>
              </w:rPr>
              <m:t>p</m:t>
            </m:r>
          </m:num>
          <m:den>
            <m:r>
              <m:rPr>
                <m:sty m:val="p"/>
              </m:rPr>
              <w:rPr>
                <w:rFonts w:ascii="Cambria Math" w:eastAsia="Calibri" w:hAnsi="Cambria Math" w:cstheme="majorBidi"/>
                <w:sz w:val="24"/>
                <w:szCs w:val="24"/>
              </w:rPr>
              <m:t>Xp+D</m:t>
            </m:r>
            <m:r>
              <m:rPr>
                <m:sty m:val="p"/>
              </m:rPr>
              <w:rPr>
                <w:rFonts w:ascii="Cambria Math" w:eastAsia="Calibri" w:hAnsi="Cambria Math" w:cstheme="majorBidi"/>
                <w:sz w:val="24"/>
                <w:szCs w:val="24"/>
              </w:rPr>
              <m:t>p</m:t>
            </m:r>
          </m:den>
        </m:f>
      </m:oMath>
      <w:r w:rsidRPr="00C50FDC">
        <w:rPr>
          <w:rFonts w:asciiTheme="majorBidi" w:eastAsia="Calibri" w:hAnsiTheme="majorBidi" w:cstheme="majorBidi"/>
          <w:sz w:val="24"/>
          <w:szCs w:val="24"/>
        </w:rPr>
        <w:t xml:space="preserve"> where </w:t>
      </w:r>
      <w:proofErr w:type="spellStart"/>
      <w:r w:rsidR="00E15913" w:rsidRPr="00C50FDC">
        <w:rPr>
          <w:rFonts w:asciiTheme="majorBidi" w:eastAsia="Calibri" w:hAnsiTheme="majorBidi" w:cstheme="majorBidi"/>
          <w:sz w:val="24"/>
          <w:szCs w:val="24"/>
        </w:rPr>
        <w:t>Xp</w:t>
      </w:r>
      <w:proofErr w:type="spellEnd"/>
      <w:r w:rsidRPr="00C50FDC">
        <w:rPr>
          <w:rFonts w:asciiTheme="majorBidi" w:eastAsia="Calibri" w:hAnsiTheme="majorBidi" w:cstheme="majorBidi"/>
          <w:sz w:val="24"/>
          <w:szCs w:val="24"/>
        </w:rPr>
        <w:t xml:space="preserve"> equals the length of the drift trajectory, and </w:t>
      </w:r>
      <w:proofErr w:type="spellStart"/>
      <w:proofErr w:type="gramStart"/>
      <w:r w:rsidR="009A539C" w:rsidRPr="00C50FDC">
        <w:rPr>
          <w:rFonts w:asciiTheme="majorBidi" w:eastAsia="Calibri" w:hAnsiTheme="majorBidi" w:cstheme="majorBidi"/>
          <w:sz w:val="24"/>
          <w:szCs w:val="24"/>
        </w:rPr>
        <w:t>D</w:t>
      </w:r>
      <w:r w:rsidR="009A539C" w:rsidRPr="00C50FDC">
        <w:rPr>
          <w:rFonts w:asciiTheme="majorBidi" w:eastAsia="Calibri" w:hAnsiTheme="majorBidi" w:cstheme="majorBidi"/>
          <w:sz w:val="24"/>
          <w:szCs w:val="24"/>
        </w:rPr>
        <w:t>p</w:t>
      </w:r>
      <w:proofErr w:type="spellEnd"/>
      <w:proofErr w:type="gramEnd"/>
      <w:r w:rsidR="009A539C" w:rsidRPr="00C50FDC">
        <w:rPr>
          <w:rFonts w:asciiTheme="majorBidi" w:eastAsia="Calibri" w:hAnsiTheme="majorBidi" w:cstheme="majorBidi"/>
          <w:sz w:val="24"/>
          <w:szCs w:val="24"/>
        </w:rPr>
        <w:t xml:space="preserve"> </w:t>
      </w:r>
      <w:r w:rsidRPr="00E250C8">
        <w:rPr>
          <w:rFonts w:asciiTheme="majorBidi" w:eastAsia="Calibri" w:hAnsiTheme="majorBidi" w:cstheme="majorBidi"/>
          <w:sz w:val="24"/>
          <w:szCs w:val="24"/>
        </w:rPr>
        <w:t xml:space="preserve">equals the </w:t>
      </w:r>
      <w:r w:rsidR="00E15913" w:rsidRPr="00E250C8">
        <w:rPr>
          <w:rFonts w:asciiTheme="majorBidi" w:eastAsia="Calibri" w:hAnsiTheme="majorBidi" w:cstheme="majorBidi"/>
          <w:sz w:val="24"/>
          <w:szCs w:val="24"/>
        </w:rPr>
        <w:t xml:space="preserve">linear </w:t>
      </w:r>
      <w:r w:rsidRPr="00E250C8">
        <w:rPr>
          <w:rFonts w:asciiTheme="majorBidi" w:eastAsia="Calibri" w:hAnsiTheme="majorBidi" w:cstheme="majorBidi"/>
          <w:sz w:val="24"/>
          <w:szCs w:val="24"/>
        </w:rPr>
        <w:t xml:space="preserve">distance between its starting and ending points. </w:t>
      </w:r>
      <w:r w:rsidR="00776FDD" w:rsidRPr="00E250C8">
        <w:rPr>
          <w:rFonts w:asciiTheme="majorBidi" w:eastAsia="Calibri" w:hAnsiTheme="majorBidi" w:cstheme="majorBidi"/>
          <w:sz w:val="24"/>
          <w:szCs w:val="24"/>
        </w:rPr>
        <w:t>Hence, C=0</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straight line and C=1</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closed curve. </w:t>
      </w:r>
      <w:r w:rsidR="00E15913" w:rsidRPr="004669A7">
        <w:rPr>
          <w:rFonts w:asciiTheme="majorBidi" w:eastAsia="Calibri" w:hAnsiTheme="majorBidi" w:cstheme="majorBidi"/>
          <w:sz w:val="24"/>
          <w:szCs w:val="24"/>
          <w:highlight w:val="yellow"/>
        </w:rPr>
        <w:t xml:space="preserve">[[LIRON, THINK IF WE CAN ALSO ANALYZE the </w:t>
      </w:r>
      <w:commentRangeStart w:id="146"/>
      <w:r w:rsidR="00E15913" w:rsidRPr="004669A7">
        <w:rPr>
          <w:rFonts w:asciiTheme="majorBidi" w:eastAsia="Calibri" w:hAnsiTheme="majorBidi" w:cstheme="majorBidi"/>
          <w:sz w:val="24"/>
          <w:szCs w:val="24"/>
          <w:highlight w:val="yellow"/>
        </w:rPr>
        <w:t>“close-to-border index”</w:t>
      </w:r>
      <w:commentRangeEnd w:id="146"/>
      <w:r w:rsidR="00D20C36" w:rsidRPr="00EF4081">
        <w:rPr>
          <w:rStyle w:val="CommentReference"/>
          <w:rFonts w:asciiTheme="majorBidi" w:hAnsiTheme="majorBidi" w:cstheme="majorBidi"/>
          <w:sz w:val="24"/>
          <w:szCs w:val="24"/>
        </w:rPr>
        <w:commentReference w:id="146"/>
      </w:r>
      <w:r w:rsidR="00E15913" w:rsidRPr="00C50FDC">
        <w:rPr>
          <w:rFonts w:asciiTheme="majorBidi" w:eastAsia="Calibri" w:hAnsiTheme="majorBidi" w:cstheme="majorBidi"/>
          <w:sz w:val="24"/>
          <w:szCs w:val="24"/>
          <w:highlight w:val="yellow"/>
        </w:rPr>
        <w:t xml:space="preserve"> – how much it remained close to the border during the pause. It fits better the current text]]</w:t>
      </w:r>
    </w:p>
    <w:bookmarkStart w:id="147" w:name="_GoBack"/>
    <w:p w14:paraId="08284FE0" w14:textId="77777777" w:rsidR="00D57987" w:rsidRPr="00EF4081" w:rsidRDefault="00832E4C" w:rsidP="00EA137C">
      <w:pPr>
        <w:pStyle w:val="EndNoteBibliography"/>
        <w:spacing w:after="0" w:line="360" w:lineRule="auto"/>
        <w:ind w:left="720" w:hanging="720"/>
        <w:rPr>
          <w:rFonts w:asciiTheme="majorBidi" w:hAnsiTheme="majorBidi" w:cstheme="majorBidi"/>
          <w:sz w:val="24"/>
          <w:szCs w:val="24"/>
        </w:rPr>
      </w:pPr>
      <w:r w:rsidRPr="00C50FDC">
        <w:rPr>
          <w:rFonts w:asciiTheme="majorBidi" w:hAnsiTheme="majorBidi" w:cstheme="majorBidi"/>
          <w:color w:val="1F497D" w:themeColor="text2"/>
          <w:sz w:val="24"/>
          <w:szCs w:val="24"/>
        </w:rPr>
        <w:lastRenderedPageBreak/>
        <w:fldChar w:fldCharType="begin"/>
      </w:r>
      <w:r w:rsidRPr="002057CA">
        <w:rPr>
          <w:rFonts w:asciiTheme="majorBidi" w:hAnsiTheme="majorBidi" w:cstheme="majorBidi"/>
          <w:color w:val="1F497D" w:themeColor="text2"/>
          <w:sz w:val="24"/>
          <w:szCs w:val="24"/>
        </w:rPr>
        <w:instrText xml:space="preserve"> ADDIN EN.REFLIST </w:instrText>
      </w:r>
      <w:r w:rsidRPr="002057CA">
        <w:rPr>
          <w:rFonts w:asciiTheme="majorBidi" w:hAnsiTheme="majorBidi" w:cstheme="majorBidi"/>
          <w:color w:val="1F497D" w:themeColor="text2"/>
          <w:sz w:val="24"/>
          <w:szCs w:val="24"/>
        </w:rPr>
        <w:fldChar w:fldCharType="separate"/>
      </w:r>
      <w:r w:rsidR="00D57987" w:rsidRPr="00EF4081">
        <w:rPr>
          <w:rFonts w:asciiTheme="majorBidi" w:hAnsiTheme="majorBidi" w:cstheme="majorBidi"/>
          <w:sz w:val="24"/>
          <w:szCs w:val="24"/>
        </w:rPr>
        <w:t>1</w:t>
      </w:r>
      <w:r w:rsidR="00D57987" w:rsidRPr="00EF4081">
        <w:rPr>
          <w:rFonts w:asciiTheme="majorBidi" w:hAnsiTheme="majorBidi" w:cstheme="majorBidi"/>
          <w:sz w:val="24"/>
          <w:szCs w:val="24"/>
        </w:rPr>
        <w:tab/>
        <w:t xml:space="preserve">Steinman, R. M. &amp; Levinson, J. Z. in </w:t>
      </w:r>
      <w:r w:rsidR="00D57987" w:rsidRPr="00EF4081">
        <w:rPr>
          <w:rFonts w:asciiTheme="majorBidi" w:hAnsiTheme="majorBidi" w:cstheme="majorBidi"/>
          <w:i/>
          <w:sz w:val="24"/>
          <w:szCs w:val="24"/>
        </w:rPr>
        <w:t>Eye Movements and Their Role in Visual and Cognitive Processes</w:t>
      </w:r>
      <w:r w:rsidR="00D57987" w:rsidRPr="00EF4081">
        <w:rPr>
          <w:rFonts w:asciiTheme="majorBidi" w:hAnsiTheme="majorBidi" w:cstheme="majorBidi"/>
          <w:sz w:val="24"/>
          <w:szCs w:val="24"/>
        </w:rPr>
        <w:t xml:space="preserve">   (ed E. Kowler)  115-212 (Elsevier, 1990).</w:t>
      </w:r>
    </w:p>
    <w:p w14:paraId="592EEB98"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2</w:t>
      </w:r>
      <w:r w:rsidRPr="00EF4081">
        <w:rPr>
          <w:rFonts w:asciiTheme="majorBidi" w:hAnsiTheme="majorBidi" w:cstheme="majorBidi"/>
          <w:sz w:val="24"/>
          <w:szCs w:val="24"/>
        </w:rPr>
        <w:tab/>
        <w:t xml:space="preserve">Rucci, M., Iovin, R., Poletti, M. &amp; Santini, F. Miniature eye movements enhance fine spatial detail. </w:t>
      </w:r>
      <w:r w:rsidRPr="00EF4081">
        <w:rPr>
          <w:rFonts w:asciiTheme="majorBidi" w:hAnsiTheme="majorBidi" w:cstheme="majorBidi"/>
          <w:i/>
          <w:sz w:val="24"/>
          <w:szCs w:val="24"/>
        </w:rPr>
        <w:t>Nature</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447</w:t>
      </w:r>
      <w:r w:rsidRPr="00EF4081">
        <w:rPr>
          <w:rFonts w:asciiTheme="majorBidi" w:hAnsiTheme="majorBidi" w:cstheme="majorBidi"/>
          <w:sz w:val="24"/>
          <w:szCs w:val="24"/>
        </w:rPr>
        <w:t>, 851-854 (2007).</w:t>
      </w:r>
    </w:p>
    <w:p w14:paraId="4016874B"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3</w:t>
      </w:r>
      <w:r w:rsidRPr="00EF4081">
        <w:rPr>
          <w:rFonts w:asciiTheme="majorBidi" w:hAnsiTheme="majorBidi" w:cstheme="majorBidi"/>
          <w:sz w:val="24"/>
          <w:szCs w:val="24"/>
        </w:rPr>
        <w:tab/>
        <w:t xml:space="preserve">Ahissar, E. &amp; Arieli, A. Figuring space by time. </w:t>
      </w:r>
      <w:r w:rsidRPr="00EF4081">
        <w:rPr>
          <w:rFonts w:asciiTheme="majorBidi" w:hAnsiTheme="majorBidi" w:cstheme="majorBidi"/>
          <w:i/>
          <w:sz w:val="24"/>
          <w:szCs w:val="24"/>
        </w:rPr>
        <w:t>Neuron</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32</w:t>
      </w:r>
      <w:r w:rsidRPr="00EF4081">
        <w:rPr>
          <w:rFonts w:asciiTheme="majorBidi" w:hAnsiTheme="majorBidi" w:cstheme="majorBidi"/>
          <w:sz w:val="24"/>
          <w:szCs w:val="24"/>
        </w:rPr>
        <w:t>, 185-201 (2001).</w:t>
      </w:r>
    </w:p>
    <w:p w14:paraId="3192C34E"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4</w:t>
      </w:r>
      <w:r w:rsidRPr="00EF4081">
        <w:rPr>
          <w:rFonts w:asciiTheme="majorBidi" w:hAnsiTheme="majorBidi" w:cstheme="majorBidi"/>
          <w:sz w:val="24"/>
          <w:szCs w:val="24"/>
        </w:rPr>
        <w:tab/>
        <w:t xml:space="preserve">Pitkow, X., Sompolinsky, H. &amp; Meister, M. A neural computation for visual acuity in the presence of eye movements. </w:t>
      </w:r>
      <w:r w:rsidRPr="00EF4081">
        <w:rPr>
          <w:rFonts w:asciiTheme="majorBidi" w:hAnsiTheme="majorBidi" w:cstheme="majorBidi"/>
          <w:i/>
          <w:sz w:val="24"/>
          <w:szCs w:val="24"/>
        </w:rPr>
        <w:t>PLoS Biol</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5</w:t>
      </w:r>
      <w:r w:rsidRPr="00EF4081">
        <w:rPr>
          <w:rFonts w:asciiTheme="majorBidi" w:hAnsiTheme="majorBidi" w:cstheme="majorBidi"/>
          <w:sz w:val="24"/>
          <w:szCs w:val="24"/>
        </w:rPr>
        <w:t>, e331 (2007).</w:t>
      </w:r>
    </w:p>
    <w:p w14:paraId="3B7C4573"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5</w:t>
      </w:r>
      <w:r w:rsidRPr="00EF4081">
        <w:rPr>
          <w:rFonts w:asciiTheme="majorBidi" w:hAnsiTheme="majorBidi" w:cstheme="majorBidi"/>
          <w:sz w:val="24"/>
          <w:szCs w:val="24"/>
        </w:rPr>
        <w:tab/>
        <w:t xml:space="preserve">Marken, R. S. You say you had a revolution: Methodological foundations of closed-loop psychology. </w:t>
      </w:r>
      <w:r w:rsidRPr="00EF4081">
        <w:rPr>
          <w:rFonts w:asciiTheme="majorBidi" w:hAnsiTheme="majorBidi" w:cstheme="majorBidi"/>
          <w:i/>
          <w:sz w:val="24"/>
          <w:szCs w:val="24"/>
        </w:rPr>
        <w:t>Review of General Psychology</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13</w:t>
      </w:r>
      <w:r w:rsidRPr="00EF4081">
        <w:rPr>
          <w:rFonts w:asciiTheme="majorBidi" w:hAnsiTheme="majorBidi" w:cstheme="majorBidi"/>
          <w:sz w:val="24"/>
          <w:szCs w:val="24"/>
        </w:rPr>
        <w:t>, 137 (2009).</w:t>
      </w:r>
    </w:p>
    <w:p w14:paraId="5A93AE7E"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6</w:t>
      </w:r>
      <w:r w:rsidRPr="00EF4081">
        <w:rPr>
          <w:rFonts w:asciiTheme="majorBidi" w:hAnsiTheme="majorBidi" w:cstheme="majorBidi"/>
          <w:sz w:val="24"/>
          <w:szCs w:val="24"/>
        </w:rPr>
        <w:tab/>
        <w:t xml:space="preserve">Ahissar, E. &amp; Assa, E. Perception as a closed-loop convergence process. </w:t>
      </w:r>
      <w:r w:rsidRPr="00EF4081">
        <w:rPr>
          <w:rFonts w:asciiTheme="majorBidi" w:hAnsiTheme="majorBidi" w:cstheme="majorBidi"/>
          <w:i/>
          <w:sz w:val="24"/>
          <w:szCs w:val="24"/>
        </w:rPr>
        <w:t>eLife</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5</w:t>
      </w:r>
      <w:r w:rsidRPr="00EF4081">
        <w:rPr>
          <w:rFonts w:asciiTheme="majorBidi" w:hAnsiTheme="majorBidi" w:cstheme="majorBidi"/>
          <w:sz w:val="24"/>
          <w:szCs w:val="24"/>
        </w:rPr>
        <w:t>, e12830 (2016).</w:t>
      </w:r>
    </w:p>
    <w:p w14:paraId="232526B5"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7</w:t>
      </w:r>
      <w:r w:rsidRPr="00EF4081">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F4081">
        <w:rPr>
          <w:rFonts w:asciiTheme="majorBidi" w:hAnsiTheme="majorBidi" w:cstheme="majorBidi"/>
          <w:i/>
          <w:sz w:val="24"/>
          <w:szCs w:val="24"/>
        </w:rPr>
        <w:t>PLoS computational biology</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14</w:t>
      </w:r>
      <w:r w:rsidRPr="00EF4081">
        <w:rPr>
          <w:rFonts w:asciiTheme="majorBidi" w:hAnsiTheme="majorBidi" w:cstheme="majorBidi"/>
          <w:sz w:val="24"/>
          <w:szCs w:val="24"/>
        </w:rPr>
        <w:t>, e1005926 (2018).</w:t>
      </w:r>
    </w:p>
    <w:p w14:paraId="0312FC6B"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8</w:t>
      </w:r>
      <w:r w:rsidRPr="00EF4081">
        <w:rPr>
          <w:rFonts w:asciiTheme="majorBidi" w:hAnsiTheme="majorBidi" w:cstheme="majorBidi"/>
          <w:sz w:val="24"/>
          <w:szCs w:val="24"/>
        </w:rPr>
        <w:tab/>
        <w:t xml:space="preserve">Rucci, M. &amp; Victor, J. D. The unsteady eye: an information-processing stage, not a bug. </w:t>
      </w:r>
      <w:r w:rsidRPr="00EF4081">
        <w:rPr>
          <w:rFonts w:asciiTheme="majorBidi" w:hAnsiTheme="majorBidi" w:cstheme="majorBidi"/>
          <w:i/>
          <w:sz w:val="24"/>
          <w:szCs w:val="24"/>
        </w:rPr>
        <w:t>Trends in Neurosciences</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38</w:t>
      </w:r>
      <w:r w:rsidRPr="00EF4081">
        <w:rPr>
          <w:rFonts w:asciiTheme="majorBidi" w:hAnsiTheme="majorBidi" w:cstheme="majorBidi"/>
          <w:sz w:val="24"/>
          <w:szCs w:val="24"/>
        </w:rPr>
        <w:t>, 195-206 (2015).</w:t>
      </w:r>
    </w:p>
    <w:p w14:paraId="2C5A7981"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9</w:t>
      </w:r>
      <w:r w:rsidRPr="00EF4081">
        <w:rPr>
          <w:rFonts w:asciiTheme="majorBidi" w:hAnsiTheme="majorBidi" w:cstheme="majorBidi"/>
          <w:sz w:val="24"/>
          <w:szCs w:val="24"/>
        </w:rPr>
        <w:tab/>
        <w:t xml:space="preserve">Ahissar, E., Arieli, A., Fried, M. &amp; Bonneh, Y. On the possible roles of microsaccades and drifts in visual perception. </w:t>
      </w:r>
      <w:r w:rsidRPr="00EF4081">
        <w:rPr>
          <w:rFonts w:asciiTheme="majorBidi" w:hAnsiTheme="majorBidi" w:cstheme="majorBidi"/>
          <w:i/>
          <w:sz w:val="24"/>
          <w:szCs w:val="24"/>
        </w:rPr>
        <w:t>Vision research</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118</w:t>
      </w:r>
      <w:r w:rsidRPr="00EF4081">
        <w:rPr>
          <w:rFonts w:asciiTheme="majorBidi" w:hAnsiTheme="majorBidi" w:cstheme="majorBidi"/>
          <w:sz w:val="24"/>
          <w:szCs w:val="24"/>
        </w:rPr>
        <w:t>, 25-30 (2014).</w:t>
      </w:r>
    </w:p>
    <w:p w14:paraId="25D01BBF"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10</w:t>
      </w:r>
      <w:r w:rsidRPr="00EF4081">
        <w:rPr>
          <w:rFonts w:asciiTheme="majorBidi" w:hAnsiTheme="majorBidi" w:cstheme="majorBidi"/>
          <w:sz w:val="24"/>
          <w:szCs w:val="24"/>
        </w:rPr>
        <w:tab/>
        <w:t xml:space="preserve">Martinez-Conde, S., Macknik, S. L. &amp; Hubel, D. H. The role of fixational eye movements in visual perception. </w:t>
      </w:r>
      <w:r w:rsidRPr="00EF4081">
        <w:rPr>
          <w:rFonts w:asciiTheme="majorBidi" w:hAnsiTheme="majorBidi" w:cstheme="majorBidi"/>
          <w:i/>
          <w:sz w:val="24"/>
          <w:szCs w:val="24"/>
        </w:rPr>
        <w:t>nature reviews neuroscience</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5</w:t>
      </w:r>
      <w:r w:rsidRPr="00EF4081">
        <w:rPr>
          <w:rFonts w:asciiTheme="majorBidi" w:hAnsiTheme="majorBidi" w:cstheme="majorBidi"/>
          <w:sz w:val="24"/>
          <w:szCs w:val="24"/>
        </w:rPr>
        <w:t>, 229-240 (2004).</w:t>
      </w:r>
    </w:p>
    <w:p w14:paraId="7D8CAB32" w14:textId="77777777" w:rsidR="00D57987" w:rsidRPr="00EF4081" w:rsidRDefault="00D57987" w:rsidP="00EA137C">
      <w:pPr>
        <w:pStyle w:val="EndNoteBibliography"/>
        <w:spacing w:after="0"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11</w:t>
      </w:r>
      <w:r w:rsidRPr="00EF4081">
        <w:rPr>
          <w:rFonts w:asciiTheme="majorBidi" w:hAnsiTheme="majorBidi" w:cstheme="majorBidi"/>
          <w:sz w:val="24"/>
          <w:szCs w:val="24"/>
        </w:rPr>
        <w:tab/>
        <w:t xml:space="preserve">Herrmann, C. J., Metzler, R. &amp; Engbert, R. A self-avoiding walk with neural delays as a model of fixational eye movements. </w:t>
      </w:r>
      <w:r w:rsidRPr="00EF4081">
        <w:rPr>
          <w:rFonts w:asciiTheme="majorBidi" w:hAnsiTheme="majorBidi" w:cstheme="majorBidi"/>
          <w:i/>
          <w:sz w:val="24"/>
          <w:szCs w:val="24"/>
        </w:rPr>
        <w:t>Scientific Reports</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7</w:t>
      </w:r>
      <w:r w:rsidRPr="00EF4081">
        <w:rPr>
          <w:rFonts w:asciiTheme="majorBidi" w:hAnsiTheme="majorBidi" w:cstheme="majorBidi"/>
          <w:sz w:val="24"/>
          <w:szCs w:val="24"/>
        </w:rPr>
        <w:t>, 12958 (2017).</w:t>
      </w:r>
    </w:p>
    <w:p w14:paraId="7EE0B1AB" w14:textId="77777777" w:rsidR="00D57987" w:rsidRPr="00EF4081" w:rsidRDefault="00D57987" w:rsidP="00EA137C">
      <w:pPr>
        <w:pStyle w:val="EndNoteBibliography"/>
        <w:spacing w:line="360" w:lineRule="auto"/>
        <w:ind w:left="720" w:hanging="720"/>
        <w:rPr>
          <w:rFonts w:asciiTheme="majorBidi" w:hAnsiTheme="majorBidi" w:cstheme="majorBidi"/>
          <w:sz w:val="24"/>
          <w:szCs w:val="24"/>
        </w:rPr>
      </w:pPr>
      <w:r w:rsidRPr="00EF4081">
        <w:rPr>
          <w:rFonts w:asciiTheme="majorBidi" w:hAnsiTheme="majorBidi" w:cstheme="majorBidi"/>
          <w:sz w:val="24"/>
          <w:szCs w:val="24"/>
        </w:rPr>
        <w:t>12</w:t>
      </w:r>
      <w:r w:rsidRPr="00EF4081">
        <w:rPr>
          <w:rFonts w:asciiTheme="majorBidi" w:hAnsiTheme="majorBidi" w:cstheme="majorBidi"/>
          <w:sz w:val="24"/>
          <w:szCs w:val="24"/>
        </w:rPr>
        <w:tab/>
        <w:t xml:space="preserve">Ahissar, E. &amp; Arieli, A. Seeing via miniature eye movements: A dynamic hypothesis for vision. </w:t>
      </w:r>
      <w:r w:rsidRPr="00EF4081">
        <w:rPr>
          <w:rFonts w:asciiTheme="majorBidi" w:hAnsiTheme="majorBidi" w:cstheme="majorBidi"/>
          <w:i/>
          <w:sz w:val="24"/>
          <w:szCs w:val="24"/>
        </w:rPr>
        <w:t>Frontiers in Computational Neuroscience</w:t>
      </w:r>
      <w:r w:rsidRPr="00EF4081">
        <w:rPr>
          <w:rFonts w:asciiTheme="majorBidi" w:hAnsiTheme="majorBidi" w:cstheme="majorBidi"/>
          <w:sz w:val="24"/>
          <w:szCs w:val="24"/>
        </w:rPr>
        <w:t xml:space="preserve"> </w:t>
      </w:r>
      <w:r w:rsidRPr="00EF4081">
        <w:rPr>
          <w:rFonts w:asciiTheme="majorBidi" w:hAnsiTheme="majorBidi" w:cstheme="majorBidi"/>
          <w:b/>
          <w:sz w:val="24"/>
          <w:szCs w:val="24"/>
        </w:rPr>
        <w:t>6</w:t>
      </w:r>
      <w:r w:rsidRPr="00EF4081">
        <w:rPr>
          <w:rFonts w:asciiTheme="majorBidi" w:hAnsiTheme="majorBidi" w:cstheme="majorBidi"/>
          <w:sz w:val="24"/>
          <w:szCs w:val="24"/>
        </w:rPr>
        <w:t>, 89 (2012).</w:t>
      </w:r>
    </w:p>
    <w:p w14:paraId="52FCA41D" w14:textId="18909CEB" w:rsidR="00584F0B" w:rsidRPr="00C50FDC" w:rsidRDefault="00832E4C" w:rsidP="00EA137C">
      <w:pPr>
        <w:spacing w:line="360" w:lineRule="auto"/>
        <w:jc w:val="both"/>
        <w:rPr>
          <w:rFonts w:asciiTheme="majorBidi" w:hAnsiTheme="majorBidi" w:cstheme="majorBidi"/>
          <w:color w:val="1F497D" w:themeColor="text2"/>
          <w:sz w:val="24"/>
          <w:szCs w:val="24"/>
        </w:rPr>
      </w:pPr>
      <w:r w:rsidRPr="00C50FDC">
        <w:rPr>
          <w:rFonts w:asciiTheme="majorBidi" w:hAnsiTheme="majorBidi" w:cstheme="majorBidi"/>
          <w:color w:val="1F497D" w:themeColor="text2"/>
          <w:sz w:val="24"/>
          <w:szCs w:val="24"/>
        </w:rPr>
        <w:fldChar w:fldCharType="end"/>
      </w:r>
      <w:bookmarkEnd w:id="147"/>
    </w:p>
    <w:sectPr w:rsidR="00584F0B" w:rsidRPr="00C50F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napp" w:date="2018-03-14T18:22:00Z" w:initials="b">
    <w:p w14:paraId="540CA05C" w14:textId="076B997F" w:rsidR="005723C1" w:rsidRDefault="005723C1" w:rsidP="00DA4B39">
      <w:pPr>
        <w:pStyle w:val="CommentText"/>
      </w:pPr>
      <w:r>
        <w:rPr>
          <w:rStyle w:val="CommentReference"/>
        </w:rPr>
        <w:annotationRef/>
      </w:r>
      <w:r>
        <w:t>I’m not sure how (and if)</w:t>
      </w:r>
      <w:r w:rsidR="00DA4B39">
        <w:t xml:space="preserve"> to add ref</w:t>
      </w:r>
      <w:r>
        <w:t xml:space="preserve"> about fixation locations.</w:t>
      </w:r>
    </w:p>
    <w:p w14:paraId="37D474DC" w14:textId="1394F554" w:rsidR="005723C1" w:rsidRDefault="005723C1">
      <w:pPr>
        <w:pStyle w:val="CommentText"/>
      </w:pPr>
      <w:r>
        <w:t>This is a nice review:</w:t>
      </w:r>
    </w:p>
    <w:p w14:paraId="49C890F1" w14:textId="77777777" w:rsidR="005723C1" w:rsidRPr="004701BC" w:rsidRDefault="005723C1" w:rsidP="005723C1">
      <w:pPr>
        <w:rPr>
          <w:rFonts w:ascii="Times New Roman" w:hAnsi="Times New Roman" w:cs="Times New Roman"/>
          <w:noProof/>
          <w:color w:val="4F81BD" w:themeColor="accent1"/>
          <w:sz w:val="24"/>
          <w:szCs w:val="24"/>
        </w:rPr>
      </w:pPr>
      <w:r>
        <w:rPr>
          <w:rFonts w:ascii="Times New Roman" w:hAnsi="Times New Roman" w:cs="Times New Roman"/>
          <w:color w:val="4F81BD" w:themeColor="accent1"/>
          <w:sz w:val="24"/>
          <w:szCs w:val="24"/>
        </w:rPr>
        <w:t xml:space="preserve">Fixations location </w:t>
      </w:r>
      <w:r w:rsidRPr="004701BC">
        <w:rPr>
          <w:rFonts w:ascii="Times New Roman" w:hAnsi="Times New Roman" w:cs="Times New Roman"/>
          <w:color w:val="4F81BD" w:themeColor="accent1"/>
          <w:sz w:val="24"/>
          <w:szCs w:val="24"/>
        </w:rPr>
        <w:t>is still studied to these days in various fields of study, among them neuroscience, physiology, phycology and computer science</w:t>
      </w:r>
    </w:p>
    <w:p w14:paraId="2E6D3ED9" w14:textId="77777777" w:rsidR="005723C1" w:rsidRPr="004701BC" w:rsidRDefault="005723C1" w:rsidP="005723C1">
      <w:pPr>
        <w:rPr>
          <w:rFonts w:ascii="Times New Roman" w:hAnsi="Times New Roman" w:cs="Times New Roman"/>
          <w:noProof/>
          <w:sz w:val="24"/>
          <w:szCs w:val="24"/>
        </w:rPr>
      </w:pPr>
      <w:r w:rsidRPr="00315076">
        <w:rPr>
          <w:rFonts w:ascii="Times New Roman" w:hAnsi="Times New Roman" w:cs="Times New Roman"/>
          <w:noProof/>
          <w:sz w:val="24"/>
          <w:szCs w:val="24"/>
        </w:rPr>
        <w:t xml:space="preserve">Schütz, A. C., Braun, D. I. &amp; Gegenfurtner, K. R. Eye movements and perception: A selective review. </w:t>
      </w:r>
      <w:r w:rsidRPr="00315076">
        <w:rPr>
          <w:rFonts w:ascii="Times New Roman" w:hAnsi="Times New Roman" w:cs="Times New Roman"/>
          <w:i/>
          <w:iCs/>
          <w:noProof/>
          <w:sz w:val="24"/>
          <w:szCs w:val="24"/>
        </w:rPr>
        <w:t>J. Vis.</w:t>
      </w:r>
      <w:r w:rsidRPr="00315076">
        <w:rPr>
          <w:rFonts w:ascii="Times New Roman" w:hAnsi="Times New Roman" w:cs="Times New Roman"/>
          <w:noProof/>
          <w:sz w:val="24"/>
          <w:szCs w:val="24"/>
        </w:rPr>
        <w:t xml:space="preserve"> </w:t>
      </w:r>
      <w:r w:rsidRPr="00315076">
        <w:rPr>
          <w:rFonts w:ascii="Times New Roman" w:hAnsi="Times New Roman" w:cs="Times New Roman"/>
          <w:b/>
          <w:bCs/>
          <w:noProof/>
          <w:sz w:val="24"/>
          <w:szCs w:val="24"/>
        </w:rPr>
        <w:t>11,</w:t>
      </w:r>
      <w:r w:rsidRPr="00315076">
        <w:rPr>
          <w:rFonts w:ascii="Times New Roman" w:hAnsi="Times New Roman" w:cs="Times New Roman"/>
          <w:noProof/>
          <w:sz w:val="24"/>
          <w:szCs w:val="24"/>
        </w:rPr>
        <w:t xml:space="preserve"> 1–30 (2011).</w:t>
      </w:r>
    </w:p>
    <w:p w14:paraId="549441A0" w14:textId="77777777" w:rsidR="005723C1" w:rsidRDefault="005723C1">
      <w:pPr>
        <w:pStyle w:val="CommentText"/>
      </w:pPr>
    </w:p>
  </w:comment>
  <w:comment w:id="3" w:author="bnapp" w:date="2018-03-14T18:06:00Z" w:initials="b">
    <w:p w14:paraId="2CF13158" w14:textId="77777777" w:rsidR="000E2B83" w:rsidRDefault="000E2B83" w:rsidP="000E2B83">
      <w:pPr>
        <w:pStyle w:val="CommentText"/>
      </w:pPr>
      <w:r>
        <w:rPr>
          <w:rStyle w:val="CommentReference"/>
        </w:rPr>
        <w:annotationRef/>
      </w:r>
      <w:r>
        <w:t>We should add somehow the 3-seconds control….</w:t>
      </w:r>
    </w:p>
  </w:comment>
  <w:comment w:id="4" w:author="bnapp" w:date="2018-03-14T18:04:00Z" w:initials="b">
    <w:p w14:paraId="754205A5" w14:textId="51A0F439" w:rsidR="007C19E6" w:rsidRDefault="007C19E6">
      <w:pPr>
        <w:pStyle w:val="CommentText"/>
      </w:pPr>
      <w:r>
        <w:rPr>
          <w:rStyle w:val="CommentReference"/>
        </w:rPr>
        <w:annotationRef/>
      </w:r>
      <w:r>
        <w:t xml:space="preserve">Is this a “fact”? </w:t>
      </w:r>
      <w:r w:rsidR="003D0FC1">
        <w:t>Can</w:t>
      </w:r>
      <w:r>
        <w:t xml:space="preserve"> we or someone else claim that the causality is different? For example – the amount of information (</w:t>
      </w:r>
      <w:proofErr w:type="spellStart"/>
      <w:r>
        <w:t>Xp</w:t>
      </w:r>
      <w:proofErr w:type="spellEnd"/>
      <w:r>
        <w:t xml:space="preserve">) determines the saccadic rate? Should we offer this option? </w:t>
      </w:r>
    </w:p>
  </w:comment>
  <w:comment w:id="12" w:author="bnapp" w:date="2018-03-14T18:04:00Z" w:initials="b">
    <w:p w14:paraId="26C60780" w14:textId="2DFA8FF0" w:rsidR="003D0FC1" w:rsidRDefault="003D0FC1">
      <w:pPr>
        <w:pStyle w:val="CommentText"/>
      </w:pPr>
      <w:r>
        <w:rPr>
          <w:rStyle w:val="CommentReference"/>
        </w:rPr>
        <w:annotationRef/>
      </w:r>
      <w:r>
        <w:t xml:space="preserve"> Or “</w:t>
      </w:r>
      <w:r>
        <w:rPr>
          <w:rFonts w:asciiTheme="majorBidi" w:hAnsiTheme="majorBidi" w:cstheme="majorBidi"/>
          <w:sz w:val="24"/>
          <w:szCs w:val="24"/>
        </w:rPr>
        <w:t xml:space="preserve">the tunneling-induced changes in </w:t>
      </w:r>
      <w:r w:rsidRPr="003D0FC1">
        <w:rPr>
          <w:rFonts w:asciiTheme="majorBidi" w:hAnsiTheme="majorBidi" w:cstheme="majorBidi"/>
          <w:b/>
          <w:bCs/>
          <w:sz w:val="24"/>
          <w:szCs w:val="24"/>
        </w:rPr>
        <w:t>pause durations</w:t>
      </w:r>
      <w:r>
        <w:rPr>
          <w:rFonts w:asciiTheme="majorBidi" w:hAnsiTheme="majorBidi" w:cstheme="majorBidi"/>
          <w:sz w:val="24"/>
          <w:szCs w:val="24"/>
        </w:rPr>
        <w:t>….” (I think it is clearer)</w:t>
      </w:r>
    </w:p>
  </w:comment>
  <w:comment w:id="13" w:author="bnapp" w:date="2018-03-14T18:04:00Z" w:initials="b">
    <w:p w14:paraId="0070B917" w14:textId="75115216" w:rsidR="003D0FC1" w:rsidRDefault="003D0FC1">
      <w:pPr>
        <w:pStyle w:val="CommentText"/>
      </w:pPr>
      <w:r>
        <w:rPr>
          <w:rStyle w:val="CommentReference"/>
        </w:rPr>
        <w:annotationRef/>
      </w:r>
      <w:r>
        <w:t xml:space="preserve">Shouldn’t we offer some kind of </w:t>
      </w:r>
      <w:r w:rsidR="0085043F">
        <w:t>speculative</w:t>
      </w:r>
      <w:r>
        <w:t xml:space="preserve"> explanation to why it is so…?</w:t>
      </w:r>
    </w:p>
  </w:comment>
  <w:comment w:id="16" w:author="bnapp" w:date="2018-03-14T18:04:00Z" w:initials="b">
    <w:p w14:paraId="03FFDE42" w14:textId="28E3B17C" w:rsidR="00F26274" w:rsidRDefault="00F26274">
      <w:pPr>
        <w:pStyle w:val="CommentText"/>
      </w:pPr>
      <w:r>
        <w:rPr>
          <w:rStyle w:val="CommentReference"/>
        </w:rPr>
        <w:annotationRef/>
      </w:r>
      <w:r>
        <w:t>Can we use the ~ sign when reporting results?</w:t>
      </w:r>
    </w:p>
  </w:comment>
  <w:comment w:id="17" w:author="bnapp" w:date="2018-03-14T18:04:00Z" w:initials="b">
    <w:p w14:paraId="5A542055" w14:textId="24ED96D1" w:rsidR="00F0682B" w:rsidRDefault="00F0682B">
      <w:pPr>
        <w:pStyle w:val="CommentText"/>
      </w:pPr>
      <w:r>
        <w:rPr>
          <w:rStyle w:val="CommentReference"/>
        </w:rPr>
        <w:annotationRef/>
      </w:r>
      <w:r>
        <w:t>Not the best sentence – but my intension was to deal with the speculations regarding saccades “left overs”…</w:t>
      </w:r>
    </w:p>
  </w:comment>
  <w:comment w:id="31" w:author="bnapp" w:date="2018-03-14T18:04:00Z" w:initials="b">
    <w:p w14:paraId="5C0B646C" w14:textId="0CEB5CC2" w:rsidR="004F2D4E" w:rsidRDefault="004F2D4E">
      <w:pPr>
        <w:pStyle w:val="CommentText"/>
      </w:pPr>
      <w:r>
        <w:rPr>
          <w:rStyle w:val="CommentReference"/>
        </w:rPr>
        <w:annotationRef/>
      </w:r>
      <w:r>
        <w:t>What do you mean by CV here…?</w:t>
      </w:r>
    </w:p>
  </w:comment>
  <w:comment w:id="33" w:author="bnapp" w:date="2018-03-14T18:04:00Z" w:initials="b">
    <w:p w14:paraId="707C13BC" w14:textId="51284C06" w:rsidR="008A19DF" w:rsidRDefault="008A19DF" w:rsidP="008A19DF">
      <w:pPr>
        <w:pStyle w:val="CommentText"/>
      </w:pPr>
      <w:r>
        <w:rPr>
          <w:rStyle w:val="CommentReference"/>
        </w:rPr>
        <w:annotationRef/>
      </w:r>
      <w:r>
        <w:t>We should add also here the 3-seconds control….</w:t>
      </w:r>
    </w:p>
  </w:comment>
  <w:comment w:id="34" w:author="bnapp" w:date="2018-03-14T18:04:00Z" w:initials="b">
    <w:p w14:paraId="1A0B0A85" w14:textId="0C8A3C74" w:rsidR="003A6BAD" w:rsidRDefault="003A6BAD">
      <w:pPr>
        <w:pStyle w:val="CommentText"/>
      </w:pPr>
      <w:r>
        <w:rPr>
          <w:rStyle w:val="CommentReference"/>
        </w:rPr>
        <w:annotationRef/>
      </w:r>
      <w:r>
        <w:t>Why is this “for comparison?”</w:t>
      </w:r>
    </w:p>
  </w:comment>
  <w:comment w:id="44" w:author="bnapp" w:date="2018-03-14T18:04:00Z" w:initials="b">
    <w:p w14:paraId="068EDC0B" w14:textId="5E67C8EF" w:rsidR="00863FD1" w:rsidRDefault="00863FD1">
      <w:pPr>
        <w:pStyle w:val="CommentText"/>
      </w:pPr>
      <w:r>
        <w:rPr>
          <w:rStyle w:val="CommentReference"/>
        </w:rPr>
        <w:annotationRef/>
      </w:r>
      <w:r>
        <w:t>This is true “by definition”…</w:t>
      </w:r>
    </w:p>
  </w:comment>
  <w:comment w:id="50" w:author="bnapp" w:date="2018-03-14T18:21:00Z" w:initials="b">
    <w:p w14:paraId="2AF3E360" w14:textId="096CDE76" w:rsidR="005723C1" w:rsidRDefault="005723C1">
      <w:pPr>
        <w:pStyle w:val="CommentText"/>
      </w:pPr>
      <w:r>
        <w:rPr>
          <w:rStyle w:val="CommentReference"/>
        </w:rPr>
        <w:annotationRef/>
      </w:r>
      <w:r>
        <w:t>Again I’m not sure how or if to add these studies:</w:t>
      </w:r>
    </w:p>
    <w:p w14:paraId="656528FB" w14:textId="77777777" w:rsidR="005723C1" w:rsidRPr="004701BC" w:rsidRDefault="005723C1" w:rsidP="005723C1">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T</w:t>
      </w:r>
      <w:r w:rsidRPr="004701BC">
        <w:rPr>
          <w:rFonts w:ascii="Times New Roman" w:hAnsi="Times New Roman" w:cs="Times New Roman"/>
          <w:color w:val="4F81BD" w:themeColor="accent1"/>
          <w:sz w:val="24"/>
          <w:szCs w:val="24"/>
        </w:rPr>
        <w:t>he drift is adapted to an image in order to transform visual signals into an optimized spatiotemporal code for further visual processing</w:t>
      </w:r>
    </w:p>
    <w:p w14:paraId="74E205D7" w14:textId="77777777" w:rsidR="005723C1" w:rsidRDefault="005723C1" w:rsidP="005723C1">
      <w:pPr>
        <w:widowControl w:val="0"/>
        <w:autoSpaceDE w:val="0"/>
        <w:autoSpaceDN w:val="0"/>
        <w:adjustRightInd w:val="0"/>
        <w:spacing w:line="240" w:lineRule="auto"/>
        <w:ind w:left="640" w:hanging="640"/>
        <w:rPr>
          <w:rFonts w:ascii="Times New Roman" w:hAnsi="Times New Roman" w:cs="Times New Roman"/>
          <w:noProof/>
          <w:sz w:val="24"/>
          <w:szCs w:val="24"/>
        </w:rPr>
      </w:pPr>
      <w:r w:rsidRPr="00315076">
        <w:rPr>
          <w:rFonts w:ascii="Times New Roman" w:hAnsi="Times New Roman" w:cs="Times New Roman"/>
          <w:noProof/>
          <w:sz w:val="24"/>
          <w:szCs w:val="24"/>
        </w:rPr>
        <w:t xml:space="preserve">Kagan, I. Active Vision: Fixational Eye Movements Help Seeing Space in Time. </w:t>
      </w:r>
      <w:r w:rsidRPr="00315076">
        <w:rPr>
          <w:rFonts w:ascii="Times New Roman" w:hAnsi="Times New Roman" w:cs="Times New Roman"/>
          <w:i/>
          <w:iCs/>
          <w:noProof/>
          <w:sz w:val="24"/>
          <w:szCs w:val="24"/>
        </w:rPr>
        <w:t>Curr. Biol.</w:t>
      </w:r>
      <w:r w:rsidRPr="00315076">
        <w:rPr>
          <w:rFonts w:ascii="Times New Roman" w:hAnsi="Times New Roman" w:cs="Times New Roman"/>
          <w:noProof/>
          <w:sz w:val="24"/>
          <w:szCs w:val="24"/>
        </w:rPr>
        <w:t xml:space="preserve"> </w:t>
      </w:r>
      <w:r w:rsidRPr="00315076">
        <w:rPr>
          <w:rFonts w:ascii="Times New Roman" w:hAnsi="Times New Roman" w:cs="Times New Roman"/>
          <w:b/>
          <w:bCs/>
          <w:noProof/>
          <w:sz w:val="24"/>
          <w:szCs w:val="24"/>
        </w:rPr>
        <w:t>22,</w:t>
      </w:r>
      <w:r w:rsidRPr="00315076">
        <w:rPr>
          <w:rFonts w:ascii="Times New Roman" w:hAnsi="Times New Roman" w:cs="Times New Roman"/>
          <w:noProof/>
          <w:sz w:val="24"/>
          <w:szCs w:val="24"/>
        </w:rPr>
        <w:t xml:space="preserve"> R186–R188 (2012).</w:t>
      </w:r>
    </w:p>
    <w:p w14:paraId="4EDE6816" w14:textId="77777777" w:rsidR="005723C1" w:rsidRPr="004701BC" w:rsidRDefault="005723C1" w:rsidP="005723C1">
      <w:pPr>
        <w:rPr>
          <w:color w:val="4F81BD" w:themeColor="accent1"/>
        </w:rPr>
      </w:pPr>
      <w:r w:rsidRPr="004701BC">
        <w:rPr>
          <w:rFonts w:ascii="Times New Roman" w:hAnsi="Times New Roman" w:cs="Times New Roman"/>
          <w:color w:val="4F81BD" w:themeColor="accent1"/>
          <w:sz w:val="24"/>
          <w:szCs w:val="24"/>
        </w:rPr>
        <w:t>Different models and simulations of active perception and active vision in particular have been offered over the years, emphasizing that perception</w:t>
      </w:r>
      <w:r>
        <w:rPr>
          <w:rFonts w:ascii="Times New Roman" w:hAnsi="Times New Roman" w:cs="Times New Roman"/>
          <w:color w:val="4F81BD" w:themeColor="accent1"/>
          <w:sz w:val="24"/>
          <w:szCs w:val="24"/>
        </w:rPr>
        <w:t>’</w:t>
      </w:r>
      <w:r w:rsidRPr="004701BC">
        <w:rPr>
          <w:rFonts w:ascii="Times New Roman" w:hAnsi="Times New Roman" w:cs="Times New Roman"/>
          <w:color w:val="4F81BD" w:themeColor="accent1"/>
          <w:sz w:val="24"/>
          <w:szCs w:val="24"/>
        </w:rPr>
        <w:t>s activity is highly controlled</w:t>
      </w:r>
    </w:p>
    <w:p w14:paraId="454BF0E7" w14:textId="77777777" w:rsidR="005723C1" w:rsidRDefault="005723C1" w:rsidP="005723C1">
      <w:pPr>
        <w:rPr>
          <w:rFonts w:ascii="Times New Roman" w:hAnsi="Times New Roman" w:cs="Times New Roman"/>
          <w:noProof/>
          <w:sz w:val="24"/>
          <w:szCs w:val="24"/>
        </w:rPr>
      </w:pPr>
      <w:r w:rsidRPr="00315076">
        <w:rPr>
          <w:rFonts w:ascii="Times New Roman" w:hAnsi="Times New Roman" w:cs="Times New Roman"/>
          <w:noProof/>
          <w:sz w:val="24"/>
          <w:szCs w:val="24"/>
        </w:rPr>
        <w:t xml:space="preserve">Akbas, E. &amp; Eckstein, M. Object Detection Through Exploration With A Foveated Visual Field. </w:t>
      </w:r>
      <w:r w:rsidRPr="00315076">
        <w:rPr>
          <w:rFonts w:ascii="Times New Roman" w:hAnsi="Times New Roman" w:cs="Times New Roman"/>
          <w:i/>
          <w:iCs/>
          <w:noProof/>
          <w:sz w:val="24"/>
          <w:szCs w:val="24"/>
        </w:rPr>
        <w:t>arXiv Prepr. arXiv1408.0814</w:t>
      </w:r>
      <w:r w:rsidRPr="00315076">
        <w:rPr>
          <w:rFonts w:ascii="Times New Roman" w:hAnsi="Times New Roman" w:cs="Times New Roman"/>
          <w:noProof/>
          <w:sz w:val="24"/>
          <w:szCs w:val="24"/>
        </w:rPr>
        <w:t xml:space="preserve"> 1–12 (2014).</w:t>
      </w:r>
    </w:p>
    <w:p w14:paraId="0D65B0C0" w14:textId="77777777" w:rsidR="005723C1" w:rsidRPr="004701BC" w:rsidRDefault="005723C1" w:rsidP="005723C1">
      <w:pPr>
        <w:rPr>
          <w:color w:val="4F81BD" w:themeColor="accent1"/>
        </w:rPr>
      </w:pPr>
      <w:r w:rsidRPr="004701BC">
        <w:rPr>
          <w:rFonts w:ascii="Times New Roman" w:hAnsi="Times New Roman" w:cs="Times New Roman"/>
          <w:color w:val="4F81BD" w:themeColor="accent1"/>
          <w:sz w:val="24"/>
          <w:szCs w:val="24"/>
        </w:rPr>
        <w:t>Suggest</w:t>
      </w:r>
      <w:r>
        <w:rPr>
          <w:rFonts w:ascii="Times New Roman" w:hAnsi="Times New Roman" w:cs="Times New Roman"/>
          <w:color w:val="4F81BD" w:themeColor="accent1"/>
          <w:sz w:val="24"/>
          <w:szCs w:val="24"/>
        </w:rPr>
        <w:t xml:space="preserve">ed </w:t>
      </w:r>
      <w:r w:rsidRPr="004701BC">
        <w:rPr>
          <w:rFonts w:ascii="Times New Roman" w:hAnsi="Times New Roman" w:cs="Times New Roman"/>
          <w:color w:val="4F81BD" w:themeColor="accent1"/>
          <w:sz w:val="24"/>
          <w:szCs w:val="24"/>
        </w:rPr>
        <w:t>models for action-perception interacting control loops that drive EyeM</w:t>
      </w:r>
    </w:p>
    <w:p w14:paraId="0C4BB153" w14:textId="113A7FA2" w:rsidR="005723C1" w:rsidRPr="00315076" w:rsidRDefault="005723C1" w:rsidP="005723C1">
      <w:pPr>
        <w:widowControl w:val="0"/>
        <w:autoSpaceDE w:val="0"/>
        <w:autoSpaceDN w:val="0"/>
        <w:adjustRightInd w:val="0"/>
        <w:spacing w:line="240" w:lineRule="auto"/>
        <w:ind w:left="640" w:hanging="640"/>
        <w:rPr>
          <w:rFonts w:ascii="Times New Roman" w:hAnsi="Times New Roman" w:cs="Times New Roman"/>
          <w:noProof/>
          <w:sz w:val="24"/>
          <w:szCs w:val="24"/>
        </w:rPr>
      </w:pPr>
      <w:r w:rsidRPr="00315076">
        <w:rPr>
          <w:rFonts w:ascii="Times New Roman" w:hAnsi="Times New Roman" w:cs="Times New Roman"/>
          <w:noProof/>
          <w:sz w:val="24"/>
          <w:szCs w:val="24"/>
        </w:rPr>
        <w:t xml:space="preserve">Fuster, J. M. Upper processing stages of the perception-action cycle. </w:t>
      </w:r>
      <w:r w:rsidRPr="00315076">
        <w:rPr>
          <w:rFonts w:ascii="Times New Roman" w:hAnsi="Times New Roman" w:cs="Times New Roman"/>
          <w:i/>
          <w:iCs/>
          <w:noProof/>
          <w:sz w:val="24"/>
          <w:szCs w:val="24"/>
        </w:rPr>
        <w:t>Trends Cogn. Sci.</w:t>
      </w:r>
      <w:r w:rsidRPr="00315076">
        <w:rPr>
          <w:rFonts w:ascii="Times New Roman" w:hAnsi="Times New Roman" w:cs="Times New Roman"/>
          <w:noProof/>
          <w:sz w:val="24"/>
          <w:szCs w:val="24"/>
        </w:rPr>
        <w:t xml:space="preserve"> </w:t>
      </w:r>
      <w:r w:rsidRPr="00315076">
        <w:rPr>
          <w:rFonts w:ascii="Times New Roman" w:hAnsi="Times New Roman" w:cs="Times New Roman"/>
          <w:b/>
          <w:bCs/>
          <w:noProof/>
          <w:sz w:val="24"/>
          <w:szCs w:val="24"/>
        </w:rPr>
        <w:t>8,</w:t>
      </w:r>
      <w:r w:rsidRPr="00315076">
        <w:rPr>
          <w:rFonts w:ascii="Times New Roman" w:hAnsi="Times New Roman" w:cs="Times New Roman"/>
          <w:noProof/>
          <w:sz w:val="24"/>
          <w:szCs w:val="24"/>
        </w:rPr>
        <w:t xml:space="preserve"> 143–145 (2004).</w:t>
      </w:r>
    </w:p>
    <w:p w14:paraId="0B0EDAB7" w14:textId="0085399A" w:rsidR="005723C1" w:rsidRDefault="005723C1" w:rsidP="005723C1">
      <w:pPr>
        <w:rPr>
          <w:rFonts w:ascii="Times New Roman" w:hAnsi="Times New Roman" w:cs="Times New Roman"/>
          <w:noProof/>
          <w:sz w:val="24"/>
          <w:szCs w:val="24"/>
        </w:rPr>
      </w:pPr>
    </w:p>
    <w:p w14:paraId="309EFF21" w14:textId="77777777" w:rsidR="005723C1" w:rsidRDefault="005723C1">
      <w:pPr>
        <w:pStyle w:val="CommentText"/>
      </w:pPr>
    </w:p>
    <w:p w14:paraId="4EAB40BA" w14:textId="77777777" w:rsidR="005723C1" w:rsidRDefault="005723C1">
      <w:pPr>
        <w:pStyle w:val="CommentText"/>
      </w:pPr>
    </w:p>
  </w:comment>
  <w:comment w:id="51" w:author="bnapp" w:date="2018-03-14T18:04:00Z" w:initials="b">
    <w:p w14:paraId="08CAB1D7" w14:textId="3CA3A135" w:rsidR="00CF2EBC" w:rsidRDefault="00CF2EBC" w:rsidP="00A13D4D">
      <w:pPr>
        <w:pStyle w:val="CommentText"/>
      </w:pPr>
      <w:r>
        <w:rPr>
          <w:rStyle w:val="CommentReference"/>
        </w:rPr>
        <w:annotationRef/>
      </w:r>
      <w:r w:rsidR="00A13D4D">
        <w:t>Do you mean t</w:t>
      </w:r>
      <w:r>
        <w:t xml:space="preserve">he variance of small </w:t>
      </w:r>
      <w:proofErr w:type="spellStart"/>
      <w:r>
        <w:t>vs</w:t>
      </w:r>
      <w:proofErr w:type="spellEnd"/>
      <w:r>
        <w:t xml:space="preserve"> large natural? It can be seen in figure 2d (4.5 </w:t>
      </w:r>
      <w:proofErr w:type="spellStart"/>
      <w:r>
        <w:t>vs</w:t>
      </w:r>
      <w:proofErr w:type="spellEnd"/>
      <w:r>
        <w:t xml:space="preserve"> 2.5…)</w:t>
      </w:r>
    </w:p>
  </w:comment>
  <w:comment w:id="52" w:author="bnapp" w:date="2018-03-14T18:04:00Z" w:initials="b">
    <w:p w14:paraId="414FCE24" w14:textId="1D843A71" w:rsidR="002A01E1" w:rsidRDefault="002A01E1" w:rsidP="002A01E1">
      <w:pPr>
        <w:pStyle w:val="CommentText"/>
      </w:pPr>
      <w:r>
        <w:rPr>
          <w:rStyle w:val="CommentReference"/>
        </w:rPr>
        <w:annotationRef/>
      </w:r>
      <w:r>
        <w:t>Same comment as before – might it be the other way around? Should we offer it…?</w:t>
      </w:r>
    </w:p>
  </w:comment>
  <w:comment w:id="146" w:author="bnapp" w:date="2018-03-14T18:04:00Z" w:initials="b">
    <w:p w14:paraId="22D1EA66" w14:textId="0176BFAA" w:rsidR="00D20C36" w:rsidRDefault="00D20C36" w:rsidP="00D20C36">
      <w:pPr>
        <w:pStyle w:val="CommentText"/>
      </w:pPr>
      <w:r>
        <w:rPr>
          <w:rStyle w:val="CommentReference"/>
        </w:rPr>
        <w:annotationRef/>
      </w:r>
      <w:r>
        <w:t xml:space="preserve">The idea of the definition of “border pause” is that during the entire movement the border is within the exposed window… so I’m not sure it is a useful </w:t>
      </w:r>
      <w:r w:rsidR="008B0882">
        <w:t>index.</w:t>
      </w:r>
    </w:p>
    <w:p w14:paraId="2A570ED3" w14:textId="43A37C01" w:rsidR="00D20C36" w:rsidRDefault="00D20C36" w:rsidP="00D20C36">
      <w:pPr>
        <w:pStyle w:val="CommentText"/>
      </w:pPr>
      <w:r>
        <w:t>It becomes an index of how ‘centered’ was the border inside the window or something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A96B" w15:done="0"/>
  <w15:commentEx w15:paraId="4C967EED" w15:done="0"/>
  <w15:commentEx w15:paraId="273D58C6" w15:done="0"/>
  <w15:commentEx w15:paraId="3E85D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3&lt;/item&gt;&lt;item&gt;1830&lt;/item&gt;&lt;item&gt;2044&lt;/item&gt;&lt;item&gt;2683&lt;/item&gt;&lt;item&gt;2945&lt;/item&gt;&lt;item&gt;3335&lt;/item&gt;&lt;item&gt;3625&lt;/item&gt;&lt;item&gt;3699&lt;/item&gt;&lt;item&gt;3772&lt;/item&gt;&lt;item&gt;3858&lt;/item&gt;&lt;item&gt;3859&lt;/item&gt;&lt;item&gt;3860&lt;/item&gt;&lt;/record-ids&gt;&lt;/item&gt;&lt;/Libraries&gt;"/>
  </w:docVars>
  <w:rsids>
    <w:rsidRoot w:val="00874BD5"/>
    <w:rsid w:val="00005047"/>
    <w:rsid w:val="000071A8"/>
    <w:rsid w:val="00027037"/>
    <w:rsid w:val="00044DC4"/>
    <w:rsid w:val="000623F1"/>
    <w:rsid w:val="000654C4"/>
    <w:rsid w:val="00072603"/>
    <w:rsid w:val="00076720"/>
    <w:rsid w:val="00086A18"/>
    <w:rsid w:val="00087126"/>
    <w:rsid w:val="00093DAC"/>
    <w:rsid w:val="000A3E76"/>
    <w:rsid w:val="000A571C"/>
    <w:rsid w:val="000A7C18"/>
    <w:rsid w:val="000D3932"/>
    <w:rsid w:val="000E2B83"/>
    <w:rsid w:val="000E5AB4"/>
    <w:rsid w:val="000E6157"/>
    <w:rsid w:val="0010057A"/>
    <w:rsid w:val="001030A0"/>
    <w:rsid w:val="00106665"/>
    <w:rsid w:val="001236D1"/>
    <w:rsid w:val="00126BF8"/>
    <w:rsid w:val="00145A2B"/>
    <w:rsid w:val="00153DC6"/>
    <w:rsid w:val="001618E7"/>
    <w:rsid w:val="00175C3A"/>
    <w:rsid w:val="001857DB"/>
    <w:rsid w:val="00186C3B"/>
    <w:rsid w:val="00192198"/>
    <w:rsid w:val="0019725A"/>
    <w:rsid w:val="001A3D36"/>
    <w:rsid w:val="001B4AD1"/>
    <w:rsid w:val="001B5D26"/>
    <w:rsid w:val="001C0844"/>
    <w:rsid w:val="001C391C"/>
    <w:rsid w:val="001D6B11"/>
    <w:rsid w:val="001F729D"/>
    <w:rsid w:val="001F77DD"/>
    <w:rsid w:val="002057CA"/>
    <w:rsid w:val="0024265D"/>
    <w:rsid w:val="002473F7"/>
    <w:rsid w:val="002501CF"/>
    <w:rsid w:val="00281A41"/>
    <w:rsid w:val="00281AE6"/>
    <w:rsid w:val="00285DF6"/>
    <w:rsid w:val="002925ED"/>
    <w:rsid w:val="002A01E1"/>
    <w:rsid w:val="002A1DA2"/>
    <w:rsid w:val="002A3C72"/>
    <w:rsid w:val="002A7CC9"/>
    <w:rsid w:val="002B7F93"/>
    <w:rsid w:val="002D1C7A"/>
    <w:rsid w:val="002D7BE2"/>
    <w:rsid w:val="002E2E6E"/>
    <w:rsid w:val="002E549D"/>
    <w:rsid w:val="002E7002"/>
    <w:rsid w:val="002F5A1D"/>
    <w:rsid w:val="002F5A51"/>
    <w:rsid w:val="003022E6"/>
    <w:rsid w:val="00303296"/>
    <w:rsid w:val="00353E86"/>
    <w:rsid w:val="003623A2"/>
    <w:rsid w:val="00365B6A"/>
    <w:rsid w:val="003714DD"/>
    <w:rsid w:val="00383C93"/>
    <w:rsid w:val="003859CD"/>
    <w:rsid w:val="00385B53"/>
    <w:rsid w:val="003876CD"/>
    <w:rsid w:val="00387F97"/>
    <w:rsid w:val="00397167"/>
    <w:rsid w:val="003A6BAD"/>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5609"/>
    <w:rsid w:val="004669A7"/>
    <w:rsid w:val="00482028"/>
    <w:rsid w:val="004A625C"/>
    <w:rsid w:val="004B0005"/>
    <w:rsid w:val="004B7C17"/>
    <w:rsid w:val="004C6AB9"/>
    <w:rsid w:val="004D37A0"/>
    <w:rsid w:val="004F2D4E"/>
    <w:rsid w:val="004F4AB1"/>
    <w:rsid w:val="004F6304"/>
    <w:rsid w:val="0051326E"/>
    <w:rsid w:val="00513E08"/>
    <w:rsid w:val="005239A9"/>
    <w:rsid w:val="005447B5"/>
    <w:rsid w:val="005723C1"/>
    <w:rsid w:val="0057727E"/>
    <w:rsid w:val="00581809"/>
    <w:rsid w:val="00584F0B"/>
    <w:rsid w:val="005A70C7"/>
    <w:rsid w:val="005C4E8D"/>
    <w:rsid w:val="005E3B53"/>
    <w:rsid w:val="005E7085"/>
    <w:rsid w:val="005F141D"/>
    <w:rsid w:val="005F2A3F"/>
    <w:rsid w:val="00611276"/>
    <w:rsid w:val="006128C1"/>
    <w:rsid w:val="00621BA7"/>
    <w:rsid w:val="00623C4F"/>
    <w:rsid w:val="006351EF"/>
    <w:rsid w:val="00642911"/>
    <w:rsid w:val="006472DA"/>
    <w:rsid w:val="00654C69"/>
    <w:rsid w:val="00656F1D"/>
    <w:rsid w:val="00663472"/>
    <w:rsid w:val="00666BA5"/>
    <w:rsid w:val="006910B0"/>
    <w:rsid w:val="00696BB6"/>
    <w:rsid w:val="006B6547"/>
    <w:rsid w:val="006C04C3"/>
    <w:rsid w:val="006C5AC2"/>
    <w:rsid w:val="006F43AC"/>
    <w:rsid w:val="006F516A"/>
    <w:rsid w:val="00712465"/>
    <w:rsid w:val="0071380B"/>
    <w:rsid w:val="00715814"/>
    <w:rsid w:val="0074187A"/>
    <w:rsid w:val="007668B8"/>
    <w:rsid w:val="007731B4"/>
    <w:rsid w:val="00776FDD"/>
    <w:rsid w:val="00777DD1"/>
    <w:rsid w:val="00783379"/>
    <w:rsid w:val="00787718"/>
    <w:rsid w:val="007A2A55"/>
    <w:rsid w:val="007A31A2"/>
    <w:rsid w:val="007B2D33"/>
    <w:rsid w:val="007B62AA"/>
    <w:rsid w:val="007C19E6"/>
    <w:rsid w:val="007C1F05"/>
    <w:rsid w:val="007C2DAD"/>
    <w:rsid w:val="007F678B"/>
    <w:rsid w:val="007F7206"/>
    <w:rsid w:val="008031B2"/>
    <w:rsid w:val="00822B9F"/>
    <w:rsid w:val="00832E4C"/>
    <w:rsid w:val="0085043F"/>
    <w:rsid w:val="00863FD1"/>
    <w:rsid w:val="00866174"/>
    <w:rsid w:val="00874BD5"/>
    <w:rsid w:val="00875B58"/>
    <w:rsid w:val="00877B70"/>
    <w:rsid w:val="00883AFD"/>
    <w:rsid w:val="008922FA"/>
    <w:rsid w:val="00895257"/>
    <w:rsid w:val="008A19DF"/>
    <w:rsid w:val="008B0882"/>
    <w:rsid w:val="008B34FA"/>
    <w:rsid w:val="008D738D"/>
    <w:rsid w:val="008E11E7"/>
    <w:rsid w:val="008F3915"/>
    <w:rsid w:val="00907D0C"/>
    <w:rsid w:val="00910158"/>
    <w:rsid w:val="00931641"/>
    <w:rsid w:val="00933C1A"/>
    <w:rsid w:val="00953F26"/>
    <w:rsid w:val="00957CBA"/>
    <w:rsid w:val="00987B35"/>
    <w:rsid w:val="009974FE"/>
    <w:rsid w:val="009A539C"/>
    <w:rsid w:val="009C66CA"/>
    <w:rsid w:val="009D032E"/>
    <w:rsid w:val="009D1F7B"/>
    <w:rsid w:val="009F6463"/>
    <w:rsid w:val="00A13D4D"/>
    <w:rsid w:val="00A1597B"/>
    <w:rsid w:val="00A16FB8"/>
    <w:rsid w:val="00A20C9A"/>
    <w:rsid w:val="00A30529"/>
    <w:rsid w:val="00A37ECD"/>
    <w:rsid w:val="00A43E78"/>
    <w:rsid w:val="00A46738"/>
    <w:rsid w:val="00A7611F"/>
    <w:rsid w:val="00A76FF3"/>
    <w:rsid w:val="00A81175"/>
    <w:rsid w:val="00A83F59"/>
    <w:rsid w:val="00A90660"/>
    <w:rsid w:val="00A92A95"/>
    <w:rsid w:val="00A94A09"/>
    <w:rsid w:val="00A968E2"/>
    <w:rsid w:val="00AA5FCE"/>
    <w:rsid w:val="00AD2737"/>
    <w:rsid w:val="00AD469D"/>
    <w:rsid w:val="00AE3BEA"/>
    <w:rsid w:val="00B02449"/>
    <w:rsid w:val="00B103CF"/>
    <w:rsid w:val="00B12D02"/>
    <w:rsid w:val="00B16A7D"/>
    <w:rsid w:val="00B43128"/>
    <w:rsid w:val="00B445C7"/>
    <w:rsid w:val="00B45784"/>
    <w:rsid w:val="00B61F13"/>
    <w:rsid w:val="00B73034"/>
    <w:rsid w:val="00B766AF"/>
    <w:rsid w:val="00B9169D"/>
    <w:rsid w:val="00B92666"/>
    <w:rsid w:val="00B95616"/>
    <w:rsid w:val="00BA576E"/>
    <w:rsid w:val="00BA6EB7"/>
    <w:rsid w:val="00BB0314"/>
    <w:rsid w:val="00BB054B"/>
    <w:rsid w:val="00BC1434"/>
    <w:rsid w:val="00BD217D"/>
    <w:rsid w:val="00BD3772"/>
    <w:rsid w:val="00BE2015"/>
    <w:rsid w:val="00C10A3C"/>
    <w:rsid w:val="00C15249"/>
    <w:rsid w:val="00C160C6"/>
    <w:rsid w:val="00C235CF"/>
    <w:rsid w:val="00C50FDC"/>
    <w:rsid w:val="00C51703"/>
    <w:rsid w:val="00C550BC"/>
    <w:rsid w:val="00C70083"/>
    <w:rsid w:val="00C75BE8"/>
    <w:rsid w:val="00C827FF"/>
    <w:rsid w:val="00C82AEA"/>
    <w:rsid w:val="00C82EA9"/>
    <w:rsid w:val="00C83E3B"/>
    <w:rsid w:val="00C97135"/>
    <w:rsid w:val="00CD164C"/>
    <w:rsid w:val="00CD6861"/>
    <w:rsid w:val="00CF2EBC"/>
    <w:rsid w:val="00CF6111"/>
    <w:rsid w:val="00D20C36"/>
    <w:rsid w:val="00D42870"/>
    <w:rsid w:val="00D42E48"/>
    <w:rsid w:val="00D44399"/>
    <w:rsid w:val="00D50C4E"/>
    <w:rsid w:val="00D51727"/>
    <w:rsid w:val="00D57987"/>
    <w:rsid w:val="00DA07F9"/>
    <w:rsid w:val="00DA4B39"/>
    <w:rsid w:val="00DB15E3"/>
    <w:rsid w:val="00DB2C4D"/>
    <w:rsid w:val="00DB2E9F"/>
    <w:rsid w:val="00DC1026"/>
    <w:rsid w:val="00DC1B0E"/>
    <w:rsid w:val="00DC1B5F"/>
    <w:rsid w:val="00DC74DE"/>
    <w:rsid w:val="00DE07C3"/>
    <w:rsid w:val="00E04893"/>
    <w:rsid w:val="00E111AB"/>
    <w:rsid w:val="00E15913"/>
    <w:rsid w:val="00E2047B"/>
    <w:rsid w:val="00E221E8"/>
    <w:rsid w:val="00E250C8"/>
    <w:rsid w:val="00E3358B"/>
    <w:rsid w:val="00E44381"/>
    <w:rsid w:val="00E57FED"/>
    <w:rsid w:val="00E73460"/>
    <w:rsid w:val="00E77820"/>
    <w:rsid w:val="00E86046"/>
    <w:rsid w:val="00E874A2"/>
    <w:rsid w:val="00E95E14"/>
    <w:rsid w:val="00EA137C"/>
    <w:rsid w:val="00EA2061"/>
    <w:rsid w:val="00EC10E2"/>
    <w:rsid w:val="00ED517D"/>
    <w:rsid w:val="00ED53AC"/>
    <w:rsid w:val="00EE1764"/>
    <w:rsid w:val="00EF11EF"/>
    <w:rsid w:val="00EF4081"/>
    <w:rsid w:val="00F015BE"/>
    <w:rsid w:val="00F0682B"/>
    <w:rsid w:val="00F11E03"/>
    <w:rsid w:val="00F26274"/>
    <w:rsid w:val="00F30D31"/>
    <w:rsid w:val="00FA606D"/>
    <w:rsid w:val="00FA662D"/>
    <w:rsid w:val="00FA78B1"/>
    <w:rsid w:val="00FB0F4C"/>
    <w:rsid w:val="00FB64E9"/>
    <w:rsid w:val="00FC6F0A"/>
    <w:rsid w:val="00FD4781"/>
    <w:rsid w:val="00FD5D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B0E26-59D6-414A-BC93-FCE920A8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60</cp:revision>
  <dcterms:created xsi:type="dcterms:W3CDTF">2018-03-14T09:58:00Z</dcterms:created>
  <dcterms:modified xsi:type="dcterms:W3CDTF">2018-03-14T16:25:00Z</dcterms:modified>
</cp:coreProperties>
</file>