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4723CC" w14:textId="67E48CE1" w:rsidR="00696BB6" w:rsidRPr="00134750" w:rsidRDefault="00696BB6" w:rsidP="00B12D02">
      <w:pPr>
        <w:pStyle w:val="m-7446733019637735959gmail-m-7176105312737429122msolistparagraph"/>
        <w:shd w:val="clear" w:color="auto" w:fill="FFFFFF"/>
        <w:spacing w:before="0" w:beforeAutospacing="0" w:after="0" w:afterAutospacing="0" w:line="360" w:lineRule="auto"/>
        <w:jc w:val="center"/>
        <w:rPr>
          <w:rFonts w:asciiTheme="majorBidi" w:hAnsiTheme="majorBidi" w:cstheme="majorBidi"/>
          <w:b/>
          <w:bCs/>
          <w:color w:val="222222"/>
          <w:sz w:val="28"/>
          <w:szCs w:val="28"/>
        </w:rPr>
      </w:pPr>
      <w:r w:rsidRPr="00134750">
        <w:rPr>
          <w:rFonts w:asciiTheme="majorBidi" w:hAnsiTheme="majorBidi" w:cstheme="majorBidi"/>
          <w:b/>
          <w:bCs/>
          <w:color w:val="222222"/>
          <w:sz w:val="28"/>
          <w:szCs w:val="28"/>
        </w:rPr>
        <w:t xml:space="preserve">Tunneled vision reveals </w:t>
      </w:r>
      <w:r w:rsidR="0051326E" w:rsidRPr="00134750">
        <w:rPr>
          <w:rFonts w:asciiTheme="majorBidi" w:hAnsiTheme="majorBidi" w:cstheme="majorBidi"/>
          <w:b/>
          <w:bCs/>
          <w:color w:val="222222"/>
          <w:sz w:val="28"/>
          <w:szCs w:val="28"/>
        </w:rPr>
        <w:t xml:space="preserve">signatures of </w:t>
      </w:r>
      <w:r w:rsidRPr="00134750">
        <w:rPr>
          <w:rFonts w:asciiTheme="majorBidi" w:hAnsiTheme="majorBidi" w:cstheme="majorBidi"/>
          <w:b/>
          <w:bCs/>
          <w:color w:val="222222"/>
          <w:sz w:val="28"/>
          <w:szCs w:val="28"/>
        </w:rPr>
        <w:t>closed-loop vision</w:t>
      </w:r>
    </w:p>
    <w:p w14:paraId="7B3500B4" w14:textId="77777777" w:rsidR="00696BB6" w:rsidRPr="00E66A2D" w:rsidRDefault="00696BB6" w:rsidP="00B12D02">
      <w:pPr>
        <w:spacing w:after="0" w:line="360" w:lineRule="auto"/>
        <w:jc w:val="center"/>
        <w:rPr>
          <w:rFonts w:asciiTheme="majorBidi" w:hAnsiTheme="majorBidi" w:cstheme="majorBidi"/>
          <w:sz w:val="24"/>
          <w:szCs w:val="24"/>
        </w:rPr>
      </w:pPr>
    </w:p>
    <w:p w14:paraId="3B68F10D" w14:textId="77777777" w:rsidR="00696BB6" w:rsidRPr="00E66A2D" w:rsidRDefault="00696BB6" w:rsidP="00B12D02">
      <w:pPr>
        <w:spacing w:line="360" w:lineRule="auto"/>
        <w:jc w:val="center"/>
        <w:rPr>
          <w:rFonts w:asciiTheme="majorBidi" w:hAnsiTheme="majorBidi" w:cstheme="majorBidi"/>
          <w:i/>
          <w:iCs/>
          <w:sz w:val="24"/>
          <w:szCs w:val="24"/>
        </w:rPr>
      </w:pPr>
      <w:r w:rsidRPr="00E66A2D">
        <w:rPr>
          <w:rFonts w:asciiTheme="majorBidi" w:hAnsiTheme="majorBidi" w:cstheme="majorBidi"/>
          <w:i/>
          <w:iCs/>
          <w:sz w:val="24"/>
          <w:szCs w:val="24"/>
        </w:rPr>
        <w:t>Liron Gruber, Amos Arieli and Ehud Ahissar</w:t>
      </w:r>
    </w:p>
    <w:p w14:paraId="5156421F" w14:textId="3934494C" w:rsidR="001618E7" w:rsidRPr="00E66A2D" w:rsidRDefault="001618E7" w:rsidP="00B12D02">
      <w:pPr>
        <w:spacing w:line="360" w:lineRule="auto"/>
        <w:jc w:val="center"/>
        <w:rPr>
          <w:rFonts w:asciiTheme="majorBidi" w:hAnsiTheme="majorBidi" w:cstheme="majorBidi"/>
          <w:sz w:val="24"/>
          <w:szCs w:val="24"/>
        </w:rPr>
      </w:pPr>
      <w:r w:rsidRPr="00E66A2D">
        <w:rPr>
          <w:rFonts w:asciiTheme="majorBidi" w:hAnsiTheme="majorBidi" w:cstheme="majorBidi"/>
          <w:sz w:val="24"/>
          <w:szCs w:val="24"/>
        </w:rPr>
        <w:t xml:space="preserve">Department of </w:t>
      </w:r>
      <w:r w:rsidR="004A625C" w:rsidRPr="00E66A2D">
        <w:rPr>
          <w:rFonts w:asciiTheme="majorBidi" w:hAnsiTheme="majorBidi" w:cstheme="majorBidi"/>
          <w:sz w:val="24"/>
          <w:szCs w:val="24"/>
        </w:rPr>
        <w:t>Neurobiology</w:t>
      </w:r>
      <w:r w:rsidRPr="00E66A2D">
        <w:rPr>
          <w:rFonts w:asciiTheme="majorBidi" w:hAnsiTheme="majorBidi" w:cstheme="majorBidi"/>
          <w:sz w:val="24"/>
          <w:szCs w:val="24"/>
        </w:rPr>
        <w:t>, Weizmann Institute, Rehovot, Israel</w:t>
      </w:r>
    </w:p>
    <w:p w14:paraId="68773303" w14:textId="31856FED" w:rsidR="008031B2" w:rsidRPr="00E66A2D" w:rsidRDefault="00874BD5" w:rsidP="00236A54">
      <w:pPr>
        <w:pStyle w:val="m-7176105312737429122msolistparagraph"/>
        <w:shd w:val="clear" w:color="auto" w:fill="FFFFFF"/>
        <w:spacing w:line="360" w:lineRule="auto"/>
        <w:jc w:val="both"/>
        <w:rPr>
          <w:rFonts w:asciiTheme="majorBidi" w:eastAsiaTheme="minorHAnsi" w:hAnsiTheme="majorBidi" w:cstheme="majorBidi"/>
          <w:b/>
          <w:bCs/>
        </w:rPr>
      </w:pPr>
      <w:r w:rsidRPr="00E66A2D">
        <w:rPr>
          <w:rFonts w:asciiTheme="majorBidi" w:eastAsiaTheme="minorHAnsi" w:hAnsiTheme="majorBidi" w:cstheme="majorBidi"/>
          <w:b/>
          <w:bCs/>
        </w:rPr>
        <w:t xml:space="preserve">Visual perception </w:t>
      </w:r>
      <w:r w:rsidR="00353E86" w:rsidRPr="00E66A2D">
        <w:rPr>
          <w:rFonts w:asciiTheme="majorBidi" w:eastAsiaTheme="minorHAnsi" w:hAnsiTheme="majorBidi" w:cstheme="majorBidi"/>
          <w:b/>
          <w:bCs/>
        </w:rPr>
        <w:t xml:space="preserve">is based on continuous eye movements, yielding </w:t>
      </w:r>
      <w:r w:rsidRPr="00E66A2D">
        <w:rPr>
          <w:rFonts w:asciiTheme="majorBidi" w:eastAsiaTheme="minorHAnsi" w:hAnsiTheme="majorBidi" w:cstheme="majorBidi"/>
          <w:b/>
          <w:bCs/>
        </w:rPr>
        <w:t xml:space="preserve">abrupt </w:t>
      </w:r>
      <w:r w:rsidR="005F141D" w:rsidRPr="00E66A2D">
        <w:rPr>
          <w:rFonts w:asciiTheme="majorBidi" w:eastAsiaTheme="minorHAnsi" w:hAnsiTheme="majorBidi" w:cstheme="majorBidi"/>
          <w:b/>
          <w:bCs/>
        </w:rPr>
        <w:t>switching</w:t>
      </w:r>
      <w:r w:rsidRPr="00E66A2D">
        <w:rPr>
          <w:rFonts w:asciiTheme="majorBidi" w:eastAsiaTheme="minorHAnsi" w:hAnsiTheme="majorBidi" w:cstheme="majorBidi"/>
          <w:b/>
          <w:bCs/>
        </w:rPr>
        <w:t xml:space="preserve"> </w:t>
      </w:r>
      <w:r w:rsidR="00FA78B1" w:rsidRPr="00E66A2D">
        <w:rPr>
          <w:rFonts w:asciiTheme="majorBidi" w:eastAsiaTheme="minorHAnsi" w:hAnsiTheme="majorBidi" w:cstheme="majorBidi"/>
          <w:b/>
          <w:bCs/>
        </w:rPr>
        <w:t>between</w:t>
      </w:r>
      <w:r w:rsidRPr="00E66A2D">
        <w:rPr>
          <w:rFonts w:asciiTheme="majorBidi" w:eastAsiaTheme="minorHAnsi" w:hAnsiTheme="majorBidi" w:cstheme="majorBidi"/>
          <w:b/>
          <w:bCs/>
        </w:rPr>
        <w:t xml:space="preserve"> regions of interest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saccades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and scanning of these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drifts</w:t>
      </w:r>
      <w:r w:rsidR="00547AAE">
        <w:rPr>
          <w:rFonts w:asciiTheme="majorBidi" w:eastAsiaTheme="minorHAnsi" w:hAnsiTheme="majorBidi" w:cstheme="majorBidi"/>
          <w:b/>
          <w:bCs/>
        </w:rPr>
        <w:fldChar w:fldCharType="begin">
          <w:fldData xml:space="preserve">PEVuZE5vdGU+PENpdGU+PEF1dGhvcj5Ob3RvbjwvQXV0aG9yPjxZZWFyPjE5NzE8L1llYXI+PFJl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</w:fldData>
        </w:fldChar>
      </w:r>
      <w:r w:rsidR="00547AAE">
        <w:rPr>
          <w:rFonts w:asciiTheme="majorBidi" w:eastAsiaTheme="minorHAnsi" w:hAnsiTheme="majorBidi" w:cstheme="majorBidi"/>
          <w:b/>
          <w:bCs/>
        </w:rPr>
        <w:instrText xml:space="preserve"> ADDIN EN.CITE </w:instrText>
      </w:r>
      <w:r w:rsidR="00547AAE">
        <w:rPr>
          <w:rFonts w:asciiTheme="majorBidi" w:eastAsiaTheme="minorHAnsi" w:hAnsiTheme="majorBidi" w:cstheme="majorBidi"/>
          <w:b/>
          <w:bCs/>
        </w:rPr>
        <w:fldChar w:fldCharType="begin">
          <w:fldData xml:space="preserve">PEVuZE5vdGU+PENpdGU+PEF1dGhvcj5Ob3RvbjwvQXV0aG9yPjxZZWFyPjE5NzE8L1llYXI+PFJl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</w:fldData>
        </w:fldChar>
      </w:r>
      <w:r w:rsidR="00547AAE">
        <w:rPr>
          <w:rFonts w:asciiTheme="majorBidi" w:eastAsiaTheme="minorHAnsi" w:hAnsiTheme="majorBidi" w:cstheme="majorBidi"/>
          <w:b/>
          <w:bCs/>
        </w:rPr>
        <w:instrText xml:space="preserve"> ADDIN EN.CITE.DATA </w:instrText>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end"/>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separate"/>
      </w:r>
      <w:r w:rsidR="00547AAE" w:rsidRPr="00547AAE">
        <w:rPr>
          <w:rFonts w:asciiTheme="majorBidi" w:eastAsiaTheme="minorHAnsi" w:hAnsiTheme="majorBidi" w:cstheme="majorBidi"/>
          <w:b/>
          <w:bCs/>
          <w:noProof/>
          <w:vertAlign w:val="superscript"/>
        </w:rPr>
        <w:t>1-3</w:t>
      </w:r>
      <w:r w:rsidR="00547AAE">
        <w:rPr>
          <w:rFonts w:asciiTheme="majorBidi" w:eastAsiaTheme="minorHAnsi" w:hAnsiTheme="majorBidi" w:cstheme="majorBidi"/>
          <w:b/>
          <w:bCs/>
        </w:rPr>
        <w:fldChar w:fldCharType="end"/>
      </w:r>
      <w:r w:rsidRPr="00547AAE">
        <w:rPr>
          <w:rFonts w:asciiTheme="majorBidi" w:eastAsiaTheme="minorHAnsi" w:hAnsiTheme="majorBidi" w:cstheme="majorBidi"/>
          <w:b/>
          <w:bCs/>
        </w:rPr>
        <w:t xml:space="preserve">. </w:t>
      </w:r>
      <w:r w:rsidR="0024265D" w:rsidRPr="00547AAE">
        <w:rPr>
          <w:rFonts w:asciiTheme="majorBidi" w:eastAsiaTheme="minorHAnsi" w:hAnsiTheme="majorBidi" w:cstheme="majorBidi"/>
          <w:b/>
          <w:bCs/>
        </w:rPr>
        <w:t>Wherea</w:t>
      </w:r>
      <w:r w:rsidR="0024265D" w:rsidRPr="00E66A2D">
        <w:rPr>
          <w:rFonts w:asciiTheme="majorBidi" w:eastAsiaTheme="minorHAnsi" w:hAnsiTheme="majorBidi" w:cstheme="majorBidi"/>
          <w:b/>
          <w:bCs/>
        </w:rPr>
        <w:t xml:space="preserve">s saccades are commonly considered to result </w:t>
      </w:r>
      <w:r w:rsidR="00FD4781" w:rsidRPr="00E66A2D">
        <w:rPr>
          <w:rFonts w:asciiTheme="majorBidi" w:eastAsiaTheme="minorHAnsi" w:hAnsiTheme="majorBidi" w:cstheme="majorBidi"/>
          <w:b/>
          <w:bCs/>
        </w:rPr>
        <w:t xml:space="preserve">in part </w:t>
      </w:r>
      <w:r w:rsidR="0024265D" w:rsidRPr="00E66A2D">
        <w:rPr>
          <w:rFonts w:asciiTheme="majorBidi" w:eastAsiaTheme="minorHAnsi" w:hAnsiTheme="majorBidi" w:cstheme="majorBidi"/>
          <w:b/>
          <w:bCs/>
        </w:rPr>
        <w:t>from closed-loop dynamics related to scene analysis, drifts are commonly considered to function in an open-loop scheme</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 xml:space="preserve">their kinematics </w:t>
      </w:r>
      <w:r w:rsidR="00C82AEA" w:rsidRPr="00E66A2D">
        <w:rPr>
          <w:rFonts w:asciiTheme="majorBidi" w:eastAsiaTheme="minorHAnsi" w:hAnsiTheme="majorBidi" w:cstheme="majorBidi"/>
          <w:b/>
          <w:bCs/>
        </w:rPr>
        <w:t xml:space="preserve">are </w:t>
      </w:r>
      <w:r w:rsidR="00FD4781" w:rsidRPr="00E66A2D">
        <w:rPr>
          <w:rFonts w:asciiTheme="majorBidi" w:eastAsiaTheme="minorHAnsi" w:hAnsiTheme="majorBidi" w:cstheme="majorBidi"/>
          <w:b/>
          <w:bCs/>
        </w:rPr>
        <w:t>assumed</w:t>
      </w:r>
      <w:r w:rsidR="00236A54">
        <w:rPr>
          <w:rFonts w:asciiTheme="majorBidi" w:eastAsiaTheme="minorHAnsi" w:hAnsiTheme="majorBidi" w:cstheme="majorBidi"/>
          <w:b/>
          <w:bCs/>
        </w:rPr>
        <w:t xml:space="preserve"> to be </w:t>
      </w:r>
      <w:r w:rsidR="00FD4781" w:rsidRPr="00E66A2D">
        <w:rPr>
          <w:rFonts w:asciiTheme="majorBidi" w:eastAsiaTheme="minorHAnsi" w:hAnsiTheme="majorBidi" w:cstheme="majorBidi"/>
          <w:b/>
          <w:bCs/>
        </w:rPr>
        <w:t xml:space="preserve"> independent of the visual input</w:t>
      </w:r>
      <w:r w:rsidR="00547AAE">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dCI+Miw0PC9zdHlsZT48L0Rpc3BsYXlUZXh0PjxyZWNvcmQ+PHJlYy1udW1iZXI+MTIwMzwvcmVj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547AAE">
        <w:rPr>
          <w:rFonts w:asciiTheme="majorBidi" w:eastAsiaTheme="minorHAnsi" w:hAnsiTheme="majorBidi" w:cstheme="majorBidi"/>
          <w:b/>
          <w:bCs/>
        </w:rPr>
        <w:instrText xml:space="preserve"> ADDIN EN.CITE </w:instrText>
      </w:r>
      <w:r w:rsidR="00547AAE">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dCI+Miw0PC9zdHlsZT48L0Rpc3BsYXlUZXh0PjxyZWNvcmQ+PHJlYy1udW1iZXI+MTIwMzwvcmVj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547AAE">
        <w:rPr>
          <w:rFonts w:asciiTheme="majorBidi" w:eastAsiaTheme="minorHAnsi" w:hAnsiTheme="majorBidi" w:cstheme="majorBidi"/>
          <w:b/>
          <w:bCs/>
        </w:rPr>
        <w:instrText xml:space="preserve"> ADDIN EN.CITE.DATA </w:instrText>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end"/>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separate"/>
      </w:r>
      <w:r w:rsidR="00547AAE" w:rsidRPr="00547AAE">
        <w:rPr>
          <w:rFonts w:asciiTheme="majorBidi" w:eastAsiaTheme="minorHAnsi" w:hAnsiTheme="majorBidi" w:cstheme="majorBidi"/>
          <w:b/>
          <w:bCs/>
          <w:noProof/>
          <w:vertAlign w:val="superscript"/>
        </w:rPr>
        <w:t>2,4</w:t>
      </w:r>
      <w:r w:rsidR="00547AAE">
        <w:rPr>
          <w:rFonts w:asciiTheme="majorBidi" w:eastAsiaTheme="minorHAnsi" w:hAnsiTheme="majorBidi" w:cstheme="majorBidi"/>
          <w:b/>
          <w:bCs/>
        </w:rPr>
        <w:fldChar w:fldCharType="end"/>
      </w:r>
      <w:r w:rsidR="00FD4781" w:rsidRPr="00E66A2D">
        <w:rPr>
          <w:rFonts w:asciiTheme="majorBidi" w:eastAsiaTheme="minorHAnsi" w:hAnsiTheme="majorBidi" w:cstheme="majorBidi"/>
          <w:b/>
          <w:bCs/>
        </w:rPr>
        <w:t>.</w:t>
      </w:r>
      <w:r w:rsidR="005447B5" w:rsidRPr="00E66A2D">
        <w:rPr>
          <w:rFonts w:asciiTheme="majorBidi" w:eastAsiaTheme="minorHAnsi" w:hAnsiTheme="majorBidi" w:cstheme="majorBidi"/>
          <w:b/>
          <w:bCs/>
        </w:rPr>
        <w:t xml:space="preserve"> </w:t>
      </w:r>
      <w:r w:rsidR="008031B2" w:rsidRPr="00E66A2D">
        <w:rPr>
          <w:rFonts w:asciiTheme="majorBidi" w:eastAsiaTheme="minorHAnsi" w:hAnsiTheme="majorBidi" w:cstheme="majorBidi"/>
          <w:b/>
          <w:bCs/>
        </w:rPr>
        <w:t>We tested th</w:t>
      </w:r>
      <w:r w:rsidR="001B4AD1" w:rsidRPr="00E66A2D">
        <w:rPr>
          <w:rFonts w:asciiTheme="majorBidi" w:eastAsiaTheme="minorHAnsi" w:hAnsiTheme="majorBidi" w:cstheme="majorBidi"/>
          <w:b/>
          <w:bCs/>
        </w:rPr>
        <w:t>is dependency</w:t>
      </w:r>
      <w:r w:rsidR="008031B2" w:rsidRPr="00E66A2D">
        <w:rPr>
          <w:rFonts w:asciiTheme="majorBidi" w:eastAsiaTheme="minorHAnsi" w:hAnsiTheme="majorBidi" w:cstheme="majorBidi"/>
          <w:b/>
          <w:bCs/>
        </w:rPr>
        <w:t xml:space="preserve"> </w:t>
      </w:r>
      <w:r w:rsidR="005447B5" w:rsidRPr="00E66A2D">
        <w:rPr>
          <w:rFonts w:asciiTheme="majorBidi" w:eastAsiaTheme="minorHAnsi" w:hAnsiTheme="majorBidi" w:cstheme="majorBidi"/>
          <w:b/>
          <w:bCs/>
        </w:rPr>
        <w:t>in</w:t>
      </w:r>
      <w:r w:rsidR="00F11E03" w:rsidRPr="00E66A2D">
        <w:rPr>
          <w:rFonts w:asciiTheme="majorBidi" w:eastAsiaTheme="minorHAnsi" w:hAnsiTheme="majorBidi" w:cstheme="majorBidi"/>
          <w:b/>
          <w:bCs/>
        </w:rPr>
        <w:t xml:space="preserve"> human </w:t>
      </w:r>
      <w:r w:rsidR="005447B5" w:rsidRPr="00E66A2D">
        <w:rPr>
          <w:rFonts w:asciiTheme="majorBidi" w:eastAsiaTheme="minorHAnsi" w:hAnsiTheme="majorBidi" w:cstheme="majorBidi"/>
          <w:b/>
          <w:bCs/>
        </w:rPr>
        <w:t xml:space="preserve">subjects perceiving </w:t>
      </w:r>
      <w:r w:rsidR="003B06FD" w:rsidRPr="00E66A2D">
        <w:rPr>
          <w:rFonts w:asciiTheme="majorBidi" w:eastAsiaTheme="minorHAnsi" w:hAnsiTheme="majorBidi" w:cstheme="majorBidi"/>
          <w:b/>
          <w:bCs/>
        </w:rPr>
        <w:t>basic geometrical shapes</w:t>
      </w:r>
      <w:r w:rsidR="00F11E03" w:rsidRPr="00E66A2D">
        <w:rPr>
          <w:rFonts w:asciiTheme="majorBidi" w:eastAsiaTheme="minorHAnsi" w:hAnsiTheme="majorBidi" w:cstheme="majorBidi"/>
          <w:b/>
          <w:bCs/>
        </w:rPr>
        <w:t>.</w:t>
      </w:r>
      <w:r w:rsidR="00BD3772" w:rsidRPr="00E66A2D">
        <w:rPr>
          <w:rFonts w:asciiTheme="majorBidi" w:eastAsiaTheme="minorHAnsi" w:hAnsiTheme="majorBidi" w:cstheme="majorBidi"/>
          <w:b/>
          <w:bCs/>
        </w:rPr>
        <w:t xml:space="preserve"> We modulated the spatial information </w:t>
      </w:r>
      <w:r w:rsidR="001C0844" w:rsidRPr="00E66A2D">
        <w:rPr>
          <w:rFonts w:asciiTheme="majorBidi" w:eastAsiaTheme="minorHAnsi" w:hAnsiTheme="majorBidi" w:cstheme="majorBidi"/>
          <w:b/>
          <w:bCs/>
        </w:rPr>
        <w:t xml:space="preserve">that is available to them </w:t>
      </w:r>
      <w:r w:rsidR="00BD3772" w:rsidRPr="00E66A2D">
        <w:rPr>
          <w:rFonts w:asciiTheme="majorBidi" w:eastAsiaTheme="minorHAnsi" w:hAnsiTheme="majorBidi" w:cstheme="majorBidi"/>
          <w:b/>
          <w:bCs/>
        </w:rPr>
        <w:t xml:space="preserve">by changing stimulus size and by changing the effective retinal size – the latter was achieved by real-time tunneling of the gaze to a limited window around its center. </w:t>
      </w:r>
      <w:r w:rsidR="00A94217">
        <w:rPr>
          <w:rFonts w:asciiTheme="majorBidi" w:eastAsiaTheme="minorHAnsi" w:hAnsiTheme="majorBidi" w:cstheme="majorBidi"/>
          <w:b/>
          <w:bCs/>
        </w:rPr>
        <w:t xml:space="preserve">Recording of the subjects’ eye movements revealed </w:t>
      </w:r>
      <w:r w:rsidR="00715814" w:rsidRPr="00E66A2D">
        <w:rPr>
          <w:rFonts w:asciiTheme="majorBidi" w:eastAsiaTheme="minorHAnsi" w:hAnsiTheme="majorBidi" w:cstheme="majorBidi"/>
          <w:b/>
          <w:bCs/>
        </w:rPr>
        <w:t xml:space="preserve">clear </w:t>
      </w:r>
      <w:r w:rsidR="00A94217">
        <w:rPr>
          <w:rFonts w:asciiTheme="majorBidi" w:eastAsiaTheme="minorHAnsi" w:hAnsiTheme="majorBidi" w:cstheme="majorBidi"/>
          <w:b/>
          <w:bCs/>
        </w:rPr>
        <w:t xml:space="preserve">signatures of </w:t>
      </w:r>
      <w:r w:rsidR="00715814" w:rsidRPr="00E66A2D">
        <w:rPr>
          <w:rFonts w:asciiTheme="majorBidi" w:eastAsiaTheme="minorHAnsi" w:hAnsiTheme="majorBidi" w:cstheme="majorBidi"/>
          <w:b/>
          <w:bCs/>
        </w:rPr>
        <w:t xml:space="preserve">closed-loop </w:t>
      </w:r>
      <w:r w:rsidR="00A94217">
        <w:rPr>
          <w:rFonts w:asciiTheme="majorBidi" w:eastAsiaTheme="minorHAnsi" w:hAnsiTheme="majorBidi" w:cstheme="majorBidi"/>
          <w:b/>
          <w:bCs/>
        </w:rPr>
        <w:t>vision</w:t>
      </w:r>
      <w:r w:rsidR="00FA606D" w:rsidRPr="00E66A2D">
        <w:rPr>
          <w:rFonts w:asciiTheme="majorBidi" w:eastAsiaTheme="minorHAnsi" w:hAnsiTheme="majorBidi" w:cstheme="majorBidi"/>
          <w:b/>
          <w:bCs/>
        </w:rPr>
        <w:t xml:space="preserve">. </w:t>
      </w:r>
      <w:commentRangeStart w:id="0"/>
      <w:ins w:id="1" w:author="bnuri" w:date="2018-04-24T14:30:00Z">
        <w:r w:rsidR="00236A54">
          <w:rPr>
            <w:rFonts w:asciiTheme="majorBidi" w:eastAsiaTheme="minorHAnsi" w:hAnsiTheme="majorBidi" w:cstheme="majorBidi"/>
            <w:b/>
            <w:bCs/>
          </w:rPr>
          <w:t xml:space="preserve"> $ </w:t>
        </w:r>
      </w:ins>
      <w:commentRangeEnd w:id="0"/>
      <w:r w:rsidR="001C17C7">
        <w:rPr>
          <w:rStyle w:val="CommentReference"/>
          <w:rFonts w:asciiTheme="minorHAnsi" w:eastAsiaTheme="minorHAnsi" w:hAnsiTheme="minorHAnsi" w:cstheme="minorBidi"/>
        </w:rPr>
        <w:commentReference w:id="0"/>
      </w:r>
      <w:ins w:id="2" w:author="bnuri" w:date="2018-04-24T14:30:00Z">
        <w:r w:rsidR="00236A54">
          <w:rPr>
            <w:rFonts w:asciiTheme="majorBidi" w:eastAsiaTheme="minorHAnsi" w:hAnsiTheme="majorBidi" w:cstheme="majorBidi"/>
            <w:b/>
            <w:bCs/>
          </w:rPr>
          <w:t xml:space="preserve">since it is already known that saccades are closed loop- </w:t>
        </w:r>
      </w:ins>
      <w:ins w:id="3" w:author="bnuri" w:date="2018-04-24T14:33:00Z">
        <w:r w:rsidR="00236A54">
          <w:rPr>
            <w:rFonts w:asciiTheme="majorBidi" w:eastAsiaTheme="minorHAnsi" w:hAnsiTheme="majorBidi" w:cstheme="majorBidi"/>
            <w:b/>
            <w:bCs/>
          </w:rPr>
          <w:t>you need to clarify the novelty here- is it only drifts or also some paraemters of saccades which are novel?</w:t>
        </w:r>
      </w:ins>
      <w:ins w:id="4" w:author="bnuri" w:date="2018-04-24T14:30:00Z">
        <w:r w:rsidR="00236A54">
          <w:rPr>
            <w:rFonts w:asciiTheme="majorBidi" w:eastAsiaTheme="minorHAnsi" w:hAnsiTheme="majorBidi" w:cstheme="majorBidi"/>
            <w:b/>
            <w:bCs/>
          </w:rPr>
          <w:t xml:space="preserve">. </w:t>
        </w:r>
      </w:ins>
      <w:r w:rsidR="00FA606D" w:rsidRPr="00E66A2D">
        <w:rPr>
          <w:rFonts w:asciiTheme="majorBidi" w:eastAsiaTheme="minorHAnsi" w:hAnsiTheme="majorBidi" w:cstheme="majorBidi"/>
          <w:b/>
          <w:bCs/>
        </w:rPr>
        <w:t>First, the eyes often scanned the borders of the images,</w:t>
      </w:r>
      <w:r w:rsidR="001C0844" w:rsidRPr="00E66A2D">
        <w:rPr>
          <w:rFonts w:asciiTheme="majorBidi" w:eastAsiaTheme="minorHAnsi" w:hAnsiTheme="majorBidi" w:cstheme="majorBidi"/>
          <w:b/>
          <w:bCs/>
        </w:rPr>
        <w:t xml:space="preserve"> in a manner that necessitated</w:t>
      </w:r>
      <w:r w:rsidR="00715814" w:rsidRPr="00E66A2D">
        <w:rPr>
          <w:rFonts w:asciiTheme="majorBidi" w:eastAsiaTheme="minorHAnsi" w:hAnsiTheme="majorBidi" w:cstheme="majorBidi"/>
          <w:b/>
          <w:bCs/>
        </w:rPr>
        <w:t xml:space="preserve"> relying on concurrent sensory data</w:t>
      </w:r>
      <w:ins w:id="5" w:author="bnuri" w:date="2018-04-24T14:30:00Z">
        <w:r w:rsidR="00236A54">
          <w:rPr>
            <w:rFonts w:asciiTheme="majorBidi" w:eastAsiaTheme="minorHAnsi" w:hAnsiTheme="majorBidi" w:cstheme="majorBidi"/>
            <w:b/>
            <w:bCs/>
          </w:rPr>
          <w:t xml:space="preserve"> $ again- this may be a result of saccades rather than drift?$</w:t>
        </w:r>
      </w:ins>
      <w:r w:rsidR="00715814" w:rsidRPr="00E66A2D">
        <w:rPr>
          <w:rFonts w:asciiTheme="majorBidi" w:eastAsiaTheme="minorHAnsi" w:hAnsiTheme="majorBidi" w:cstheme="majorBidi"/>
          <w:b/>
          <w:bCs/>
        </w:rPr>
        <w:t xml:space="preserve">. </w:t>
      </w:r>
      <w:r w:rsidR="00FA606D" w:rsidRPr="00E66A2D">
        <w:rPr>
          <w:rFonts w:asciiTheme="majorBidi" w:eastAsiaTheme="minorHAnsi" w:hAnsiTheme="majorBidi" w:cstheme="majorBidi"/>
          <w:b/>
          <w:bCs/>
        </w:rPr>
        <w:t xml:space="preserve">Second, </w:t>
      </w:r>
      <w:r w:rsidR="001C0844" w:rsidRPr="00E66A2D">
        <w:rPr>
          <w:rFonts w:asciiTheme="majorBidi" w:eastAsiaTheme="minorHAnsi" w:hAnsiTheme="majorBidi" w:cstheme="majorBidi"/>
          <w:b/>
          <w:bCs/>
        </w:rPr>
        <w:t xml:space="preserve">when challenged </w:t>
      </w:r>
      <w:r w:rsidR="00FA606D" w:rsidRPr="00E66A2D">
        <w:rPr>
          <w:rFonts w:asciiTheme="majorBidi" w:eastAsiaTheme="minorHAnsi" w:hAnsiTheme="majorBidi" w:cstheme="majorBidi"/>
          <w:b/>
          <w:bCs/>
        </w:rPr>
        <w:t xml:space="preserve">the visual system </w:t>
      </w:r>
      <w:r w:rsidR="00DC1B5F" w:rsidRPr="00E66A2D">
        <w:rPr>
          <w:rFonts w:asciiTheme="majorBidi" w:eastAsiaTheme="minorHAnsi" w:hAnsiTheme="majorBidi" w:cstheme="majorBidi"/>
          <w:b/>
          <w:bCs/>
        </w:rPr>
        <w:t xml:space="preserve">maintained </w:t>
      </w:r>
      <w:r w:rsidR="005105F4">
        <w:rPr>
          <w:rFonts w:asciiTheme="majorBidi" w:eastAsiaTheme="minorHAnsi" w:hAnsiTheme="majorBidi" w:cstheme="majorBidi"/>
          <w:b/>
          <w:bCs/>
        </w:rPr>
        <w:t xml:space="preserve">certain </w:t>
      </w:r>
      <w:r w:rsidR="00DC1B5F" w:rsidRPr="00E66A2D">
        <w:rPr>
          <w:rFonts w:asciiTheme="majorBidi" w:eastAsiaTheme="minorHAnsi" w:hAnsiTheme="majorBidi" w:cstheme="majorBidi"/>
          <w:b/>
          <w:bCs/>
        </w:rPr>
        <w:t xml:space="preserve">acquisition parameters by modifying </w:t>
      </w:r>
      <w:r w:rsidR="00D82CCE">
        <w:rPr>
          <w:rFonts w:asciiTheme="majorBidi" w:eastAsiaTheme="minorHAnsi" w:hAnsiTheme="majorBidi" w:cstheme="majorBidi"/>
          <w:b/>
          <w:bCs/>
        </w:rPr>
        <w:t>saccadic rate</w:t>
      </w:r>
      <w:ins w:id="6" w:author="bnuri" w:date="2018-04-24T14:31:00Z">
        <w:r w:rsidR="00236A54">
          <w:rPr>
            <w:rFonts w:asciiTheme="majorBidi" w:eastAsiaTheme="minorHAnsi" w:hAnsiTheme="majorBidi" w:cstheme="majorBidi"/>
            <w:b/>
            <w:bCs/>
          </w:rPr>
          <w:t xml:space="preserve"> $</w:t>
        </w:r>
      </w:ins>
      <w:r w:rsidR="00FA606D" w:rsidRPr="00E66A2D">
        <w:rPr>
          <w:rFonts w:asciiTheme="majorBidi" w:eastAsiaTheme="minorHAnsi" w:hAnsiTheme="majorBidi" w:cstheme="majorBidi"/>
          <w:b/>
          <w:bCs/>
        </w:rPr>
        <w:t xml:space="preserve"> and drift </w:t>
      </w:r>
      <w:r w:rsidR="00DC1B5F" w:rsidRPr="00E66A2D">
        <w:rPr>
          <w:rFonts w:asciiTheme="majorBidi" w:eastAsiaTheme="minorHAnsi" w:hAnsiTheme="majorBidi" w:cstheme="majorBidi"/>
          <w:b/>
          <w:bCs/>
        </w:rPr>
        <w:t>kinematics</w:t>
      </w:r>
      <w:r w:rsidR="001C0844" w:rsidRPr="00E66A2D">
        <w:rPr>
          <w:rFonts w:asciiTheme="majorBidi" w:eastAsiaTheme="minorHAnsi" w:hAnsiTheme="majorBidi" w:cstheme="majorBidi"/>
          <w:b/>
          <w:bCs/>
        </w:rPr>
        <w:t xml:space="preserve">. </w:t>
      </w:r>
      <w:r w:rsidR="003C2163" w:rsidRPr="00E66A2D">
        <w:rPr>
          <w:rFonts w:asciiTheme="majorBidi" w:eastAsiaTheme="minorHAnsi" w:hAnsiTheme="majorBidi" w:cstheme="majorBidi"/>
          <w:b/>
          <w:bCs/>
        </w:rPr>
        <w:t xml:space="preserve">Third, the system </w:t>
      </w:r>
      <w:r w:rsidR="004A625C" w:rsidRPr="00E66A2D">
        <w:rPr>
          <w:rFonts w:asciiTheme="majorBidi" w:eastAsiaTheme="minorHAnsi" w:hAnsiTheme="majorBidi" w:cstheme="majorBidi"/>
          <w:b/>
          <w:bCs/>
        </w:rPr>
        <w:t>conver</w:t>
      </w:r>
      <w:r w:rsidR="00BB0314" w:rsidRPr="00E66A2D">
        <w:rPr>
          <w:rFonts w:asciiTheme="majorBidi" w:eastAsiaTheme="minorHAnsi" w:hAnsiTheme="majorBidi" w:cstheme="majorBidi"/>
          <w:b/>
          <w:bCs/>
        </w:rPr>
        <w:t>ged</w:t>
      </w:r>
      <w:r w:rsidR="004A625C" w:rsidRPr="00E66A2D">
        <w:rPr>
          <w:rFonts w:asciiTheme="majorBidi" w:eastAsiaTheme="minorHAnsi" w:hAnsiTheme="majorBidi" w:cstheme="majorBidi"/>
          <w:b/>
          <w:bCs/>
        </w:rPr>
        <w:t xml:space="preserve"> to its </w:t>
      </w:r>
      <w:r w:rsidR="00482028" w:rsidRPr="00E66A2D">
        <w:rPr>
          <w:rFonts w:asciiTheme="majorBidi" w:eastAsiaTheme="minorHAnsi" w:hAnsiTheme="majorBidi" w:cstheme="majorBidi"/>
          <w:b/>
          <w:bCs/>
        </w:rPr>
        <w:t>target</w:t>
      </w:r>
      <w:r w:rsidR="004A625C" w:rsidRPr="00E66A2D">
        <w:rPr>
          <w:rFonts w:asciiTheme="majorBidi" w:eastAsiaTheme="minorHAnsi" w:hAnsiTheme="majorBidi" w:cstheme="majorBidi"/>
          <w:b/>
          <w:bCs/>
        </w:rPr>
        <w:t xml:space="preserve"> </w:t>
      </w:r>
      <w:r w:rsidR="005105F4">
        <w:rPr>
          <w:rFonts w:asciiTheme="majorBidi" w:eastAsiaTheme="minorHAnsi" w:hAnsiTheme="majorBidi" w:cstheme="majorBidi"/>
          <w:b/>
          <w:bCs/>
        </w:rPr>
        <w:t xml:space="preserve">drift </w:t>
      </w:r>
      <w:r w:rsidR="00E2047B" w:rsidRPr="00E66A2D">
        <w:rPr>
          <w:rFonts w:asciiTheme="majorBidi" w:eastAsiaTheme="minorHAnsi" w:hAnsiTheme="majorBidi" w:cstheme="majorBidi"/>
          <w:b/>
          <w:bCs/>
        </w:rPr>
        <w:t>kinematics</w:t>
      </w:r>
      <w:r w:rsidR="00BB0314" w:rsidRPr="00E66A2D">
        <w:rPr>
          <w:rFonts w:asciiTheme="majorBidi" w:eastAsiaTheme="minorHAnsi" w:hAnsiTheme="majorBidi" w:cstheme="majorBidi"/>
          <w:b/>
          <w:bCs/>
        </w:rPr>
        <w:t xml:space="preserve"> </w:t>
      </w:r>
      <w:r w:rsidR="004A625C" w:rsidRPr="00E66A2D">
        <w:rPr>
          <w:rFonts w:asciiTheme="majorBidi" w:eastAsiaTheme="minorHAnsi" w:hAnsiTheme="majorBidi" w:cstheme="majorBidi"/>
          <w:b/>
          <w:bCs/>
        </w:rPr>
        <w:t xml:space="preserve">anew during each </w:t>
      </w:r>
      <w:r w:rsidR="003C2163" w:rsidRPr="00E66A2D">
        <w:rPr>
          <w:rFonts w:asciiTheme="majorBidi" w:eastAsiaTheme="minorHAnsi" w:hAnsiTheme="majorBidi" w:cstheme="majorBidi"/>
          <w:b/>
          <w:bCs/>
        </w:rPr>
        <w:t>fixational pause</w:t>
      </w:r>
      <w:r w:rsidR="00482028" w:rsidRPr="00E66A2D">
        <w:rPr>
          <w:rFonts w:asciiTheme="majorBidi" w:eastAsiaTheme="minorHAnsi" w:hAnsiTheme="majorBidi" w:cstheme="majorBidi"/>
          <w:b/>
          <w:bCs/>
        </w:rPr>
        <w:t xml:space="preserve"> (henceforth “pause”)</w:t>
      </w:r>
      <w:r w:rsidR="004A625C" w:rsidRPr="00E66A2D">
        <w:rPr>
          <w:rFonts w:asciiTheme="majorBidi" w:eastAsiaTheme="minorHAnsi" w:hAnsiTheme="majorBidi" w:cstheme="majorBidi"/>
          <w:b/>
          <w:bCs/>
        </w:rPr>
        <w:t xml:space="preserve">, </w:t>
      </w:r>
      <w:r w:rsidR="00BB0314" w:rsidRPr="00E66A2D">
        <w:rPr>
          <w:rFonts w:asciiTheme="majorBidi" w:eastAsiaTheme="minorHAnsi" w:hAnsiTheme="majorBidi" w:cstheme="majorBidi"/>
          <w:b/>
          <w:bCs/>
        </w:rPr>
        <w:t>converging to</w:t>
      </w:r>
      <w:r w:rsidR="003C2163" w:rsidRPr="00E66A2D">
        <w:rPr>
          <w:rFonts w:asciiTheme="majorBidi" w:eastAsiaTheme="minorHAnsi" w:hAnsiTheme="majorBidi" w:cstheme="majorBidi"/>
          <w:b/>
          <w:bCs/>
        </w:rPr>
        <w:t xml:space="preserve"> significantly different </w:t>
      </w:r>
      <w:r w:rsidR="00E2047B" w:rsidRPr="00E66A2D">
        <w:rPr>
          <w:rFonts w:asciiTheme="majorBidi" w:eastAsiaTheme="minorHAnsi" w:hAnsiTheme="majorBidi" w:cstheme="majorBidi"/>
          <w:b/>
          <w:bCs/>
        </w:rPr>
        <w:t>kinematics</w:t>
      </w:r>
      <w:r w:rsidR="003C2163" w:rsidRPr="00E66A2D">
        <w:rPr>
          <w:rFonts w:asciiTheme="majorBidi" w:eastAsiaTheme="minorHAnsi" w:hAnsiTheme="majorBidi" w:cstheme="majorBidi"/>
          <w:b/>
          <w:bCs/>
        </w:rPr>
        <w:t xml:space="preserve"> depending on </w:t>
      </w:r>
      <w:r w:rsidR="00A46738" w:rsidRPr="00E66A2D">
        <w:rPr>
          <w:rFonts w:asciiTheme="majorBidi" w:eastAsiaTheme="minorHAnsi" w:hAnsiTheme="majorBidi" w:cstheme="majorBidi"/>
          <w:b/>
          <w:bCs/>
        </w:rPr>
        <w:t>the viewing condition</w:t>
      </w:r>
      <w:ins w:id="7" w:author="bnuri" w:date="2018-04-24T14:32:00Z">
        <w:r w:rsidR="00236A54">
          <w:rPr>
            <w:rFonts w:asciiTheme="majorBidi" w:eastAsiaTheme="minorHAnsi" w:hAnsiTheme="majorBidi" w:cstheme="majorBidi"/>
            <w:b/>
            <w:bCs/>
          </w:rPr>
          <w:t xml:space="preserve"> </w:t>
        </w:r>
        <w:commentRangeStart w:id="8"/>
        <w:r w:rsidR="00236A54">
          <w:rPr>
            <w:rFonts w:asciiTheme="majorBidi" w:eastAsiaTheme="minorHAnsi" w:hAnsiTheme="majorBidi" w:cstheme="majorBidi"/>
            <w:b/>
            <w:bCs/>
          </w:rPr>
          <w:t xml:space="preserve">$ </w:t>
        </w:r>
      </w:ins>
      <w:commentRangeEnd w:id="8"/>
      <w:r w:rsidR="001C17C7">
        <w:rPr>
          <w:rStyle w:val="CommentReference"/>
          <w:rFonts w:asciiTheme="minorHAnsi" w:eastAsiaTheme="minorHAnsi" w:hAnsiTheme="minorHAnsi" w:cstheme="minorBidi"/>
        </w:rPr>
        <w:commentReference w:id="8"/>
      </w:r>
      <w:ins w:id="9" w:author="bnuri" w:date="2018-04-24T14:32:00Z">
        <w:r w:rsidR="00236A54">
          <w:rPr>
            <w:rFonts w:asciiTheme="majorBidi" w:eastAsiaTheme="minorHAnsi" w:hAnsiTheme="majorBidi" w:cstheme="majorBidi"/>
            <w:b/>
            <w:bCs/>
          </w:rPr>
          <w:t>not clear when the system diverged before converging$</w:t>
        </w:r>
      </w:ins>
      <w:r w:rsidR="003C2163" w:rsidRPr="00E66A2D">
        <w:rPr>
          <w:rFonts w:asciiTheme="majorBidi" w:eastAsiaTheme="minorHAnsi" w:hAnsiTheme="majorBidi" w:cstheme="majorBidi"/>
          <w:b/>
          <w:bCs/>
        </w:rPr>
        <w:t xml:space="preserve">. </w:t>
      </w:r>
      <w:r w:rsidR="001618E7" w:rsidRPr="00E66A2D">
        <w:rPr>
          <w:rFonts w:asciiTheme="majorBidi" w:eastAsiaTheme="minorHAnsi" w:hAnsiTheme="majorBidi" w:cstheme="majorBidi"/>
          <w:b/>
          <w:bCs/>
        </w:rPr>
        <w:t>Overall,</w:t>
      </w:r>
      <w:r w:rsidR="002473F7" w:rsidRPr="00E66A2D">
        <w:rPr>
          <w:rFonts w:asciiTheme="majorBidi" w:eastAsiaTheme="minorHAnsi" w:hAnsiTheme="majorBidi" w:cstheme="majorBidi"/>
          <w:b/>
          <w:bCs/>
        </w:rPr>
        <w:t xml:space="preserve"> t</w:t>
      </w:r>
      <w:r w:rsidR="008031B2" w:rsidRPr="00E66A2D">
        <w:rPr>
          <w:rFonts w:asciiTheme="majorBidi" w:eastAsiaTheme="minorHAnsi" w:hAnsiTheme="majorBidi" w:cstheme="majorBidi"/>
          <w:b/>
          <w:bCs/>
        </w:rPr>
        <w:t xml:space="preserve">hese </w:t>
      </w:r>
      <w:r w:rsidR="002F5A1D" w:rsidRPr="00E66A2D">
        <w:rPr>
          <w:rFonts w:asciiTheme="majorBidi" w:eastAsiaTheme="minorHAnsi" w:hAnsiTheme="majorBidi" w:cstheme="majorBidi"/>
          <w:b/>
          <w:bCs/>
        </w:rPr>
        <w:t>results reveal clear indications for vision being based on closed-loop mechanisms through which</w:t>
      </w:r>
      <w:r w:rsidR="008031B2" w:rsidRPr="00E66A2D">
        <w:rPr>
          <w:rFonts w:asciiTheme="majorBidi" w:eastAsiaTheme="minorHAnsi" w:hAnsiTheme="majorBidi" w:cstheme="majorBidi"/>
          <w:b/>
          <w:bCs/>
        </w:rPr>
        <w:t xml:space="preserve"> the kinematics of saccades and drifts</w:t>
      </w:r>
      <w:r w:rsidR="005105F4">
        <w:rPr>
          <w:rFonts w:asciiTheme="majorBidi" w:eastAsiaTheme="minorHAnsi" w:hAnsiTheme="majorBidi" w:cstheme="majorBidi"/>
          <w:b/>
          <w:bCs/>
        </w:rPr>
        <w:t>, which determine visual acquisition,</w:t>
      </w:r>
      <w:r w:rsidR="008031B2" w:rsidRPr="00E66A2D">
        <w:rPr>
          <w:rFonts w:asciiTheme="majorBidi" w:eastAsiaTheme="minorHAnsi" w:hAnsiTheme="majorBidi" w:cstheme="majorBidi"/>
          <w:b/>
          <w:bCs/>
        </w:rPr>
        <w:t xml:space="preserve"> are adapted </w:t>
      </w:r>
      <w:r w:rsidR="002473F7" w:rsidRPr="00E66A2D">
        <w:rPr>
          <w:rFonts w:asciiTheme="majorBidi" w:eastAsiaTheme="minorHAnsi" w:hAnsiTheme="majorBidi" w:cstheme="majorBidi"/>
          <w:b/>
          <w:bCs/>
        </w:rPr>
        <w:t xml:space="preserve">on-line </w:t>
      </w:r>
      <w:r w:rsidR="008031B2" w:rsidRPr="00E66A2D">
        <w:rPr>
          <w:rFonts w:asciiTheme="majorBidi" w:eastAsiaTheme="minorHAnsi" w:hAnsiTheme="majorBidi" w:cstheme="majorBidi"/>
          <w:b/>
          <w:bCs/>
        </w:rPr>
        <w:t xml:space="preserve">to </w:t>
      </w:r>
      <w:r w:rsidR="009974FE" w:rsidRPr="00E66A2D">
        <w:rPr>
          <w:rFonts w:asciiTheme="majorBidi" w:eastAsiaTheme="minorHAnsi" w:hAnsiTheme="majorBidi" w:cstheme="majorBidi"/>
          <w:b/>
          <w:bCs/>
        </w:rPr>
        <w:t xml:space="preserve">the characteristics of </w:t>
      </w:r>
      <w:r w:rsidR="008031B2" w:rsidRPr="00E66A2D">
        <w:rPr>
          <w:rFonts w:asciiTheme="majorBidi" w:eastAsiaTheme="minorHAnsi" w:hAnsiTheme="majorBidi" w:cstheme="majorBidi"/>
          <w:b/>
          <w:bCs/>
        </w:rPr>
        <w:t>available external information.</w:t>
      </w:r>
    </w:p>
    <w:p w14:paraId="47EF178A" w14:textId="04909E81" w:rsidR="00383C93" w:rsidRPr="00E66A2D" w:rsidRDefault="00383C93" w:rsidP="005B3384">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Five</w:t>
      </w:r>
      <w:r w:rsidR="00A7611F" w:rsidRPr="00E66A2D">
        <w:rPr>
          <w:rFonts w:asciiTheme="majorBidi" w:hAnsiTheme="majorBidi" w:cstheme="majorBidi"/>
          <w:sz w:val="24"/>
          <w:szCs w:val="24"/>
        </w:rPr>
        <w:t xml:space="preserve"> participants </w:t>
      </w:r>
      <w:r w:rsidRPr="00E66A2D">
        <w:rPr>
          <w:rFonts w:asciiTheme="majorBidi" w:hAnsiTheme="majorBidi" w:cstheme="majorBidi"/>
          <w:sz w:val="24"/>
          <w:szCs w:val="24"/>
        </w:rPr>
        <w:t xml:space="preserve">were asked to identify an image on a screen as one of five options (square, rectangle, circle, triangle and a parallelogram) after viewing it either naturally or through </w:t>
      </w:r>
      <w:r w:rsidRPr="00E66A2D">
        <w:rPr>
          <w:rFonts w:asciiTheme="majorBidi" w:hAnsiTheme="majorBidi" w:cstheme="majorBidi"/>
          <w:sz w:val="24"/>
          <w:szCs w:val="24"/>
        </w:rPr>
        <w:lastRenderedPageBreak/>
        <w:t>tunneled vision</w:t>
      </w:r>
      <w:r w:rsidR="00E2047B" w:rsidRPr="00E66A2D">
        <w:rPr>
          <w:rFonts w:asciiTheme="majorBidi" w:hAnsiTheme="majorBidi" w:cstheme="majorBidi"/>
          <w:sz w:val="24"/>
          <w:szCs w:val="24"/>
        </w:rPr>
        <w:t>,</w:t>
      </w:r>
      <w:r w:rsidRPr="00E66A2D">
        <w:rPr>
          <w:rFonts w:asciiTheme="majorBidi" w:hAnsiTheme="majorBidi" w:cstheme="majorBidi"/>
          <w:sz w:val="24"/>
          <w:szCs w:val="24"/>
        </w:rPr>
        <w:t xml:space="preserve"> during which spatial information was exposed only around the center of their </w:t>
      </w:r>
      <w:r w:rsidR="00E2047B" w:rsidRPr="00E66A2D">
        <w:rPr>
          <w:rFonts w:asciiTheme="majorBidi" w:hAnsiTheme="majorBidi" w:cstheme="majorBidi"/>
          <w:sz w:val="24"/>
          <w:szCs w:val="24"/>
        </w:rPr>
        <w:t xml:space="preserve">continuously-tracked </w:t>
      </w:r>
      <w:r w:rsidRPr="00E66A2D">
        <w:rPr>
          <w:rFonts w:asciiTheme="majorBidi" w:hAnsiTheme="majorBidi" w:cstheme="majorBidi"/>
          <w:sz w:val="24"/>
          <w:szCs w:val="24"/>
        </w:rPr>
        <w:t xml:space="preserve">gaze. Two image sizes were presented (Large, </w:t>
      </w:r>
      <w:r w:rsidR="00E2047B" w:rsidRPr="00E66A2D">
        <w:rPr>
          <w:rFonts w:asciiTheme="majorBidi" w:hAnsiTheme="majorBidi" w:cstheme="majorBidi"/>
          <w:sz w:val="24"/>
          <w:szCs w:val="24"/>
        </w:rPr>
        <w:t>10.80x10.80</w:t>
      </w:r>
      <w:r w:rsidR="004B7C17" w:rsidRPr="00E66A2D">
        <w:rPr>
          <w:rFonts w:asciiTheme="majorBidi" w:hAnsiTheme="majorBidi" w:cstheme="majorBidi"/>
          <w:sz w:val="24"/>
          <w:szCs w:val="24"/>
        </w:rPr>
        <w:t xml:space="preserve"> deg</w:t>
      </w:r>
      <w:r w:rsidR="00E2047B" w:rsidRPr="00E66A2D">
        <w:rPr>
          <w:rFonts w:asciiTheme="majorBidi" w:hAnsiTheme="majorBidi" w:cstheme="majorBidi"/>
          <w:sz w:val="24"/>
          <w:szCs w:val="24"/>
        </w:rPr>
        <w:t>; S</w:t>
      </w:r>
      <w:r w:rsidRPr="00E66A2D">
        <w:rPr>
          <w:rFonts w:asciiTheme="majorBidi" w:hAnsiTheme="majorBidi" w:cstheme="majorBidi"/>
          <w:sz w:val="24"/>
          <w:szCs w:val="24"/>
        </w:rPr>
        <w:t xml:space="preserve">mall, </w:t>
      </w:r>
      <w:r w:rsidR="004B7C17" w:rsidRPr="00E66A2D">
        <w:rPr>
          <w:rFonts w:asciiTheme="majorBidi" w:hAnsiTheme="majorBidi" w:cstheme="majorBidi"/>
          <w:sz w:val="24"/>
          <w:szCs w:val="24"/>
        </w:rPr>
        <w:t>0.90x0.90 deg</w:t>
      </w:r>
      <w:r w:rsidRPr="00E66A2D">
        <w:rPr>
          <w:rFonts w:asciiTheme="majorBidi" w:hAnsiTheme="majorBidi" w:cstheme="majorBidi"/>
          <w:sz w:val="24"/>
          <w:szCs w:val="24"/>
        </w:rPr>
        <w:t>) and two tunneling windows were used (</w:t>
      </w:r>
      <w:r w:rsidR="004B7C17" w:rsidRPr="00E66A2D">
        <w:rPr>
          <w:rFonts w:asciiTheme="majorBidi" w:hAnsiTheme="majorBidi" w:cstheme="majorBidi"/>
          <w:sz w:val="24"/>
          <w:szCs w:val="24"/>
        </w:rPr>
        <w:t>2.90x1.90 deg</w:t>
      </w:r>
      <w:r w:rsidRPr="00E66A2D">
        <w:rPr>
          <w:rFonts w:asciiTheme="majorBidi" w:hAnsiTheme="majorBidi" w:cstheme="majorBidi"/>
          <w:sz w:val="24"/>
          <w:szCs w:val="24"/>
        </w:rPr>
        <w:t xml:space="preserve"> for Large images and </w:t>
      </w:r>
      <w:r w:rsidR="004B7C17" w:rsidRPr="00E66A2D">
        <w:rPr>
          <w:rFonts w:asciiTheme="majorBidi" w:hAnsiTheme="majorBidi" w:cstheme="majorBidi"/>
          <w:sz w:val="24"/>
          <w:szCs w:val="24"/>
        </w:rPr>
        <w:t xml:space="preserve">0.24x0.16 deg </w:t>
      </w:r>
      <w:r w:rsidRPr="00E66A2D">
        <w:rPr>
          <w:rFonts w:asciiTheme="majorBidi" w:hAnsiTheme="majorBidi" w:cstheme="majorBidi"/>
          <w:sz w:val="24"/>
          <w:szCs w:val="24"/>
        </w:rPr>
        <w:t>for Small images</w:t>
      </w:r>
      <w:r w:rsidRPr="00DF5BF9">
        <w:rPr>
          <w:rFonts w:asciiTheme="majorBidi" w:hAnsiTheme="majorBidi" w:cstheme="majorBidi"/>
          <w:sz w:val="24"/>
          <w:szCs w:val="24"/>
        </w:rPr>
        <w:t>).</w:t>
      </w:r>
      <w:r w:rsidR="005B3384" w:rsidRPr="00DF5BF9">
        <w:rPr>
          <w:rFonts w:asciiTheme="majorBidi" w:hAnsiTheme="majorBidi" w:cstheme="majorBidi"/>
          <w:sz w:val="24"/>
          <w:szCs w:val="24"/>
        </w:rPr>
        <w:t xml:space="preserve"> Success rates were 100% for natural viewing, 94±6% for the Tunneled-Large shapes and 60±2% for the Tunneled-Small shapes. Only correct trials were used for the analysis reported here.</w:t>
      </w:r>
    </w:p>
    <w:p w14:paraId="6082B8D3" w14:textId="34C6AFE8" w:rsidR="004669A7" w:rsidRPr="00E66A2D" w:rsidRDefault="00383C93" w:rsidP="00236A54">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Limiting the </w:t>
      </w:r>
      <w:r w:rsidR="00822B9F" w:rsidRPr="00E66A2D">
        <w:rPr>
          <w:rFonts w:asciiTheme="majorBidi" w:hAnsiTheme="majorBidi" w:cstheme="majorBidi"/>
          <w:sz w:val="24"/>
          <w:szCs w:val="24"/>
        </w:rPr>
        <w:t xml:space="preserve">available </w:t>
      </w:r>
      <w:r w:rsidRPr="00E66A2D">
        <w:rPr>
          <w:rFonts w:asciiTheme="majorBidi" w:hAnsiTheme="majorBidi" w:cstheme="majorBidi"/>
          <w:sz w:val="24"/>
          <w:szCs w:val="24"/>
        </w:rPr>
        <w:t>spatial info</w:t>
      </w:r>
      <w:r w:rsidR="007A2A55" w:rsidRPr="00E66A2D">
        <w:rPr>
          <w:rFonts w:asciiTheme="majorBidi" w:hAnsiTheme="majorBidi" w:cstheme="majorBidi"/>
          <w:sz w:val="24"/>
          <w:szCs w:val="24"/>
        </w:rPr>
        <w:t>rmation had a dramatic effect on</w:t>
      </w:r>
      <w:r w:rsidRPr="00E66A2D">
        <w:rPr>
          <w:rFonts w:asciiTheme="majorBidi" w:hAnsiTheme="majorBidi" w:cstheme="majorBidi"/>
          <w:sz w:val="24"/>
          <w:szCs w:val="24"/>
        </w:rPr>
        <w:t xml:space="preserve"> the distribution of gaze centers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&lt;EndNote&gt;&lt;Cite&gt;&lt;Author&gt;Schütz&lt;/Author&gt;&lt;Year&gt;2011&lt;/Year&gt;&lt;RecNum&gt;3861&lt;/RecNum&gt;&lt;DisplayText&gt;&lt;style face="superscript"&gt;5&lt;/style&gt;&lt;/DisplayText&gt;&lt;record&gt;&lt;rec-number&gt;3861&lt;/rec-number&gt;&lt;foreign-keys&gt;&lt;key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5</w:t>
      </w:r>
      <w:r w:rsidR="00547AAE">
        <w:rPr>
          <w:rFonts w:asciiTheme="majorBidi" w:hAnsiTheme="majorBidi" w:cstheme="majorBidi"/>
          <w:sz w:val="24"/>
          <w:szCs w:val="24"/>
        </w:rPr>
        <w:fldChar w:fldCharType="end"/>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visualized</w:t>
      </w:r>
      <w:r w:rsidRPr="00E66A2D">
        <w:rPr>
          <w:rFonts w:asciiTheme="majorBidi" w:hAnsiTheme="majorBidi" w:cstheme="majorBidi"/>
          <w:sz w:val="24"/>
          <w:szCs w:val="24"/>
        </w:rPr>
        <w:t xml:space="preserve"> by their visit rates </w:t>
      </w:r>
      <w:r w:rsidRPr="005D278D">
        <w:rPr>
          <w:rFonts w:asciiTheme="majorBidi" w:hAnsiTheme="majorBidi" w:cstheme="majorBidi"/>
          <w:sz w:val="24"/>
          <w:szCs w:val="24"/>
        </w:rPr>
        <w:t>(</w:t>
      </w:r>
      <w:r w:rsidR="00584F0B" w:rsidRPr="005D278D">
        <w:rPr>
          <w:rFonts w:asciiTheme="majorBidi" w:hAnsiTheme="majorBidi" w:cstheme="majorBidi"/>
          <w:sz w:val="24"/>
          <w:szCs w:val="24"/>
        </w:rPr>
        <w:t>the fraction of time spent in each pixel of the image during each trial</w:t>
      </w:r>
      <w:r w:rsidR="002D20FB" w:rsidRPr="005D278D">
        <w:rPr>
          <w:rFonts w:asciiTheme="majorBidi" w:hAnsiTheme="majorBidi" w:cstheme="majorBidi"/>
          <w:sz w:val="24"/>
          <w:szCs w:val="24"/>
        </w:rPr>
        <w:t>, mainly reflecting pause location</w:t>
      </w:r>
      <w:r w:rsidRPr="005D278D">
        <w:rPr>
          <w:rFonts w:asciiTheme="majorBidi" w:hAnsiTheme="majorBidi" w:cstheme="majorBidi"/>
          <w:sz w:val="24"/>
          <w:szCs w:val="24"/>
        </w:rPr>
        <w:t>)</w:t>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w:t>
      </w:r>
      <w:r w:rsidR="00C235CF" w:rsidRPr="00E66A2D">
        <w:rPr>
          <w:rFonts w:asciiTheme="majorBidi" w:hAnsiTheme="majorBidi" w:cstheme="majorBidi"/>
          <w:b/>
          <w:bCs/>
          <w:sz w:val="24"/>
          <w:szCs w:val="24"/>
        </w:rPr>
        <w:t>Fig. 1</w:t>
      </w:r>
      <w:r w:rsidR="00C235CF" w:rsidRPr="00E66A2D">
        <w:rPr>
          <w:rFonts w:asciiTheme="majorBidi" w:hAnsiTheme="majorBidi" w:cstheme="majorBidi"/>
          <w:sz w:val="24"/>
          <w:szCs w:val="24"/>
        </w:rPr>
        <w:t>)</w:t>
      </w:r>
      <w:r w:rsidR="007A2A55" w:rsidRPr="00E66A2D">
        <w:rPr>
          <w:rFonts w:asciiTheme="majorBidi" w:hAnsiTheme="majorBidi" w:cstheme="majorBidi"/>
          <w:sz w:val="24"/>
          <w:szCs w:val="24"/>
        </w:rPr>
        <w:t xml:space="preserve">. During natural viewing of </w:t>
      </w:r>
      <w:commentRangeStart w:id="10"/>
      <w:del w:id="11" w:author="bnuri" w:date="2018-04-24T14:35:00Z">
        <w:r w:rsidR="007A2A55" w:rsidRPr="00E66A2D" w:rsidDel="00236A54">
          <w:rPr>
            <w:rFonts w:asciiTheme="majorBidi" w:hAnsiTheme="majorBidi" w:cstheme="majorBidi"/>
            <w:sz w:val="24"/>
            <w:szCs w:val="24"/>
          </w:rPr>
          <w:delText>L</w:delText>
        </w:r>
        <w:r w:rsidR="00584F0B" w:rsidRPr="00E66A2D" w:rsidDel="00236A54">
          <w:rPr>
            <w:rFonts w:asciiTheme="majorBidi" w:hAnsiTheme="majorBidi" w:cstheme="majorBidi"/>
            <w:sz w:val="24"/>
            <w:szCs w:val="24"/>
          </w:rPr>
          <w:delText>arg</w:delText>
        </w:r>
      </w:del>
      <w:commentRangeEnd w:id="10"/>
      <w:r w:rsidR="00F93C3E">
        <w:rPr>
          <w:rStyle w:val="CommentReference"/>
        </w:rPr>
        <w:commentReference w:id="10"/>
      </w:r>
      <w:del w:id="12" w:author="bnuri" w:date="2018-04-24T14:35:00Z">
        <w:r w:rsidR="00584F0B" w:rsidRPr="00E66A2D" w:rsidDel="00236A54">
          <w:rPr>
            <w:rFonts w:asciiTheme="majorBidi" w:hAnsiTheme="majorBidi" w:cstheme="majorBidi"/>
            <w:sz w:val="24"/>
            <w:szCs w:val="24"/>
          </w:rPr>
          <w:delText xml:space="preserve">e </w:delText>
        </w:r>
      </w:del>
      <w:ins w:id="13" w:author="bnuri" w:date="2018-04-24T14:35:00Z">
        <w:r w:rsidR="00236A54">
          <w:rPr>
            <w:rFonts w:asciiTheme="majorBidi" w:hAnsiTheme="majorBidi" w:cstheme="majorBidi"/>
            <w:sz w:val="24"/>
            <w:szCs w:val="24"/>
          </w:rPr>
          <w:t>l</w:t>
        </w:r>
        <w:r w:rsidR="00236A54" w:rsidRPr="00E66A2D">
          <w:rPr>
            <w:rFonts w:asciiTheme="majorBidi" w:hAnsiTheme="majorBidi" w:cstheme="majorBidi"/>
            <w:sz w:val="24"/>
            <w:szCs w:val="24"/>
          </w:rPr>
          <w:t xml:space="preserve">arge </w:t>
        </w:r>
      </w:ins>
      <w:r w:rsidR="00584F0B" w:rsidRPr="00E66A2D">
        <w:rPr>
          <w:rFonts w:asciiTheme="majorBidi" w:hAnsiTheme="majorBidi" w:cstheme="majorBidi"/>
          <w:sz w:val="24"/>
          <w:szCs w:val="24"/>
        </w:rPr>
        <w:t xml:space="preserve">shapes, the gaze was typically directed to the center of the shape </w:t>
      </w:r>
      <w:r w:rsidR="00BB054B" w:rsidRPr="00E66A2D">
        <w:rPr>
          <w:rFonts w:asciiTheme="majorBidi" w:hAnsiTheme="majorBidi" w:cstheme="majorBidi"/>
          <w:sz w:val="24"/>
          <w:szCs w:val="24"/>
        </w:rPr>
        <w:t>(</w:t>
      </w:r>
      <w:r w:rsidR="00BB054B" w:rsidRPr="00E66A2D">
        <w:rPr>
          <w:rFonts w:asciiTheme="majorBidi" w:hAnsiTheme="majorBidi" w:cstheme="majorBidi"/>
          <w:b/>
          <w:bCs/>
          <w:sz w:val="24"/>
          <w:szCs w:val="24"/>
        </w:rPr>
        <w:t>F</w:t>
      </w:r>
      <w:r w:rsidR="00584F0B" w:rsidRPr="00E66A2D">
        <w:rPr>
          <w:rFonts w:asciiTheme="majorBidi" w:hAnsiTheme="majorBidi" w:cstheme="majorBidi"/>
          <w:b/>
          <w:bCs/>
          <w:sz w:val="24"/>
          <w:szCs w:val="24"/>
        </w:rPr>
        <w:t>ig</w:t>
      </w:r>
      <w:r w:rsidR="00BB054B" w:rsidRPr="00E66A2D">
        <w:rPr>
          <w:rFonts w:asciiTheme="majorBidi" w:hAnsiTheme="majorBidi" w:cstheme="majorBidi"/>
          <w:b/>
          <w:bCs/>
          <w:sz w:val="24"/>
          <w:szCs w:val="24"/>
        </w:rPr>
        <w:t xml:space="preserve">.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a</w:t>
      </w:r>
      <w:r w:rsidR="00584F0B" w:rsidRPr="00E66A2D">
        <w:rPr>
          <w:rFonts w:asciiTheme="majorBidi" w:hAnsiTheme="majorBidi" w:cstheme="majorBidi"/>
          <w:sz w:val="24"/>
          <w:szCs w:val="24"/>
        </w:rPr>
        <w:t xml:space="preserve">). In contrast, during tunneled viewing of </w:t>
      </w:r>
      <w:r w:rsidR="00E874A2" w:rsidRPr="00E66A2D">
        <w:rPr>
          <w:rFonts w:asciiTheme="majorBidi" w:hAnsiTheme="majorBidi" w:cstheme="majorBidi"/>
          <w:sz w:val="24"/>
          <w:szCs w:val="24"/>
        </w:rPr>
        <w:t>Large</w:t>
      </w:r>
      <w:r w:rsidR="00584F0B" w:rsidRPr="00E66A2D">
        <w:rPr>
          <w:rFonts w:asciiTheme="majorBidi" w:hAnsiTheme="majorBidi" w:cstheme="majorBidi"/>
          <w:sz w:val="24"/>
          <w:szCs w:val="24"/>
        </w:rPr>
        <w:t xml:space="preserve"> shapes the gaze was typically directed to the </w:t>
      </w:r>
      <w:r w:rsidR="003368BD">
        <w:rPr>
          <w:rFonts w:asciiTheme="majorBidi" w:hAnsiTheme="majorBidi" w:cstheme="majorBidi"/>
          <w:sz w:val="24"/>
          <w:szCs w:val="24"/>
        </w:rPr>
        <w:t>borders</w:t>
      </w:r>
      <w:r w:rsidR="00584F0B" w:rsidRPr="00E66A2D">
        <w:rPr>
          <w:rFonts w:asciiTheme="majorBidi" w:hAnsiTheme="majorBidi" w:cstheme="majorBidi"/>
          <w:sz w:val="24"/>
          <w:szCs w:val="24"/>
        </w:rPr>
        <w:t xml:space="preserve"> of the shapes </w:t>
      </w:r>
      <w:r w:rsidR="00C235CF" w:rsidRPr="00E66A2D">
        <w:rPr>
          <w:rFonts w:asciiTheme="majorBidi" w:hAnsiTheme="majorBidi" w:cstheme="majorBidi"/>
          <w:sz w:val="24"/>
          <w:szCs w:val="24"/>
        </w:rPr>
        <w:t>(</w:t>
      </w:r>
      <w:r w:rsidR="00BB054B" w:rsidRPr="00E66A2D">
        <w:rPr>
          <w:rFonts w:asciiTheme="majorBidi" w:hAnsiTheme="majorBidi" w:cstheme="majorBidi"/>
          <w:b/>
          <w:bCs/>
          <w:sz w:val="24"/>
          <w:szCs w:val="24"/>
        </w:rPr>
        <w:t xml:space="preserve">Fig.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b</w:t>
      </w:r>
      <w:r w:rsidR="00584F0B" w:rsidRPr="00E66A2D">
        <w:rPr>
          <w:rFonts w:asciiTheme="majorBidi" w:hAnsiTheme="majorBidi" w:cstheme="majorBidi"/>
          <w:sz w:val="24"/>
          <w:szCs w:val="24"/>
        </w:rPr>
        <w:t>)</w:t>
      </w:r>
      <w:ins w:id="14" w:author="bnuri" w:date="2018-04-24T14:36:00Z">
        <w:r w:rsidR="00236A54">
          <w:rPr>
            <w:rFonts w:asciiTheme="majorBidi" w:hAnsiTheme="majorBidi" w:cstheme="majorBidi"/>
            <w:sz w:val="24"/>
            <w:szCs w:val="24"/>
          </w:rPr>
          <w:t xml:space="preserve"> </w:t>
        </w:r>
      </w:ins>
      <w:ins w:id="15" w:author="bnuri" w:date="2018-04-24T14:37:00Z">
        <w:r w:rsidR="00236A54">
          <w:rPr>
            <w:rFonts w:asciiTheme="majorBidi" w:hAnsiTheme="majorBidi" w:cstheme="majorBidi"/>
            <w:sz w:val="24"/>
            <w:szCs w:val="24"/>
          </w:rPr>
          <w:t>$</w:t>
        </w:r>
      </w:ins>
      <w:ins w:id="16" w:author="bnuri" w:date="2018-04-24T14:36:00Z">
        <w:r w:rsidR="00236A54">
          <w:rPr>
            <w:rFonts w:asciiTheme="majorBidi" w:hAnsiTheme="majorBidi" w:cstheme="majorBidi"/>
            <w:sz w:val="24"/>
            <w:szCs w:val="24"/>
          </w:rPr>
          <w:t xml:space="preserve"> but is this surprising- given that if they focus the center they will not see only a blank field?$</w:t>
        </w:r>
      </w:ins>
      <w:r w:rsidR="00584F0B" w:rsidRPr="00E66A2D">
        <w:rPr>
          <w:rFonts w:asciiTheme="majorBidi" w:hAnsiTheme="majorBidi" w:cstheme="majorBidi"/>
          <w:sz w:val="24"/>
          <w:szCs w:val="24"/>
        </w:rPr>
        <w:t xml:space="preserve">. </w:t>
      </w:r>
      <w:r w:rsidR="00363E0B">
        <w:rPr>
          <w:rFonts w:asciiTheme="majorBidi" w:hAnsiTheme="majorBidi" w:cstheme="majorBidi"/>
          <w:sz w:val="24"/>
          <w:szCs w:val="24"/>
        </w:rPr>
        <w:t>D</w:t>
      </w:r>
      <w:r w:rsidR="00363E0B" w:rsidRPr="00363E0B">
        <w:rPr>
          <w:rFonts w:asciiTheme="majorBidi" w:hAnsiTheme="majorBidi" w:cstheme="majorBidi"/>
          <w:sz w:val="24"/>
          <w:szCs w:val="24"/>
        </w:rPr>
        <w:t>ecreasing</w:t>
      </w:r>
      <w:r w:rsidR="00C235CF" w:rsidRPr="00E66A2D">
        <w:rPr>
          <w:rFonts w:asciiTheme="majorBidi" w:hAnsiTheme="majorBidi" w:cstheme="majorBidi"/>
          <w:sz w:val="24"/>
          <w:szCs w:val="24"/>
        </w:rPr>
        <w:t xml:space="preserve"> spatial information by size reduction</w:t>
      </w:r>
      <w:ins w:id="17" w:author="bnuri" w:date="2018-04-24T14:37:00Z">
        <w:r w:rsidR="00236A54">
          <w:rPr>
            <w:rFonts w:asciiTheme="majorBidi" w:hAnsiTheme="majorBidi" w:cstheme="majorBidi"/>
            <w:sz w:val="24"/>
            <w:szCs w:val="24"/>
          </w:rPr>
          <w:t xml:space="preserve"> </w:t>
        </w:r>
        <w:commentRangeStart w:id="18"/>
        <w:r w:rsidR="00236A54">
          <w:rPr>
            <w:rFonts w:asciiTheme="majorBidi" w:hAnsiTheme="majorBidi" w:cstheme="majorBidi"/>
            <w:sz w:val="24"/>
            <w:szCs w:val="24"/>
          </w:rPr>
          <w:t>$</w:t>
        </w:r>
      </w:ins>
      <w:commentRangeEnd w:id="18"/>
      <w:r w:rsidR="00F93C3E">
        <w:rPr>
          <w:rStyle w:val="CommentReference"/>
        </w:rPr>
        <w:commentReference w:id="18"/>
      </w:r>
      <w:ins w:id="19" w:author="bnuri" w:date="2018-04-24T14:37:00Z">
        <w:r w:rsidR="00236A54">
          <w:rPr>
            <w:rFonts w:asciiTheme="majorBidi" w:hAnsiTheme="majorBidi" w:cstheme="majorBidi"/>
            <w:sz w:val="24"/>
            <w:szCs w:val="24"/>
          </w:rPr>
          <w:t xml:space="preserve"> not clear this actually reduces spatial information given the foveal magnification factor$</w:t>
        </w:r>
      </w:ins>
      <w:r w:rsidR="00C235CF" w:rsidRPr="00E66A2D">
        <w:rPr>
          <w:rFonts w:asciiTheme="majorBidi" w:hAnsiTheme="majorBidi" w:cstheme="majorBidi"/>
          <w:sz w:val="24"/>
          <w:szCs w:val="24"/>
        </w:rPr>
        <w:t xml:space="preserve"> yielded patchy distribution of gaze centers, typically closer to shape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c</w:t>
      </w:r>
      <w:r w:rsidR="00C235CF" w:rsidRPr="00E66A2D">
        <w:rPr>
          <w:rFonts w:asciiTheme="majorBidi" w:hAnsiTheme="majorBidi" w:cstheme="majorBidi"/>
          <w:sz w:val="24"/>
          <w:szCs w:val="24"/>
        </w:rPr>
        <w:t xml:space="preserve">). Tunneled viewing of </w:t>
      </w:r>
      <w:r w:rsidR="007A2A55" w:rsidRPr="00E66A2D">
        <w:rPr>
          <w:rFonts w:asciiTheme="majorBidi" w:hAnsiTheme="majorBidi" w:cstheme="majorBidi"/>
          <w:sz w:val="24"/>
          <w:szCs w:val="24"/>
        </w:rPr>
        <w:t>Small</w:t>
      </w:r>
      <w:r w:rsidR="00C235CF" w:rsidRPr="00E66A2D">
        <w:rPr>
          <w:rFonts w:asciiTheme="majorBidi" w:hAnsiTheme="majorBidi" w:cstheme="majorBidi"/>
          <w:sz w:val="24"/>
          <w:szCs w:val="24"/>
        </w:rPr>
        <w:t xml:space="preserve"> shapes yielded more focused distributions, clearly preferring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d</w:t>
      </w:r>
      <w:r w:rsidR="00C235CF" w:rsidRPr="00E66A2D">
        <w:rPr>
          <w:rFonts w:asciiTheme="majorBidi" w:hAnsiTheme="majorBidi" w:cstheme="majorBidi"/>
          <w:sz w:val="24"/>
          <w:szCs w:val="24"/>
        </w:rPr>
        <w:t xml:space="preserve">). </w:t>
      </w:r>
      <w:r w:rsidR="0051326E" w:rsidRPr="00E66A2D">
        <w:rPr>
          <w:rFonts w:asciiTheme="majorBidi" w:hAnsiTheme="majorBidi" w:cstheme="majorBidi"/>
          <w:sz w:val="24"/>
          <w:szCs w:val="24"/>
        </w:rPr>
        <w:t xml:space="preserve">Interestingly, during tunneled viewing of the </w:t>
      </w:r>
      <w:r w:rsidR="007A2A55" w:rsidRPr="00E66A2D">
        <w:rPr>
          <w:rFonts w:asciiTheme="majorBidi" w:hAnsiTheme="majorBidi" w:cstheme="majorBidi"/>
          <w:sz w:val="24"/>
          <w:szCs w:val="24"/>
        </w:rPr>
        <w:t>Small</w:t>
      </w:r>
      <w:r w:rsidR="0051326E" w:rsidRPr="00E66A2D">
        <w:rPr>
          <w:rFonts w:asciiTheme="majorBidi" w:hAnsiTheme="majorBidi" w:cstheme="majorBidi"/>
          <w:sz w:val="24"/>
          <w:szCs w:val="24"/>
        </w:rPr>
        <w:t xml:space="preserve"> shapes, none of the participants was aware of their tendency to focus on borders, although they all reported awareness to the challenge in gaze </w:t>
      </w:r>
      <w:r w:rsidR="004669A7" w:rsidRPr="00E66A2D">
        <w:rPr>
          <w:rFonts w:asciiTheme="majorBidi" w:hAnsiTheme="majorBidi" w:cstheme="majorBidi"/>
          <w:sz w:val="24"/>
          <w:szCs w:val="24"/>
        </w:rPr>
        <w:t>directio</w:t>
      </w:r>
      <w:r w:rsidR="004669A7" w:rsidRPr="000F4159">
        <w:rPr>
          <w:rFonts w:asciiTheme="majorBidi" w:hAnsiTheme="majorBidi" w:cstheme="majorBidi"/>
          <w:sz w:val="24"/>
          <w:szCs w:val="24"/>
        </w:rPr>
        <w:t>n</w:t>
      </w:r>
      <w:r w:rsidR="004669A7" w:rsidRPr="00E66A2D">
        <w:rPr>
          <w:rFonts w:asciiTheme="majorBidi" w:hAnsiTheme="majorBidi" w:cstheme="majorBidi"/>
          <w:sz w:val="24"/>
          <w:szCs w:val="24"/>
        </w:rPr>
        <w:t xml:space="preserve">. </w:t>
      </w:r>
      <w:ins w:id="20" w:author="bnuri" w:date="2018-04-24T14:38:00Z">
        <w:r w:rsidR="00236A54">
          <w:rPr>
            <w:rFonts w:asciiTheme="majorBidi" w:hAnsiTheme="majorBidi" w:cstheme="majorBidi"/>
            <w:sz w:val="24"/>
            <w:szCs w:val="24"/>
          </w:rPr>
          <w:t>$but is it any different from natural viewing conditions?</w:t>
        </w:r>
      </w:ins>
    </w:p>
    <w:p w14:paraId="1A19EDB6" w14:textId="2B5C54CB" w:rsidR="00C85309" w:rsidRPr="00E66A2D" w:rsidRDefault="00846ABB" w:rsidP="00236A54">
      <w:pPr>
        <w:widowControl w:val="0"/>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Both</w:t>
      </w:r>
      <w:r w:rsidR="00E250C8" w:rsidRPr="00E66A2D">
        <w:rPr>
          <w:rFonts w:asciiTheme="majorBidi" w:hAnsiTheme="majorBidi" w:cstheme="majorBidi"/>
          <w:sz w:val="24"/>
          <w:szCs w:val="24"/>
        </w:rPr>
        <w:t xml:space="preserve"> saccade </w:t>
      </w:r>
      <w:r>
        <w:rPr>
          <w:rFonts w:asciiTheme="majorBidi" w:hAnsiTheme="majorBidi" w:cstheme="majorBidi"/>
          <w:sz w:val="24"/>
          <w:szCs w:val="24"/>
        </w:rPr>
        <w:t xml:space="preserve">average </w:t>
      </w:r>
      <w:r w:rsidR="00E250C8" w:rsidRPr="00E66A2D">
        <w:rPr>
          <w:rFonts w:asciiTheme="majorBidi" w:hAnsiTheme="majorBidi" w:cstheme="majorBidi"/>
          <w:sz w:val="24"/>
          <w:szCs w:val="24"/>
        </w:rPr>
        <w:t xml:space="preserve">rate and drift </w:t>
      </w:r>
      <w:r>
        <w:rPr>
          <w:rFonts w:asciiTheme="majorBidi" w:hAnsiTheme="majorBidi" w:cstheme="majorBidi"/>
          <w:sz w:val="24"/>
          <w:szCs w:val="24"/>
        </w:rPr>
        <w:t xml:space="preserve">averaged </w:t>
      </w:r>
      <w:r w:rsidR="00E250C8" w:rsidRPr="00E66A2D">
        <w:rPr>
          <w:rFonts w:asciiTheme="majorBidi" w:hAnsiTheme="majorBidi" w:cstheme="majorBidi"/>
          <w:sz w:val="24"/>
          <w:szCs w:val="24"/>
        </w:rPr>
        <w:t xml:space="preserve">speed increased in </w:t>
      </w:r>
      <w:r w:rsidR="003F5649" w:rsidRPr="00E66A2D">
        <w:rPr>
          <w:rFonts w:asciiTheme="majorBidi" w:hAnsiTheme="majorBidi" w:cstheme="majorBidi"/>
          <w:sz w:val="24"/>
          <w:szCs w:val="24"/>
        </w:rPr>
        <w:t xml:space="preserve">tunneled conditions compared to natural viewing, </w:t>
      </w:r>
      <w:r>
        <w:rPr>
          <w:rFonts w:asciiTheme="majorBidi" w:hAnsiTheme="majorBidi" w:cstheme="majorBidi"/>
          <w:sz w:val="24"/>
          <w:szCs w:val="24"/>
        </w:rPr>
        <w:t>regardless of</w:t>
      </w:r>
      <w:r w:rsidR="003F5649" w:rsidRPr="00E66A2D">
        <w:rPr>
          <w:rFonts w:asciiTheme="majorBidi" w:hAnsiTheme="majorBidi" w:cstheme="majorBidi"/>
          <w:sz w:val="24"/>
          <w:szCs w:val="24"/>
        </w:rPr>
        <w:t xml:space="preserve"> image size (</w:t>
      </w:r>
      <w:r w:rsidR="003F5649" w:rsidRPr="00E66A2D">
        <w:rPr>
          <w:rFonts w:asciiTheme="majorBidi" w:hAnsiTheme="majorBidi" w:cstheme="majorBidi"/>
          <w:b/>
          <w:bCs/>
          <w:sz w:val="24"/>
          <w:szCs w:val="24"/>
        </w:rPr>
        <w:t xml:space="preserve">Fig. </w:t>
      </w:r>
      <w:r w:rsidR="00A94A09"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a,b</w:t>
      </w:r>
      <w:r w:rsidR="008C60CF" w:rsidRPr="00E66A2D">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2B7425" w:rsidRPr="00E66A2D">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2B7425" w:rsidRPr="00E66A2D">
        <w:rPr>
          <w:rFonts w:asciiTheme="majorBidi" w:hAnsiTheme="majorBidi" w:cstheme="majorBidi"/>
          <w:b/>
          <w:bCs/>
          <w:sz w:val="24"/>
          <w:szCs w:val="24"/>
        </w:rPr>
        <w:t>1</w:t>
      </w:r>
      <w:r w:rsidR="00AB7383" w:rsidRPr="00E66A2D">
        <w:rPr>
          <w:rFonts w:asciiTheme="majorBidi" w:hAnsiTheme="majorBidi" w:cstheme="majorBidi"/>
          <w:b/>
          <w:bCs/>
          <w:sz w:val="24"/>
          <w:szCs w:val="24"/>
        </w:rPr>
        <w:t>).</w:t>
      </w:r>
      <w:r w:rsidR="001F77DD" w:rsidRPr="00E66A2D">
        <w:rPr>
          <w:rFonts w:asciiTheme="majorBidi" w:hAnsiTheme="majorBidi" w:cstheme="majorBidi"/>
          <w:sz w:val="24"/>
          <w:szCs w:val="24"/>
        </w:rPr>
        <w:t xml:space="preserve"> </w:t>
      </w:r>
      <w:r w:rsidR="003F5649" w:rsidRPr="00E66A2D">
        <w:rPr>
          <w:rFonts w:asciiTheme="majorBidi" w:hAnsiTheme="majorBidi" w:cstheme="majorBidi"/>
          <w:sz w:val="24"/>
          <w:szCs w:val="24"/>
        </w:rPr>
        <w:t>Such changes may reflect reactions to input changes, as may be expected in open-loop systems, or may reflect active changes of the visual system, if opera</w:t>
      </w:r>
      <w:r w:rsidR="00A94A09" w:rsidRPr="00E66A2D">
        <w:rPr>
          <w:rFonts w:asciiTheme="majorBidi" w:hAnsiTheme="majorBidi" w:cstheme="majorBidi"/>
          <w:sz w:val="24"/>
          <w:szCs w:val="24"/>
        </w:rPr>
        <w:t>ting in a closed-loop framework and</w:t>
      </w:r>
      <w:r w:rsidR="003F5649" w:rsidRPr="00E66A2D">
        <w:rPr>
          <w:rFonts w:asciiTheme="majorBidi" w:hAnsiTheme="majorBidi" w:cstheme="majorBidi"/>
          <w:sz w:val="24"/>
          <w:szCs w:val="24"/>
        </w:rPr>
        <w:t xml:space="preserve"> trying to adapt to the environmental changes. </w:t>
      </w:r>
      <w:r w:rsidR="00E73460" w:rsidRPr="00E66A2D">
        <w:rPr>
          <w:rFonts w:asciiTheme="majorBidi" w:hAnsiTheme="majorBidi" w:cstheme="majorBidi"/>
          <w:sz w:val="24"/>
          <w:szCs w:val="24"/>
        </w:rPr>
        <w:t xml:space="preserve">Closed-loop adaptation must involve a set of variables, “controlled variables”, whose values are maintained </w:t>
      </w:r>
      <w:r w:rsidR="00A94A09" w:rsidRPr="00E66A2D">
        <w:rPr>
          <w:rFonts w:asciiTheme="majorBidi" w:hAnsiTheme="majorBidi" w:cstheme="majorBidi"/>
          <w:sz w:val="24"/>
          <w:szCs w:val="24"/>
        </w:rPr>
        <w:t xml:space="preserve">by the loop </w:t>
      </w:r>
      <w:r w:rsidR="00E73460" w:rsidRPr="00E66A2D">
        <w:rPr>
          <w:rFonts w:asciiTheme="majorBidi" w:hAnsiTheme="majorBidi" w:cstheme="majorBidi"/>
          <w:sz w:val="24"/>
          <w:szCs w:val="24"/>
        </w:rPr>
        <w:t>within a certain range that allows the current functioning of the system</w:t>
      </w:r>
      <w:r w:rsidR="00547AAE">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547AAE">
        <w:rPr>
          <w:rFonts w:asciiTheme="majorBidi" w:hAnsiTheme="majorBidi" w:cstheme="majorBidi"/>
          <w:sz w:val="24"/>
          <w:szCs w:val="24"/>
        </w:rPr>
        <w:instrText xml:space="preserve"> ADDIN EN.CITE </w:instrText>
      </w:r>
      <w:r w:rsidR="00547AAE">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547AAE">
        <w:rPr>
          <w:rFonts w:asciiTheme="majorBidi" w:hAnsiTheme="majorBidi" w:cstheme="majorBidi"/>
          <w:sz w:val="24"/>
          <w:szCs w:val="24"/>
        </w:rPr>
        <w:instrText xml:space="preserve"> ADDIN EN.CITE.DATA </w:instrText>
      </w:r>
      <w:r w:rsidR="00547AAE">
        <w:rPr>
          <w:rFonts w:asciiTheme="majorBidi" w:hAnsiTheme="majorBidi" w:cstheme="majorBidi"/>
          <w:sz w:val="24"/>
          <w:szCs w:val="24"/>
        </w:rPr>
      </w:r>
      <w:r w:rsidR="00547AAE">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6-8</w:t>
      </w:r>
      <w:r w:rsidR="00547AAE">
        <w:rPr>
          <w:rFonts w:asciiTheme="majorBidi" w:hAnsiTheme="majorBidi" w:cstheme="majorBidi"/>
          <w:sz w:val="24"/>
          <w:szCs w:val="24"/>
        </w:rPr>
        <w:fldChar w:fldCharType="end"/>
      </w:r>
      <w:r w:rsidR="00E73460" w:rsidRPr="00E66A2D">
        <w:rPr>
          <w:rFonts w:asciiTheme="majorBidi" w:hAnsiTheme="majorBidi" w:cstheme="majorBidi"/>
          <w:sz w:val="24"/>
          <w:szCs w:val="24"/>
        </w:rPr>
        <w:t>. Open-loop systems do not have this capacity.</w:t>
      </w:r>
      <w:ins w:id="21" w:author="bnuri" w:date="2018-04-24T14:40:00Z">
        <w:r w:rsidR="00236A54">
          <w:rPr>
            <w:rFonts w:asciiTheme="majorBidi" w:hAnsiTheme="majorBidi" w:cstheme="majorBidi"/>
            <w:sz w:val="24"/>
            <w:szCs w:val="24"/>
          </w:rPr>
          <w:t xml:space="preserve">  </w:t>
        </w:r>
        <w:commentRangeStart w:id="22"/>
        <w:r w:rsidR="00236A54">
          <w:rPr>
            <w:rFonts w:asciiTheme="majorBidi" w:hAnsiTheme="majorBidi" w:cstheme="majorBidi"/>
            <w:sz w:val="24"/>
            <w:szCs w:val="24"/>
          </w:rPr>
          <w:t>$</w:t>
        </w:r>
      </w:ins>
      <w:commentRangeEnd w:id="22"/>
      <w:r w:rsidR="00BF06FC">
        <w:rPr>
          <w:rStyle w:val="CommentReference"/>
        </w:rPr>
        <w:commentReference w:id="22"/>
      </w:r>
      <w:ins w:id="23" w:author="bnuri" w:date="2018-04-24T14:40:00Z">
        <w:r w:rsidR="00236A54">
          <w:rPr>
            <w:rFonts w:asciiTheme="majorBidi" w:hAnsiTheme="majorBidi" w:cstheme="majorBidi"/>
            <w:sz w:val="24"/>
            <w:szCs w:val="24"/>
          </w:rPr>
          <w:t xml:space="preserve"> this statement may be correct for long time scaels- where the open loop system may get out of calibration- but on short time scales an open loop system</w:t>
        </w:r>
      </w:ins>
      <w:ins w:id="24" w:author="bnuri" w:date="2018-04-24T14:42:00Z">
        <w:r w:rsidR="00236A54">
          <w:rPr>
            <w:rFonts w:asciiTheme="majorBidi" w:hAnsiTheme="majorBidi" w:cstheme="majorBidi"/>
            <w:sz w:val="24"/>
            <w:szCs w:val="24"/>
          </w:rPr>
          <w:t xml:space="preserve"> can and do maintain their operation within a fixed range</w:t>
        </w:r>
      </w:ins>
    </w:p>
    <w:p w14:paraId="681DD2C9" w14:textId="0FDBA1AE" w:rsidR="00FA6179" w:rsidRDefault="00366E81" w:rsidP="00AE646D">
      <w:pPr>
        <w:widowControl w:val="0"/>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T</w:t>
      </w:r>
      <w:r w:rsidR="00A43E78" w:rsidRPr="00E66A2D">
        <w:rPr>
          <w:rFonts w:asciiTheme="majorBidi" w:hAnsiTheme="majorBidi" w:cstheme="majorBidi"/>
          <w:sz w:val="24"/>
          <w:szCs w:val="24"/>
        </w:rPr>
        <w:t xml:space="preserve">he mean rate of </w:t>
      </w:r>
      <w:r>
        <w:rPr>
          <w:rFonts w:asciiTheme="majorBidi" w:hAnsiTheme="majorBidi" w:cstheme="majorBidi"/>
          <w:sz w:val="24"/>
          <w:szCs w:val="24"/>
        </w:rPr>
        <w:t xml:space="preserve">visual </w:t>
      </w:r>
      <w:r w:rsidR="00A43E78" w:rsidRPr="00E66A2D">
        <w:rPr>
          <w:rFonts w:asciiTheme="majorBidi" w:hAnsiTheme="majorBidi" w:cstheme="majorBidi"/>
          <w:sz w:val="24"/>
          <w:szCs w:val="24"/>
        </w:rPr>
        <w:t xml:space="preserve">acquisition </w:t>
      </w:r>
      <w:r>
        <w:rPr>
          <w:rFonts w:asciiTheme="majorBidi" w:hAnsiTheme="majorBidi" w:cstheme="majorBidi"/>
          <w:sz w:val="24"/>
          <w:szCs w:val="24"/>
        </w:rPr>
        <w:t>during a pause sh</w:t>
      </w:r>
      <w:r w:rsidR="008F3915" w:rsidRPr="00E66A2D">
        <w:rPr>
          <w:rFonts w:asciiTheme="majorBidi" w:hAnsiTheme="majorBidi" w:cstheme="majorBidi"/>
          <w:sz w:val="24"/>
          <w:szCs w:val="24"/>
        </w:rPr>
        <w:t>ould be</w:t>
      </w:r>
      <w:r w:rsidR="00A43E78" w:rsidRPr="00E66A2D">
        <w:rPr>
          <w:rFonts w:asciiTheme="majorBidi" w:hAnsiTheme="majorBidi" w:cstheme="majorBidi"/>
          <w:sz w:val="24"/>
          <w:szCs w:val="24"/>
        </w:rPr>
        <w:t xml:space="preserve"> proportional to the me</w:t>
      </w:r>
      <w:r>
        <w:rPr>
          <w:rFonts w:asciiTheme="majorBidi" w:hAnsiTheme="majorBidi" w:cstheme="majorBidi"/>
          <w:sz w:val="24"/>
          <w:szCs w:val="24"/>
        </w:rPr>
        <w:t>an speed of the drift during that</w:t>
      </w:r>
      <w:r w:rsidR="00A43E78" w:rsidRPr="00E66A2D">
        <w:rPr>
          <w:rFonts w:asciiTheme="majorBidi" w:hAnsiTheme="majorBidi" w:cstheme="majorBidi"/>
          <w:sz w:val="24"/>
          <w:szCs w:val="24"/>
        </w:rPr>
        <w:t xml:space="preserve"> pause (</w:t>
      </w:r>
      <w:r w:rsidR="00A43E78" w:rsidRPr="00203008">
        <w:rPr>
          <w:rFonts w:asciiTheme="majorBidi" w:hAnsiTheme="majorBidi" w:cstheme="majorBidi"/>
          <w:i/>
          <w:iCs/>
          <w:sz w:val="24"/>
          <w:szCs w:val="24"/>
        </w:rPr>
        <w:t>Sp</w:t>
      </w:r>
      <w:r w:rsidR="00A43E78" w:rsidRPr="00E66A2D">
        <w:rPr>
          <w:rFonts w:asciiTheme="majorBidi" w:hAnsiTheme="majorBidi" w:cstheme="majorBidi"/>
          <w:sz w:val="24"/>
          <w:szCs w:val="24"/>
        </w:rPr>
        <w:t>)</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&lt;EndNote&gt;&lt;Cite&gt;&lt;Author&gt;Ahissar&lt;/Author&gt;&lt;Year&gt;2001&lt;/Year&gt;&lt;RecNum&gt;1830&lt;/RecNum&gt;&lt;DisplayText&gt;&lt;style face="superscript"&gt;3,9&lt;/style&gt;&lt;/DisplayText&gt;&lt;record&gt;&lt;rec-number&gt;1830&lt;/rec-number&gt;&lt;foreign-keys&gt;&lt;key app="EN" db-id="ezafzxzzfdzzppewwsxx2rekv2efd0zsxpsp" timestamp="0"&gt;1830&lt;/key&gt;&lt;/foreign-keys&gt;&lt;ref-type name="Journal Article"&gt;17&lt;/ref-type&gt;&lt;contributors&gt;&lt;authors&gt;&lt;author&gt;Ahissar, E.&lt;/author&gt;&lt;author&gt;Arieli, A.&lt;/author&gt;&lt;/authors&gt;&lt;/contributors&gt;&lt;titles&gt;&lt;title&gt;Figuring space by time&lt;/title&gt;&lt;secondary-title&gt;Neuron&lt;/secondary-title&gt;&lt;/titles&gt;&lt;periodical&gt;&lt;full-title&gt;Neuron&lt;/full-title&gt;&lt;/periodical&gt;&lt;pages&gt;185-201&lt;/pages&gt;&lt;volume&gt;32&lt;/volume&gt;&lt;dates&gt;&lt;year&gt;2001&lt;/year&gt;&lt;pub-dates&gt;&lt;date&gt;October 25&lt;/date&gt;&lt;/pub-dates&gt;&lt;/dates&gt;&lt;urls&gt;&lt;/urls&gt;&lt;electronic-resource-num&gt;DOI: http://dx.doi.org/10.1016/S0896-6273(01)00466-4&lt;/electronic-resource-num&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3,9</w:t>
      </w:r>
      <w:r w:rsidR="00547AAE">
        <w:rPr>
          <w:rFonts w:asciiTheme="majorBidi" w:hAnsiTheme="majorBidi" w:cstheme="majorBidi"/>
          <w:sz w:val="24"/>
          <w:szCs w:val="24"/>
        </w:rPr>
        <w:fldChar w:fldCharType="end"/>
      </w:r>
      <w:r w:rsidR="008F3915" w:rsidRPr="00E66A2D">
        <w:rPr>
          <w:rFonts w:asciiTheme="majorBidi" w:hAnsiTheme="majorBidi" w:cstheme="majorBidi"/>
          <w:sz w:val="24"/>
          <w:szCs w:val="24"/>
        </w:rPr>
        <w:t xml:space="preserve"> and t</w:t>
      </w:r>
      <w:r w:rsidR="00A43E78" w:rsidRPr="00E66A2D">
        <w:rPr>
          <w:rFonts w:asciiTheme="majorBidi" w:hAnsiTheme="majorBidi" w:cstheme="majorBidi"/>
          <w:sz w:val="24"/>
          <w:szCs w:val="24"/>
        </w:rPr>
        <w:t xml:space="preserve">he </w:t>
      </w:r>
      <w:r>
        <w:rPr>
          <w:rFonts w:asciiTheme="majorBidi" w:hAnsiTheme="majorBidi" w:cstheme="majorBidi"/>
          <w:sz w:val="24"/>
          <w:szCs w:val="24"/>
        </w:rPr>
        <w:t>amount of visual</w:t>
      </w:r>
      <w:r w:rsidR="00A43E78" w:rsidRPr="00E66A2D">
        <w:rPr>
          <w:rFonts w:asciiTheme="majorBidi" w:hAnsiTheme="majorBidi" w:cstheme="majorBidi"/>
          <w:sz w:val="24"/>
          <w:szCs w:val="24"/>
        </w:rPr>
        <w:t xml:space="preserve"> information </w:t>
      </w:r>
      <w:r>
        <w:rPr>
          <w:rFonts w:asciiTheme="majorBidi" w:hAnsiTheme="majorBidi" w:cstheme="majorBidi"/>
          <w:sz w:val="24"/>
          <w:szCs w:val="24"/>
        </w:rPr>
        <w:t>collected</w:t>
      </w:r>
      <w:r w:rsidR="00A43E78" w:rsidRPr="00E66A2D">
        <w:rPr>
          <w:rFonts w:asciiTheme="majorBidi" w:hAnsiTheme="majorBidi" w:cstheme="majorBidi"/>
          <w:sz w:val="24"/>
          <w:szCs w:val="24"/>
        </w:rPr>
        <w:t xml:space="preserve"> during </w:t>
      </w:r>
      <w:r>
        <w:rPr>
          <w:rFonts w:asciiTheme="majorBidi" w:hAnsiTheme="majorBidi" w:cstheme="majorBidi"/>
          <w:sz w:val="24"/>
          <w:szCs w:val="24"/>
        </w:rPr>
        <w:t>that</w:t>
      </w:r>
      <w:r w:rsidR="00A43E78" w:rsidRPr="00E66A2D">
        <w:rPr>
          <w:rFonts w:asciiTheme="majorBidi" w:hAnsiTheme="majorBidi" w:cstheme="majorBidi"/>
          <w:sz w:val="24"/>
          <w:szCs w:val="24"/>
        </w:rPr>
        <w:t xml:space="preserve"> pause </w:t>
      </w:r>
      <w:r>
        <w:rPr>
          <w:rFonts w:asciiTheme="majorBidi" w:hAnsiTheme="majorBidi" w:cstheme="majorBidi"/>
          <w:sz w:val="24"/>
          <w:szCs w:val="24"/>
        </w:rPr>
        <w:t>sh</w:t>
      </w:r>
      <w:r w:rsidR="008F3915" w:rsidRPr="00E66A2D">
        <w:rPr>
          <w:rFonts w:asciiTheme="majorBidi" w:hAnsiTheme="majorBidi" w:cstheme="majorBidi"/>
          <w:sz w:val="24"/>
          <w:szCs w:val="24"/>
        </w:rPr>
        <w:t>ould be</w:t>
      </w:r>
      <w:r w:rsidR="00A43E78" w:rsidRPr="00E66A2D">
        <w:rPr>
          <w:rFonts w:asciiTheme="majorBidi" w:hAnsiTheme="majorBidi" w:cstheme="majorBidi"/>
          <w:sz w:val="24"/>
          <w:szCs w:val="24"/>
        </w:rPr>
        <w:t xml:space="preserve"> proportional to the </w:t>
      </w:r>
      <w:r>
        <w:rPr>
          <w:rFonts w:asciiTheme="majorBidi" w:hAnsiTheme="majorBidi" w:cstheme="majorBidi"/>
          <w:sz w:val="24"/>
          <w:szCs w:val="24"/>
        </w:rPr>
        <w:t>integrated</w:t>
      </w:r>
      <w:r w:rsidR="00A43E78" w:rsidRPr="00E66A2D">
        <w:rPr>
          <w:rFonts w:asciiTheme="majorBidi" w:hAnsiTheme="majorBidi" w:cstheme="majorBidi"/>
          <w:sz w:val="24"/>
          <w:szCs w:val="24"/>
        </w:rPr>
        <w:t xml:space="preserve"> distance </w:t>
      </w:r>
      <w:r>
        <w:rPr>
          <w:rFonts w:asciiTheme="majorBidi" w:hAnsiTheme="majorBidi" w:cstheme="majorBidi"/>
          <w:sz w:val="24"/>
          <w:szCs w:val="24"/>
        </w:rPr>
        <w:t>scanned by the eye (the length of its trajectory) during the</w:t>
      </w:r>
      <w:r w:rsidR="008F3915" w:rsidRPr="00E66A2D">
        <w:rPr>
          <w:rFonts w:asciiTheme="majorBidi" w:hAnsiTheme="majorBidi" w:cstheme="majorBidi"/>
          <w:sz w:val="24"/>
          <w:szCs w:val="24"/>
        </w:rPr>
        <w:t xml:space="preserve"> pause (</w:t>
      </w:r>
      <w:r w:rsidR="008F3915" w:rsidRPr="00203008">
        <w:rPr>
          <w:rFonts w:asciiTheme="majorBidi" w:hAnsiTheme="majorBidi" w:cstheme="majorBidi"/>
          <w:i/>
          <w:iCs/>
          <w:sz w:val="24"/>
          <w:szCs w:val="24"/>
        </w:rPr>
        <w:t>Xp</w:t>
      </w:r>
      <w:r w:rsidR="008F3915" w:rsidRPr="00E66A2D">
        <w:rPr>
          <w:rFonts w:asciiTheme="majorBidi" w:hAnsiTheme="majorBidi" w:cstheme="majorBidi"/>
          <w:sz w:val="24"/>
          <w:szCs w:val="24"/>
        </w:rPr>
        <w:t>)</w:t>
      </w:r>
      <w:r w:rsidR="00A43E78" w:rsidRPr="00E66A2D">
        <w:rPr>
          <w:rFonts w:asciiTheme="majorBidi" w:hAnsiTheme="majorBidi" w:cstheme="majorBidi"/>
          <w:sz w:val="24"/>
          <w:szCs w:val="24"/>
        </w:rPr>
        <w:t xml:space="preserve">. </w:t>
      </w:r>
      <w:r w:rsidR="001A2DBC" w:rsidRPr="00E66A2D">
        <w:rPr>
          <w:rFonts w:asciiTheme="majorBidi" w:hAnsiTheme="majorBidi" w:cstheme="majorBidi"/>
          <w:sz w:val="24"/>
          <w:szCs w:val="24"/>
        </w:rPr>
        <w:t>Mean p</w:t>
      </w:r>
      <w:r w:rsidR="001E67D7">
        <w:rPr>
          <w:rFonts w:asciiTheme="majorBidi" w:hAnsiTheme="majorBidi" w:cstheme="majorBidi"/>
          <w:sz w:val="24"/>
          <w:szCs w:val="24"/>
        </w:rPr>
        <w:t>ause duration</w:t>
      </w:r>
      <w:r w:rsidR="008F3915" w:rsidRPr="00E66A2D">
        <w:rPr>
          <w:rFonts w:asciiTheme="majorBidi" w:hAnsiTheme="majorBidi" w:cstheme="majorBidi"/>
          <w:sz w:val="24"/>
          <w:szCs w:val="24"/>
        </w:rPr>
        <w:t xml:space="preserve"> is </w:t>
      </w:r>
      <w:r w:rsidR="001A2DBC" w:rsidRPr="00E66A2D">
        <w:rPr>
          <w:rFonts w:asciiTheme="majorBidi" w:hAnsiTheme="majorBidi" w:cstheme="majorBidi"/>
          <w:sz w:val="24"/>
          <w:szCs w:val="24"/>
        </w:rPr>
        <w:t>inversely proportional to</w:t>
      </w:r>
      <w:r>
        <w:rPr>
          <w:rFonts w:asciiTheme="majorBidi" w:hAnsiTheme="majorBidi" w:cstheme="majorBidi"/>
          <w:sz w:val="24"/>
          <w:szCs w:val="24"/>
        </w:rPr>
        <w:t xml:space="preserve"> the mean saccadic</w:t>
      </w:r>
      <w:r w:rsidR="008F3915" w:rsidRPr="00E66A2D">
        <w:rPr>
          <w:rFonts w:asciiTheme="majorBidi" w:hAnsiTheme="majorBidi" w:cstheme="majorBidi"/>
          <w:sz w:val="24"/>
          <w:szCs w:val="24"/>
        </w:rPr>
        <w:t xml:space="preserve"> rate, which </w:t>
      </w:r>
      <w:r w:rsidR="001A2DBC" w:rsidRPr="00E66A2D">
        <w:rPr>
          <w:rFonts w:asciiTheme="majorBidi" w:hAnsiTheme="majorBidi" w:cstheme="majorBidi"/>
          <w:sz w:val="24"/>
          <w:szCs w:val="24"/>
        </w:rPr>
        <w:t>reflects</w:t>
      </w:r>
      <w:r w:rsidR="008F3915" w:rsidRPr="00E66A2D">
        <w:rPr>
          <w:rFonts w:asciiTheme="majorBidi" w:hAnsiTheme="majorBidi" w:cstheme="majorBidi"/>
          <w:sz w:val="24"/>
          <w:szCs w:val="24"/>
        </w:rPr>
        <w:t xml:space="preserve"> the number of ROIs sampled per time unit</w:t>
      </w:r>
      <w:r w:rsidR="00C85309" w:rsidRPr="00E66A2D">
        <w:rPr>
          <w:rFonts w:asciiTheme="majorBidi" w:hAnsiTheme="majorBidi" w:cstheme="majorBidi"/>
          <w:sz w:val="24"/>
          <w:szCs w:val="24"/>
        </w:rPr>
        <w:t xml:space="preserve">. </w:t>
      </w:r>
      <w:r w:rsidR="001A2DBC" w:rsidRPr="00E66A2D">
        <w:rPr>
          <w:rFonts w:asciiTheme="majorBidi" w:hAnsiTheme="majorBidi" w:cstheme="majorBidi"/>
          <w:sz w:val="24"/>
          <w:szCs w:val="24"/>
        </w:rPr>
        <w:t xml:space="preserve">The increased saccade rate observed here in tunneled conditions is consistent with its </w:t>
      </w:r>
      <w:r w:rsidR="00C85309" w:rsidRPr="00E66A2D">
        <w:rPr>
          <w:rFonts w:asciiTheme="majorBidi" w:hAnsiTheme="majorBidi" w:cstheme="majorBidi"/>
          <w:sz w:val="24"/>
          <w:szCs w:val="24"/>
        </w:rPr>
        <w:t>dependency on task difficulty</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&lt;EndNote&gt;&lt;Cite&gt;&lt;Author&gt;Gao&lt;/Author&gt;&lt;Year&gt;2015&lt;/Year&gt;&lt;RecNum&gt;3862&lt;/RecNum&gt;&lt;DisplayText&gt;&lt;style face="superscript"&gt;10&lt;/style&gt;&lt;/DisplayText&gt;&lt;record&gt;&lt;rec-number&gt;3862&lt;/rec-number&gt;&lt;foreign-keys&gt;&lt;key app="EN" db-id="ezafzxzzfdzzppewwsxx2rekv2efd0zsxpsp" timestamp="1521554511"&gt;3862&lt;/key&gt;&lt;/foreign-keys&gt;&lt;ref-type name="Journal Article"&gt;17&lt;/ref-type&gt;&lt;contributors&gt;&lt;authors&gt;&lt;author&gt;Gao, Xin&lt;/author&gt;&lt;author&gt;Yan, Hongmei&lt;/author&gt;&lt;author&gt;Sun, Hong-jin&lt;/author&gt;&lt;/authors&gt;&lt;/contributors&gt;&lt;titles&gt;&lt;title&gt;Modulation of microsaccade rate by task difficulty revealed through between-and within-trial comparisons&lt;/title&gt;&lt;secondary-title&gt;Journal of vision&lt;/secondary-title&gt;&lt;/titles&gt;&lt;periodical&gt;&lt;full-title&gt;J Vis&lt;/full-title&gt;&lt;abbr-1&gt;Journal of vision&lt;/abbr-1&gt;&lt;/periodical&gt;&lt;pages&gt;3-3&lt;/pages&gt;&lt;volume&gt;15&lt;/volume&gt;&lt;number&gt;3&lt;/number&gt;&lt;dates&gt;&lt;year&gt;2015&lt;/year&gt;&lt;/dates&gt;&lt;isbn&gt;1534-7362&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10</w:t>
      </w:r>
      <w:r w:rsidR="00547AAE">
        <w:rPr>
          <w:rFonts w:asciiTheme="majorBidi" w:hAnsiTheme="majorBidi" w:cstheme="majorBidi"/>
          <w:sz w:val="24"/>
          <w:szCs w:val="24"/>
        </w:rPr>
        <w:fldChar w:fldCharType="end"/>
      </w:r>
      <w:r w:rsidR="00C85309" w:rsidRPr="00E66A2D">
        <w:rPr>
          <w:rFonts w:asciiTheme="majorBidi" w:hAnsiTheme="majorBidi" w:cstheme="majorBidi"/>
          <w:sz w:val="24"/>
          <w:szCs w:val="24"/>
        </w:rPr>
        <w:t xml:space="preserve">. Importantly, however, </w:t>
      </w:r>
      <w:r w:rsidR="00B02449" w:rsidRPr="00E66A2D">
        <w:rPr>
          <w:rFonts w:asciiTheme="majorBidi" w:hAnsiTheme="majorBidi" w:cstheme="majorBidi"/>
          <w:sz w:val="24"/>
          <w:szCs w:val="24"/>
        </w:rPr>
        <w:t xml:space="preserve">the </w:t>
      </w:r>
      <w:r w:rsidR="00A94A09" w:rsidRPr="00E66A2D">
        <w:rPr>
          <w:rFonts w:asciiTheme="majorBidi" w:hAnsiTheme="majorBidi" w:cstheme="majorBidi"/>
          <w:sz w:val="24"/>
          <w:szCs w:val="24"/>
        </w:rPr>
        <w:t xml:space="preserve">tunneling-induced </w:t>
      </w:r>
      <w:r w:rsidR="00B02449" w:rsidRPr="00E66A2D">
        <w:rPr>
          <w:rFonts w:asciiTheme="majorBidi" w:hAnsiTheme="majorBidi" w:cstheme="majorBidi"/>
          <w:sz w:val="24"/>
          <w:szCs w:val="24"/>
        </w:rPr>
        <w:t xml:space="preserve">changes in </w:t>
      </w:r>
      <w:r w:rsidR="00C85309" w:rsidRPr="00E66A2D">
        <w:rPr>
          <w:rFonts w:asciiTheme="majorBidi" w:hAnsiTheme="majorBidi" w:cstheme="majorBidi"/>
          <w:sz w:val="24"/>
          <w:szCs w:val="24"/>
        </w:rPr>
        <w:t>saccade rate</w:t>
      </w:r>
      <w:r w:rsidR="00B02449" w:rsidRPr="00E66A2D">
        <w:rPr>
          <w:rFonts w:asciiTheme="majorBidi" w:hAnsiTheme="majorBidi" w:cstheme="majorBidi"/>
          <w:sz w:val="24"/>
          <w:szCs w:val="24"/>
        </w:rPr>
        <w:t xml:space="preserve"> and dri</w:t>
      </w:r>
      <w:r w:rsidR="001F729D" w:rsidRPr="00E66A2D">
        <w:rPr>
          <w:rFonts w:asciiTheme="majorBidi" w:hAnsiTheme="majorBidi" w:cstheme="majorBidi"/>
          <w:sz w:val="24"/>
          <w:szCs w:val="24"/>
        </w:rPr>
        <w:t xml:space="preserve">ft speed compensated each other, on average, keeping </w:t>
      </w:r>
      <w:r w:rsidR="00FA6179" w:rsidRPr="00203008">
        <w:rPr>
          <w:rFonts w:asciiTheme="majorBidi" w:hAnsiTheme="majorBidi" w:cstheme="majorBidi"/>
          <w:i/>
          <w:iCs/>
          <w:sz w:val="24"/>
          <w:szCs w:val="24"/>
        </w:rPr>
        <w:t>Xp</w:t>
      </w:r>
      <w:r w:rsidR="00B02449" w:rsidRPr="00E66A2D">
        <w:rPr>
          <w:rFonts w:asciiTheme="majorBidi" w:hAnsiTheme="majorBidi" w:cstheme="majorBidi"/>
          <w:sz w:val="24"/>
          <w:szCs w:val="24"/>
        </w:rPr>
        <w:t xml:space="preserve"> unchanged for each stimulus size (</w:t>
      </w:r>
      <w:r w:rsidR="00354DDC">
        <w:rPr>
          <w:rFonts w:asciiTheme="majorBidi" w:hAnsiTheme="majorBidi" w:cstheme="majorBidi"/>
          <w:b/>
          <w:bCs/>
          <w:sz w:val="24"/>
          <w:szCs w:val="24"/>
        </w:rPr>
        <w:t xml:space="preserve">Extended Data </w:t>
      </w:r>
      <w:r w:rsidR="00737078">
        <w:rPr>
          <w:rFonts w:asciiTheme="majorBidi" w:hAnsiTheme="majorBidi" w:cstheme="majorBidi"/>
          <w:b/>
          <w:bCs/>
          <w:sz w:val="24"/>
          <w:szCs w:val="24"/>
        </w:rPr>
        <w:t>Table 2</w:t>
      </w:r>
      <w:r w:rsidR="00B02449" w:rsidRPr="00E66A2D">
        <w:rPr>
          <w:rFonts w:asciiTheme="majorBidi" w:hAnsiTheme="majorBidi" w:cstheme="majorBidi"/>
          <w:sz w:val="24"/>
          <w:szCs w:val="24"/>
        </w:rPr>
        <w:t>).</w:t>
      </w:r>
      <w:ins w:id="25" w:author="bnuri" w:date="2018-04-24T14:43:00Z">
        <w:r w:rsidR="00236A54">
          <w:rPr>
            <w:rFonts w:asciiTheme="majorBidi" w:hAnsiTheme="majorBidi" w:cstheme="majorBidi"/>
            <w:sz w:val="24"/>
            <w:szCs w:val="24"/>
          </w:rPr>
          <w:t xml:space="preserve"> $ still- I am not sure why this is an indication of closed loop- it could be that there is a</w:t>
        </w:r>
        <w:r w:rsidR="00AE646D">
          <w:rPr>
            <w:rFonts w:asciiTheme="majorBidi" w:hAnsiTheme="majorBidi" w:cstheme="majorBidi"/>
            <w:sz w:val="24"/>
            <w:szCs w:val="24"/>
          </w:rPr>
          <w:t>n open loop link between saccad</w:t>
        </w:r>
      </w:ins>
      <w:ins w:id="26" w:author="bnuri" w:date="2018-04-24T14:45:00Z">
        <w:r w:rsidR="00AE646D">
          <w:rPr>
            <w:rFonts w:asciiTheme="majorBidi" w:hAnsiTheme="majorBidi" w:cstheme="majorBidi"/>
            <w:sz w:val="24"/>
            <w:szCs w:val="24"/>
          </w:rPr>
          <w:t>ic rate and drift speed.  Perhaps you need to show that this is unique to tunneled vision and does not occur under natural vision?</w:t>
        </w:r>
        <w:commentRangeStart w:id="27"/>
        <w:r w:rsidR="00AE646D">
          <w:rPr>
            <w:rFonts w:asciiTheme="majorBidi" w:hAnsiTheme="majorBidi" w:cstheme="majorBidi"/>
            <w:sz w:val="24"/>
            <w:szCs w:val="24"/>
          </w:rPr>
          <w:t>$</w:t>
        </w:r>
      </w:ins>
      <w:commentRangeEnd w:id="27"/>
      <w:r w:rsidR="0099768B">
        <w:rPr>
          <w:rStyle w:val="CommentReference"/>
        </w:rPr>
        <w:commentReference w:id="27"/>
      </w:r>
      <w:del w:id="28" w:author="bnuri" w:date="2018-04-24T14:44:00Z">
        <w:r w:rsidR="00B02449" w:rsidRPr="00E66A2D" w:rsidDel="00AE646D">
          <w:rPr>
            <w:rFonts w:asciiTheme="majorBidi" w:hAnsiTheme="majorBidi" w:cstheme="majorBidi"/>
            <w:sz w:val="24"/>
            <w:szCs w:val="24"/>
          </w:rPr>
          <w:delText xml:space="preserve"> T</w:delText>
        </w:r>
      </w:del>
      <w:r w:rsidR="00B02449" w:rsidRPr="00E66A2D">
        <w:rPr>
          <w:rFonts w:asciiTheme="majorBidi" w:hAnsiTheme="majorBidi" w:cstheme="majorBidi"/>
          <w:sz w:val="24"/>
          <w:szCs w:val="24"/>
        </w:rPr>
        <w:t>hus,</w:t>
      </w:r>
      <w:r w:rsidR="008F3915" w:rsidRPr="00E66A2D">
        <w:rPr>
          <w:rFonts w:asciiTheme="majorBidi" w:hAnsiTheme="majorBidi" w:cstheme="majorBidi"/>
          <w:sz w:val="24"/>
          <w:szCs w:val="24"/>
        </w:rPr>
        <w:t xml:space="preserve"> when tunneled, the visual system appears to increase </w:t>
      </w:r>
      <w:r w:rsidR="000A571C" w:rsidRPr="00E66A2D">
        <w:rPr>
          <w:rFonts w:asciiTheme="majorBidi" w:hAnsiTheme="majorBidi" w:cstheme="majorBidi"/>
          <w:sz w:val="24"/>
          <w:szCs w:val="24"/>
        </w:rPr>
        <w:t xml:space="preserve">the </w:t>
      </w:r>
      <w:r w:rsidR="008F3915" w:rsidRPr="00E66A2D">
        <w:rPr>
          <w:rFonts w:asciiTheme="majorBidi" w:hAnsiTheme="majorBidi" w:cstheme="majorBidi"/>
          <w:sz w:val="24"/>
          <w:szCs w:val="24"/>
        </w:rPr>
        <w:t xml:space="preserve">ROI sampling rate while maintaining </w:t>
      </w:r>
      <w:r w:rsidR="008F3915" w:rsidRPr="00203008">
        <w:rPr>
          <w:rFonts w:asciiTheme="majorBidi" w:hAnsiTheme="majorBidi" w:cstheme="majorBidi"/>
          <w:i/>
          <w:iCs/>
          <w:sz w:val="24"/>
          <w:szCs w:val="24"/>
        </w:rPr>
        <w:t>Xp</w:t>
      </w:r>
      <w:r w:rsidR="008F3915" w:rsidRPr="00E66A2D">
        <w:rPr>
          <w:rFonts w:asciiTheme="majorBidi" w:hAnsiTheme="majorBidi" w:cstheme="majorBidi"/>
          <w:sz w:val="24"/>
          <w:szCs w:val="24"/>
        </w:rPr>
        <w:t xml:space="preserve"> and compromising </w:t>
      </w:r>
      <w:r w:rsidR="008F3915" w:rsidRPr="00203008">
        <w:rPr>
          <w:rFonts w:asciiTheme="majorBidi" w:hAnsiTheme="majorBidi" w:cstheme="majorBidi"/>
          <w:i/>
          <w:iCs/>
          <w:sz w:val="24"/>
          <w:szCs w:val="24"/>
        </w:rPr>
        <w:t>Sp</w:t>
      </w:r>
      <w:r w:rsidR="008F3915" w:rsidRPr="00E66A2D">
        <w:rPr>
          <w:rFonts w:asciiTheme="majorBidi" w:hAnsiTheme="majorBidi" w:cstheme="majorBidi"/>
          <w:sz w:val="24"/>
          <w:szCs w:val="24"/>
        </w:rPr>
        <w:t>.</w:t>
      </w:r>
      <w:r w:rsidR="000A571C" w:rsidRPr="00E66A2D">
        <w:rPr>
          <w:rFonts w:asciiTheme="majorBidi" w:hAnsiTheme="majorBidi" w:cstheme="majorBidi"/>
          <w:sz w:val="24"/>
          <w:szCs w:val="24"/>
        </w:rPr>
        <w:t xml:space="preserve"> </w:t>
      </w:r>
      <w:r w:rsidR="00FA6179" w:rsidRPr="00FA6179">
        <w:rPr>
          <w:rFonts w:asciiTheme="majorBidi" w:hAnsiTheme="majorBidi" w:cstheme="majorBidi"/>
          <w:sz w:val="24"/>
          <w:szCs w:val="24"/>
        </w:rPr>
        <w:t xml:space="preserve">Interestingly, a different strategy appeared with size changes. When viewing small sized images, the visual system decreased the ROI sampling rate while maintaining </w:t>
      </w:r>
      <w:r w:rsidR="00FA6179" w:rsidRPr="00203008">
        <w:rPr>
          <w:rFonts w:asciiTheme="majorBidi" w:hAnsiTheme="majorBidi" w:cstheme="majorBidi"/>
          <w:i/>
          <w:iCs/>
          <w:sz w:val="24"/>
          <w:szCs w:val="24"/>
        </w:rPr>
        <w:t>Sp</w:t>
      </w:r>
      <w:r w:rsidR="008B532E">
        <w:rPr>
          <w:rFonts w:asciiTheme="majorBidi" w:hAnsiTheme="majorBidi" w:cstheme="majorBidi"/>
          <w:sz w:val="24"/>
          <w:szCs w:val="24"/>
        </w:rPr>
        <w:t xml:space="preserve"> </w:t>
      </w:r>
      <w:r w:rsidR="00FA6179" w:rsidRPr="00FA6179">
        <w:rPr>
          <w:rFonts w:asciiTheme="majorBidi" w:hAnsiTheme="majorBidi" w:cstheme="majorBidi"/>
          <w:sz w:val="24"/>
          <w:szCs w:val="24"/>
        </w:rPr>
        <w:t xml:space="preserve">and compromising </w:t>
      </w:r>
      <w:r w:rsidR="00FA6179" w:rsidRPr="00203008">
        <w:rPr>
          <w:rFonts w:asciiTheme="majorBidi" w:hAnsiTheme="majorBidi" w:cstheme="majorBidi"/>
          <w:i/>
          <w:iCs/>
          <w:sz w:val="24"/>
          <w:szCs w:val="24"/>
        </w:rPr>
        <w:t>Xp</w:t>
      </w:r>
      <w:r w:rsidR="00742200">
        <w:rPr>
          <w:rFonts w:asciiTheme="majorBidi" w:hAnsiTheme="majorBidi" w:cstheme="majorBidi"/>
          <w:sz w:val="24"/>
          <w:szCs w:val="24"/>
        </w:rPr>
        <w:t xml:space="preserve"> (</w:t>
      </w:r>
      <w:r w:rsidR="00742200" w:rsidRPr="00E66A2D">
        <w:rPr>
          <w:rFonts w:asciiTheme="majorBidi" w:hAnsiTheme="majorBidi" w:cstheme="majorBidi"/>
          <w:b/>
          <w:bCs/>
          <w:sz w:val="24"/>
          <w:szCs w:val="24"/>
        </w:rPr>
        <w:t>Fig. 2a,b</w:t>
      </w:r>
      <w:r w:rsidR="008B532E">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352872">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352872">
        <w:rPr>
          <w:rFonts w:asciiTheme="majorBidi" w:hAnsiTheme="majorBidi" w:cstheme="majorBidi"/>
          <w:b/>
          <w:bCs/>
          <w:sz w:val="24"/>
          <w:szCs w:val="24"/>
        </w:rPr>
        <w:t>2</w:t>
      </w:r>
      <w:r w:rsidR="00FA6179" w:rsidRPr="00FA6179">
        <w:rPr>
          <w:rFonts w:asciiTheme="majorBidi" w:hAnsiTheme="majorBidi" w:cstheme="majorBidi"/>
          <w:sz w:val="24"/>
          <w:szCs w:val="24"/>
        </w:rPr>
        <w:t>)</w:t>
      </w:r>
      <w:r w:rsidR="00352872">
        <w:rPr>
          <w:rFonts w:asciiTheme="majorBidi" w:hAnsiTheme="majorBidi" w:cstheme="majorBidi"/>
          <w:sz w:val="24"/>
          <w:szCs w:val="24"/>
        </w:rPr>
        <w:t>.</w:t>
      </w:r>
      <w:r w:rsidR="00FA6179" w:rsidRPr="00FA6179">
        <w:rPr>
          <w:rFonts w:asciiTheme="majorBidi" w:hAnsiTheme="majorBidi" w:cstheme="majorBidi"/>
          <w:sz w:val="24"/>
          <w:szCs w:val="24"/>
        </w:rPr>
        <w:t xml:space="preserve"> </w:t>
      </w:r>
      <w:r w:rsidR="00253EAC">
        <w:rPr>
          <w:rFonts w:asciiTheme="majorBidi" w:hAnsiTheme="majorBidi" w:cstheme="majorBidi"/>
          <w:sz w:val="24"/>
          <w:szCs w:val="24"/>
        </w:rPr>
        <w:t>These results are not consistent with open-loop vision</w:t>
      </w:r>
      <w:ins w:id="29" w:author="bnuri" w:date="2018-04-24T14:46:00Z">
        <w:r w:rsidR="00AE646D">
          <w:rPr>
            <w:rFonts w:asciiTheme="majorBidi" w:hAnsiTheme="majorBidi" w:cstheme="majorBidi"/>
            <w:sz w:val="24"/>
            <w:szCs w:val="24"/>
          </w:rPr>
          <w:t xml:space="preserve"> $ why not?  The change in stimulus condition could drive these effects </w:t>
        </w:r>
      </w:ins>
      <w:ins w:id="30" w:author="bnuri" w:date="2018-04-24T14:47:00Z">
        <w:r w:rsidR="00AE646D">
          <w:rPr>
            <w:rFonts w:asciiTheme="majorBidi" w:hAnsiTheme="majorBidi" w:cstheme="majorBidi"/>
            <w:sz w:val="24"/>
            <w:szCs w:val="24"/>
          </w:rPr>
          <w:t>in a strictly bottom-up open loop manner$</w:t>
        </w:r>
      </w:ins>
      <w:r w:rsidR="00253EAC">
        <w:rPr>
          <w:rFonts w:asciiTheme="majorBidi" w:hAnsiTheme="majorBidi" w:cstheme="majorBidi"/>
          <w:sz w:val="24"/>
          <w:szCs w:val="24"/>
        </w:rPr>
        <w:t>, and support a closed-loop scheme in which the visual system maintains optimal acquisition speed</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&lt;EndNote&gt;&lt;Cite&gt;&lt;Author&gt;Ahissar&lt;/Author&gt;&lt;Year&gt;2015&lt;/Year&gt;&lt;RecNum&gt;3762&lt;/RecNum&gt;&lt;DisplayText&gt;&lt;style face="superscript"&gt;11&lt;/style&gt;&lt;/DisplayText&gt;&lt;record&gt;&lt;rec-number&gt;3762&lt;/rec-number&gt;&lt;foreign-keys&gt;&lt;key app="EN" db-id="ezafzxzzfdzzppewwsxx2rekv2efd0zsxpsp" timestamp="1456301363"&gt;3762&lt;/key&gt;&lt;/foreign-keys&gt;&lt;ref-type name="Journal Article"&gt;17&lt;/ref-type&gt;&lt;contributors&gt;&lt;authors&gt;&lt;author&gt;Ahissar, Ehud&lt;/author&gt;&lt;author&gt;Ozana, Shira&lt;/author&gt;&lt;author&gt;Arieli, Amos&lt;/author&gt;&lt;/authors&gt;&lt;/contributors&gt;&lt;titles&gt;&lt;title&gt;1-D Vision: Encoding of Eye Movements by Simple Receptive Fields&lt;/title&gt;&lt;secondary-title&gt;Perception&lt;/secondary-title&gt;&lt;/titles&gt;&lt;periodical&gt;&lt;full-title&gt;Perception&lt;/full-title&gt;&lt;abbr-1&gt;Perception&lt;/abbr-1&gt;&lt;/periodical&gt;&lt;pages&gt;986-994&lt;/pages&gt;&lt;volume&gt;44&lt;/volume&gt;&lt;number&gt;8-9&lt;/number&gt;&lt;dates&gt;&lt;year&gt;2015&lt;/year&gt;&lt;/dates&gt;&lt;isbn&gt;0301-0066&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11</w:t>
      </w:r>
      <w:r w:rsidR="00547AAE">
        <w:rPr>
          <w:rFonts w:asciiTheme="majorBidi" w:hAnsiTheme="majorBidi" w:cstheme="majorBidi"/>
          <w:sz w:val="24"/>
          <w:szCs w:val="24"/>
        </w:rPr>
        <w:fldChar w:fldCharType="end"/>
      </w:r>
      <w:r w:rsidR="00253EAC">
        <w:rPr>
          <w:rFonts w:asciiTheme="majorBidi" w:hAnsiTheme="majorBidi" w:cstheme="majorBidi"/>
          <w:sz w:val="24"/>
          <w:szCs w:val="24"/>
        </w:rPr>
        <w:t xml:space="preserve"> in natural conditions but compromises it for more information when tunneled.</w:t>
      </w:r>
      <w:r w:rsidR="00E300E8">
        <w:rPr>
          <w:rFonts w:asciiTheme="majorBidi" w:hAnsiTheme="majorBidi" w:cstheme="majorBidi"/>
          <w:sz w:val="24"/>
          <w:szCs w:val="24"/>
        </w:rPr>
        <w:t xml:space="preserve"> </w:t>
      </w:r>
      <w:commentRangeStart w:id="31"/>
      <w:ins w:id="32" w:author="bnuri" w:date="2018-04-24T14:47:00Z">
        <w:r w:rsidR="00AE646D">
          <w:rPr>
            <w:rFonts w:asciiTheme="majorBidi" w:hAnsiTheme="majorBidi" w:cstheme="majorBidi"/>
            <w:sz w:val="24"/>
            <w:szCs w:val="24"/>
          </w:rPr>
          <w:t>$</w:t>
        </w:r>
      </w:ins>
      <w:commentRangeEnd w:id="31"/>
      <w:r w:rsidR="0099768B">
        <w:rPr>
          <w:rStyle w:val="CommentReference"/>
        </w:rPr>
        <w:commentReference w:id="31"/>
      </w:r>
      <w:ins w:id="33" w:author="bnuri" w:date="2018-04-24T14:47:00Z">
        <w:r w:rsidR="00AE646D">
          <w:rPr>
            <w:rFonts w:asciiTheme="majorBidi" w:hAnsiTheme="majorBidi" w:cstheme="majorBidi"/>
            <w:sz w:val="24"/>
            <w:szCs w:val="24"/>
          </w:rPr>
          <w:t xml:space="preserve"> the problem with this conclusion is that the visual stimulus is drastically different under natural and </w:t>
        </w:r>
      </w:ins>
      <w:ins w:id="34" w:author="bnuri" w:date="2018-04-24T14:48:00Z">
        <w:r w:rsidR="00AE646D">
          <w:rPr>
            <w:rFonts w:asciiTheme="majorBidi" w:hAnsiTheme="majorBidi" w:cstheme="majorBidi"/>
            <w:sz w:val="24"/>
            <w:szCs w:val="24"/>
          </w:rPr>
          <w:t>tunneled</w:t>
        </w:r>
      </w:ins>
      <w:ins w:id="35" w:author="bnuri" w:date="2018-04-24T14:47:00Z">
        <w:r w:rsidR="00AE646D">
          <w:rPr>
            <w:rFonts w:asciiTheme="majorBidi" w:hAnsiTheme="majorBidi" w:cstheme="majorBidi"/>
            <w:sz w:val="24"/>
            <w:szCs w:val="24"/>
          </w:rPr>
          <w:t xml:space="preserve"> </w:t>
        </w:r>
      </w:ins>
      <w:ins w:id="36" w:author="bnuri" w:date="2018-04-24T14:48:00Z">
        <w:r w:rsidR="00AE646D">
          <w:rPr>
            <w:rFonts w:asciiTheme="majorBidi" w:hAnsiTheme="majorBidi" w:cstheme="majorBidi"/>
            <w:sz w:val="24"/>
            <w:szCs w:val="24"/>
          </w:rPr>
          <w:t>conditions- so it may be that the effects are driven by the change in the stimulus in a feed-forward manner.  I may be missing something- but you need to clarify better what is the critical aspect that rules out open loop processing.</w:t>
        </w:r>
      </w:ins>
      <w:r w:rsidR="00FA6179" w:rsidRPr="00FA6179">
        <w:rPr>
          <w:rFonts w:asciiTheme="majorBidi" w:hAnsiTheme="majorBidi" w:cstheme="majorBidi"/>
          <w:sz w:val="24"/>
          <w:szCs w:val="24"/>
        </w:rPr>
        <w:t xml:space="preserve"> </w:t>
      </w:r>
    </w:p>
    <w:p w14:paraId="5CA12F07" w14:textId="69546813" w:rsidR="006910B0" w:rsidRPr="00E66A2D" w:rsidRDefault="004E6ED2" w:rsidP="00547AAE">
      <w:pPr>
        <w:spacing w:line="360" w:lineRule="auto"/>
        <w:jc w:val="both"/>
        <w:rPr>
          <w:rFonts w:asciiTheme="majorBidi" w:hAnsiTheme="majorBidi" w:cstheme="majorBidi"/>
          <w:sz w:val="24"/>
          <w:szCs w:val="24"/>
        </w:rPr>
      </w:pPr>
      <w:r>
        <w:rPr>
          <w:rFonts w:asciiTheme="majorBidi" w:hAnsiTheme="majorBidi" w:cstheme="majorBidi"/>
          <w:sz w:val="24"/>
          <w:szCs w:val="24"/>
        </w:rPr>
        <w:t>If</w:t>
      </w:r>
      <w:r w:rsidR="00C15249" w:rsidRPr="00E66A2D">
        <w:rPr>
          <w:rFonts w:asciiTheme="majorBidi" w:hAnsiTheme="majorBidi" w:cstheme="majorBidi"/>
          <w:sz w:val="24"/>
          <w:szCs w:val="24"/>
        </w:rPr>
        <w:t xml:space="preserve"> the visual system controls the drift speed</w:t>
      </w:r>
      <w:r w:rsidR="0085043F" w:rsidRPr="00E66A2D">
        <w:rPr>
          <w:rFonts w:asciiTheme="majorBidi" w:hAnsiTheme="majorBidi" w:cstheme="majorBidi"/>
          <w:sz w:val="24"/>
          <w:szCs w:val="24"/>
        </w:rPr>
        <w:t xml:space="preserve"> in a closed-loop manner</w:t>
      </w:r>
      <w:r w:rsidR="008F3915" w:rsidRPr="00E66A2D">
        <w:rPr>
          <w:rFonts w:asciiTheme="majorBidi" w:hAnsiTheme="majorBidi" w:cstheme="majorBidi"/>
          <w:sz w:val="24"/>
          <w:szCs w:val="24"/>
        </w:rPr>
        <w:t xml:space="preserve"> </w:t>
      </w:r>
      <w:r w:rsidR="00C15249" w:rsidRPr="00E66A2D">
        <w:rPr>
          <w:rFonts w:asciiTheme="majorBidi" w:hAnsiTheme="majorBidi" w:cstheme="majorBidi"/>
          <w:sz w:val="24"/>
          <w:szCs w:val="24"/>
        </w:rPr>
        <w:t>then it should exhibit a convergence dynamics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&lt;EndNote&gt;&lt;Cite&gt;&lt;Author&gt;Ahissar&lt;/Author&gt;&lt;Year&gt;2016&lt;/Year&gt;&lt;RecNum&gt;3772&lt;/RecNum&gt;&lt;DisplayText&gt;&lt;style face="superscript"&gt;7&lt;/style&gt;&lt;/DisplayText&gt;&lt;record&gt;&lt;rec-number&gt;3772&lt;/rec-number&gt;&lt;foreign-keys&gt;&lt;key app="EN" db-id="ezafzxzzfdzzppewwsxx2rekv2efd0zsxpsp" timestamp="1463241827"&gt;3772&lt;/key&gt;&lt;/foreign-keys&gt;&lt;ref-type name="Journal Article"&gt;17&lt;/ref-type&gt;&lt;contributors&gt;&lt;authors&gt;&lt;author&gt;Ahissar, Ehud&lt;/author&gt;&lt;author&gt;Assa, Eldad&lt;/author&gt;&lt;/authors&gt;&lt;/contributors&gt;&lt;titles&gt;&lt;title&gt;Perception as a closed-loop convergence process&lt;/title&gt;&lt;secondary-title&gt;eLife&lt;/secondary-title&gt;&lt;/titles&gt;&lt;periodical&gt;&lt;full-title&gt;eLife&lt;/full-title&gt;&lt;/periodical&gt;&lt;pages&gt;e12830&lt;/pages&gt;&lt;volume&gt;5&lt;/volume&gt;&lt;dates&gt;&lt;year&gt;2016&lt;/year&gt;&lt;/dates&gt;&lt;isbn&gt;2050-084X&lt;/isbn&gt;&lt;urls&gt;&lt;/urls&gt;&lt;electronic-resource-num&gt;http://dx.doi.org/10.7554/eLife.12830&lt;/electronic-resource-num&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7</w:t>
      </w:r>
      <w:r w:rsidR="00547AAE">
        <w:rPr>
          <w:rFonts w:asciiTheme="majorBidi" w:hAnsiTheme="majorBidi" w:cstheme="majorBidi"/>
          <w:sz w:val="24"/>
          <w:szCs w:val="24"/>
        </w:rPr>
        <w:fldChar w:fldCharType="end"/>
      </w:r>
      <w:r w:rsidR="00C15249" w:rsidRPr="00E66A2D">
        <w:rPr>
          <w:rFonts w:asciiTheme="majorBidi" w:hAnsiTheme="majorBidi" w:cstheme="majorBidi"/>
          <w:sz w:val="24"/>
          <w:szCs w:val="24"/>
        </w:rPr>
        <w:t xml:space="preserve">. Indeed, </w:t>
      </w:r>
      <w:r w:rsidR="001C391C" w:rsidRPr="00E66A2D">
        <w:rPr>
          <w:rFonts w:asciiTheme="majorBidi" w:hAnsiTheme="majorBidi" w:cstheme="majorBidi"/>
          <w:sz w:val="24"/>
          <w:szCs w:val="24"/>
        </w:rPr>
        <w:t xml:space="preserve">analyzing </w:t>
      </w:r>
      <w:r w:rsidR="00C15249" w:rsidRPr="00E66A2D">
        <w:rPr>
          <w:rFonts w:asciiTheme="majorBidi" w:hAnsiTheme="majorBidi" w:cstheme="majorBidi"/>
          <w:sz w:val="24"/>
          <w:szCs w:val="24"/>
        </w:rPr>
        <w:t xml:space="preserve">the mean </w:t>
      </w:r>
      <w:r w:rsidR="003F5649" w:rsidRPr="00E66A2D">
        <w:rPr>
          <w:rFonts w:asciiTheme="majorBidi" w:hAnsiTheme="majorBidi" w:cstheme="majorBidi"/>
          <w:sz w:val="24"/>
          <w:szCs w:val="24"/>
        </w:rPr>
        <w:t xml:space="preserve">within-pause dynamics of drift speed </w:t>
      </w:r>
      <w:r w:rsidR="001C391C" w:rsidRPr="00E66A2D">
        <w:rPr>
          <w:rFonts w:asciiTheme="majorBidi" w:hAnsiTheme="majorBidi" w:cstheme="majorBidi"/>
          <w:sz w:val="24"/>
          <w:szCs w:val="24"/>
        </w:rPr>
        <w:t xml:space="preserve">showed that the eye </w:t>
      </w:r>
      <w:r w:rsidR="003F5649" w:rsidRPr="00E66A2D">
        <w:rPr>
          <w:rFonts w:asciiTheme="majorBidi" w:hAnsiTheme="majorBidi" w:cstheme="majorBidi"/>
          <w:sz w:val="24"/>
          <w:szCs w:val="24"/>
        </w:rPr>
        <w:t xml:space="preserve">converged to </w:t>
      </w:r>
      <w:r w:rsidR="00C15249" w:rsidRPr="00E66A2D">
        <w:rPr>
          <w:rFonts w:asciiTheme="majorBidi" w:hAnsiTheme="majorBidi" w:cstheme="majorBidi"/>
          <w:sz w:val="24"/>
          <w:szCs w:val="24"/>
        </w:rPr>
        <w:t>its</w:t>
      </w:r>
      <w:r w:rsidR="003F5649" w:rsidRPr="00E66A2D">
        <w:rPr>
          <w:rFonts w:asciiTheme="majorBidi" w:hAnsiTheme="majorBidi" w:cstheme="majorBidi"/>
          <w:sz w:val="24"/>
          <w:szCs w:val="24"/>
        </w:rPr>
        <w:t xml:space="preserve"> target</w:t>
      </w:r>
      <w:r w:rsidR="001C391C" w:rsidRPr="00E66A2D">
        <w:rPr>
          <w:rFonts w:asciiTheme="majorBidi" w:hAnsiTheme="majorBidi" w:cstheme="majorBidi"/>
          <w:sz w:val="24"/>
          <w:szCs w:val="24"/>
        </w:rPr>
        <w:t xml:space="preserve"> drifting speed</w:t>
      </w:r>
      <w:r w:rsidR="002101F6" w:rsidRPr="00E66A2D">
        <w:rPr>
          <w:rFonts w:asciiTheme="majorBidi" w:hAnsiTheme="majorBidi" w:cstheme="majorBidi"/>
          <w:sz w:val="24"/>
          <w:szCs w:val="24"/>
        </w:rPr>
        <w:t xml:space="preserve"> during the first 50 – 15</w:t>
      </w:r>
      <w:r w:rsidR="003F5649" w:rsidRPr="00E66A2D">
        <w:rPr>
          <w:rFonts w:asciiTheme="majorBidi" w:hAnsiTheme="majorBidi" w:cstheme="majorBidi"/>
          <w:sz w:val="24"/>
          <w:szCs w:val="24"/>
        </w:rPr>
        <w:t>0 ms of the pause</w:t>
      </w:r>
      <w:r w:rsidR="00646263" w:rsidRPr="00E66A2D">
        <w:rPr>
          <w:rFonts w:asciiTheme="majorBidi" w:hAnsiTheme="majorBidi" w:cstheme="majorBidi"/>
          <w:sz w:val="24"/>
          <w:szCs w:val="24"/>
        </w:rPr>
        <w:t>, following an initial increase and a gradual decrease of the speed</w:t>
      </w:r>
      <w:r w:rsidR="003F5649" w:rsidRPr="00E66A2D">
        <w:rPr>
          <w:rFonts w:asciiTheme="majorBidi" w:hAnsiTheme="majorBidi" w:cstheme="majorBidi"/>
          <w:sz w:val="24"/>
          <w:szCs w:val="24"/>
        </w:rPr>
        <w:t xml:space="preserve">. While starting the pause with speeds </w:t>
      </w:r>
      <w:r w:rsidR="00F26274" w:rsidRPr="00E66A2D">
        <w:rPr>
          <w:rFonts w:asciiTheme="majorBidi" w:hAnsiTheme="majorBidi" w:cstheme="majorBidi"/>
          <w:sz w:val="24"/>
          <w:szCs w:val="24"/>
        </w:rPr>
        <w:t>~</w:t>
      </w:r>
      <w:r w:rsidR="003F5649" w:rsidRPr="00E66A2D">
        <w:rPr>
          <w:rFonts w:asciiTheme="majorBidi" w:hAnsiTheme="majorBidi" w:cstheme="majorBidi"/>
          <w:sz w:val="24"/>
          <w:szCs w:val="24"/>
        </w:rPr>
        <w:t>7 deg/sec on average, the eye then converged to ~5 deg/sec in natural viewing and to ~6 deg/sec in tunneled viewing (</w:t>
      </w:r>
      <w:r w:rsidR="003F5649" w:rsidRPr="00E66A2D">
        <w:rPr>
          <w:rFonts w:asciiTheme="majorBidi" w:hAnsiTheme="majorBidi" w:cstheme="majorBidi"/>
          <w:b/>
          <w:bCs/>
          <w:sz w:val="24"/>
          <w:szCs w:val="24"/>
        </w:rPr>
        <w:t xml:space="preserve">Fig. </w:t>
      </w:r>
      <w:r w:rsidR="001C391C"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c</w:t>
      </w:r>
      <w:r w:rsidR="003F5649" w:rsidRPr="00E66A2D">
        <w:rPr>
          <w:rFonts w:asciiTheme="majorBidi" w:hAnsiTheme="majorBidi" w:cstheme="majorBidi"/>
          <w:sz w:val="24"/>
          <w:szCs w:val="24"/>
        </w:rPr>
        <w:t>).</w:t>
      </w:r>
      <w:r>
        <w:rPr>
          <w:rFonts w:asciiTheme="majorBidi" w:hAnsiTheme="majorBidi" w:cstheme="majorBidi"/>
          <w:sz w:val="24"/>
          <w:szCs w:val="24"/>
        </w:rPr>
        <w:t xml:space="preserve"> </w:t>
      </w:r>
      <w:r w:rsidRPr="00B74BD9">
        <w:rPr>
          <w:rFonts w:asciiTheme="majorBidi" w:hAnsiTheme="majorBidi" w:cstheme="majorBidi"/>
          <w:sz w:val="24"/>
          <w:szCs w:val="24"/>
        </w:rPr>
        <w:t xml:space="preserve">These speed values should be considered as upper bounds of the actual drift speed, as recording noise was not </w:t>
      </w:r>
      <w:r w:rsidRPr="00B74BD9">
        <w:rPr>
          <w:rFonts w:asciiTheme="majorBidi" w:hAnsiTheme="majorBidi" w:cstheme="majorBidi"/>
          <w:sz w:val="24"/>
          <w:szCs w:val="24"/>
        </w:rPr>
        <w:lastRenderedPageBreak/>
        <w:t>filtered out in order to preserve maximal temporal sensitivity</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&lt;EndNote&gt;&lt;Cite&gt;&lt;Author&gt;Ahissar&lt;/Author&gt;&lt;Year&gt;2015&lt;/Year&gt;&lt;RecNum&gt;3762&lt;/RecNum&gt;&lt;DisplayText&gt;&lt;style face="superscript"&gt;11&lt;/style&gt;&lt;/DisplayText&gt;&lt;record&gt;&lt;rec-number&gt;3762&lt;/rec-number&gt;&lt;foreign-keys&gt;&lt;key app="EN" db-id="ezafzxzzfdzzppewwsxx2rekv2efd0zsxpsp" timestamp="1456301363"&gt;3762&lt;/key&gt;&lt;/foreign-keys&gt;&lt;ref-type name="Journal Article"&gt;17&lt;/ref-type&gt;&lt;contributors&gt;&lt;authors&gt;&lt;author&gt;Ahissar, Ehud&lt;/author&gt;&lt;author&gt;Ozana, Shira&lt;/author&gt;&lt;author&gt;Arieli, Amos&lt;/author&gt;&lt;/authors&gt;&lt;/contributors&gt;&lt;titles&gt;&lt;title&gt;1-D Vision: Encoding of Eye Movements by Simple Receptive Fields&lt;/title&gt;&lt;secondary-title&gt;Perception&lt;/secondary-title&gt;&lt;/titles&gt;&lt;periodical&gt;&lt;full-title&gt;Perception&lt;/full-title&gt;&lt;abbr-1&gt;Perception&lt;/abbr-1&gt;&lt;/periodical&gt;&lt;pages&gt;986-994&lt;/pages&gt;&lt;volume&gt;44&lt;/volume&gt;&lt;number&gt;8-9&lt;/number&gt;&lt;dates&gt;&lt;year&gt;2015&lt;/year&gt;&lt;/dates&gt;&lt;isbn&gt;0301-0066&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11</w:t>
      </w:r>
      <w:r w:rsidR="00547AAE">
        <w:rPr>
          <w:rFonts w:asciiTheme="majorBidi" w:hAnsiTheme="majorBidi" w:cstheme="majorBidi"/>
          <w:sz w:val="24"/>
          <w:szCs w:val="24"/>
        </w:rPr>
        <w:fldChar w:fldCharType="end"/>
      </w:r>
      <w:r w:rsidRPr="00B74BD9">
        <w:rPr>
          <w:rFonts w:asciiTheme="majorBidi" w:hAnsiTheme="majorBidi" w:cstheme="majorBidi"/>
          <w:sz w:val="24"/>
          <w:szCs w:val="24"/>
        </w:rPr>
        <w:t>.</w:t>
      </w:r>
      <w:ins w:id="37" w:author="bnuri" w:date="2018-04-24T14:58:00Z">
        <w:r w:rsidR="005C4290">
          <w:rPr>
            <w:rFonts w:asciiTheme="majorBidi" w:hAnsiTheme="majorBidi" w:cstheme="majorBidi"/>
            <w:sz w:val="24"/>
            <w:szCs w:val="24"/>
          </w:rPr>
          <w:t xml:space="preserve"> </w:t>
        </w:r>
        <w:commentRangeStart w:id="38"/>
        <w:r w:rsidR="005C4290">
          <w:rPr>
            <w:rFonts w:asciiTheme="majorBidi" w:hAnsiTheme="majorBidi" w:cstheme="majorBidi"/>
            <w:sz w:val="24"/>
            <w:szCs w:val="24"/>
          </w:rPr>
          <w:t>$</w:t>
        </w:r>
      </w:ins>
      <w:commentRangeEnd w:id="38"/>
      <w:r w:rsidR="004452C6">
        <w:rPr>
          <w:rStyle w:val="CommentReference"/>
        </w:rPr>
        <w:commentReference w:id="38"/>
      </w:r>
      <w:ins w:id="39" w:author="bnuri" w:date="2018-04-24T14:58:00Z">
        <w:r w:rsidR="005C4290">
          <w:rPr>
            <w:rFonts w:asciiTheme="majorBidi" w:hAnsiTheme="majorBidi" w:cstheme="majorBidi"/>
            <w:sz w:val="24"/>
            <w:szCs w:val="24"/>
          </w:rPr>
          <w:t xml:space="preserve"> could this be a simple case of adaptation of drift speed?</w:t>
        </w:r>
      </w:ins>
      <w:r w:rsidRPr="00B74BD9">
        <w:rPr>
          <w:rFonts w:asciiTheme="majorBidi" w:hAnsiTheme="majorBidi" w:cstheme="majorBidi"/>
          <w:sz w:val="24"/>
          <w:szCs w:val="24"/>
        </w:rPr>
        <w:t xml:space="preserve"> </w:t>
      </w:r>
      <w:r w:rsidR="0001480F">
        <w:rPr>
          <w:rFonts w:asciiTheme="majorBidi" w:hAnsiTheme="majorBidi" w:cstheme="majorBidi"/>
          <w:sz w:val="24"/>
          <w:szCs w:val="24"/>
        </w:rPr>
        <w:t>Indeed, f</w:t>
      </w:r>
      <w:r w:rsidR="00172466" w:rsidRPr="00B74BD9">
        <w:rPr>
          <w:rFonts w:asciiTheme="majorBidi" w:hAnsiTheme="majorBidi" w:cstheme="majorBidi"/>
          <w:sz w:val="24"/>
          <w:szCs w:val="24"/>
        </w:rPr>
        <w:t>iltering the drift records removes the fast within-pause changes but preserves the general convergence dynamics</w:t>
      </w:r>
      <w:ins w:id="40" w:author="bnuri" w:date="2018-04-24T15:00:00Z">
        <w:r w:rsidR="005C4290">
          <w:rPr>
            <w:rFonts w:asciiTheme="majorBidi" w:hAnsiTheme="majorBidi" w:cstheme="majorBidi"/>
            <w:sz w:val="24"/>
            <w:szCs w:val="24"/>
          </w:rPr>
          <w:t xml:space="preserve"> </w:t>
        </w:r>
      </w:ins>
      <w:del w:id="41" w:author="bnapp" w:date="2018-04-25T14:09:00Z">
        <w:r w:rsidR="00172466" w:rsidRPr="00B74BD9" w:rsidDel="004452C6">
          <w:rPr>
            <w:rFonts w:asciiTheme="majorBidi" w:hAnsiTheme="majorBidi" w:cstheme="majorBidi"/>
            <w:sz w:val="24"/>
            <w:szCs w:val="24"/>
          </w:rPr>
          <w:delText xml:space="preserve"> </w:delText>
        </w:r>
      </w:del>
      <w:r w:rsidR="00172466" w:rsidRPr="00B74BD9">
        <w:rPr>
          <w:rFonts w:asciiTheme="majorBidi" w:hAnsiTheme="majorBidi" w:cstheme="majorBidi"/>
          <w:sz w:val="24"/>
          <w:szCs w:val="24"/>
        </w:rPr>
        <w:t>(</w:t>
      </w:r>
      <w:r w:rsidR="00354DDC">
        <w:rPr>
          <w:rFonts w:asciiTheme="majorBidi" w:hAnsiTheme="majorBidi" w:cstheme="majorBidi"/>
          <w:b/>
          <w:bCs/>
          <w:sz w:val="24"/>
          <w:szCs w:val="24"/>
        </w:rPr>
        <w:t xml:space="preserve">Extended Data </w:t>
      </w:r>
      <w:r w:rsidR="00172466" w:rsidRPr="00B74BD9">
        <w:rPr>
          <w:rFonts w:asciiTheme="majorBidi" w:hAnsiTheme="majorBidi" w:cstheme="majorBidi"/>
          <w:b/>
          <w:bCs/>
          <w:sz w:val="24"/>
          <w:szCs w:val="24"/>
        </w:rPr>
        <w:t>Fig. 2e</w:t>
      </w:r>
      <w:r w:rsidR="00172466" w:rsidRPr="00B74BD9">
        <w:rPr>
          <w:rFonts w:asciiTheme="majorBidi" w:hAnsiTheme="majorBidi" w:cstheme="majorBidi"/>
          <w:sz w:val="24"/>
          <w:szCs w:val="24"/>
        </w:rPr>
        <w:t xml:space="preserve">). </w:t>
      </w:r>
      <w:r w:rsidR="00F2087A">
        <w:rPr>
          <w:rFonts w:asciiTheme="majorBidi" w:hAnsiTheme="majorBidi" w:cstheme="majorBidi"/>
          <w:sz w:val="24"/>
          <w:szCs w:val="24"/>
        </w:rPr>
        <w:t>As</w:t>
      </w:r>
      <w:r w:rsidR="00BB7E27">
        <w:rPr>
          <w:rFonts w:asciiTheme="majorBidi" w:hAnsiTheme="majorBidi" w:cstheme="majorBidi"/>
          <w:sz w:val="24"/>
          <w:szCs w:val="24"/>
        </w:rPr>
        <w:t xml:space="preserve"> t</w:t>
      </w:r>
      <w:r w:rsidR="00F2087A">
        <w:rPr>
          <w:rFonts w:asciiTheme="majorBidi" w:hAnsiTheme="majorBidi" w:cstheme="majorBidi"/>
          <w:sz w:val="24"/>
          <w:szCs w:val="24"/>
        </w:rPr>
        <w:t>he recording noise</w:t>
      </w:r>
      <w:r w:rsidR="0016538A">
        <w:rPr>
          <w:rFonts w:asciiTheme="majorBidi" w:hAnsiTheme="majorBidi" w:cstheme="majorBidi"/>
          <w:sz w:val="24"/>
          <w:szCs w:val="24"/>
        </w:rPr>
        <w:t xml:space="preserve"> in our system</w:t>
      </w:r>
      <w:r w:rsidR="00F2087A">
        <w:rPr>
          <w:rFonts w:asciiTheme="majorBidi" w:hAnsiTheme="majorBidi" w:cstheme="majorBidi"/>
          <w:sz w:val="24"/>
          <w:szCs w:val="24"/>
        </w:rPr>
        <w:t xml:space="preserve"> </w:t>
      </w:r>
      <w:r w:rsidR="00BB7E27">
        <w:rPr>
          <w:rFonts w:asciiTheme="majorBidi" w:hAnsiTheme="majorBidi" w:cstheme="majorBidi"/>
          <w:sz w:val="24"/>
          <w:szCs w:val="24"/>
        </w:rPr>
        <w:t xml:space="preserve">could be biased by </w:t>
      </w:r>
      <w:r w:rsidR="0016538A">
        <w:rPr>
          <w:rFonts w:asciiTheme="majorBidi" w:hAnsiTheme="majorBidi" w:cstheme="majorBidi"/>
          <w:sz w:val="24"/>
          <w:szCs w:val="24"/>
        </w:rPr>
        <w:t>pupil size or</w:t>
      </w:r>
      <w:r w:rsidR="0016538A" w:rsidRPr="0016538A">
        <w:rPr>
          <w:rFonts w:asciiTheme="majorBidi" w:hAnsiTheme="majorBidi" w:cstheme="majorBidi"/>
          <w:sz w:val="24"/>
          <w:szCs w:val="24"/>
        </w:rPr>
        <w:t xml:space="preserve"> </w:t>
      </w:r>
      <w:r w:rsidR="0016538A">
        <w:rPr>
          <w:rFonts w:asciiTheme="majorBidi" w:hAnsiTheme="majorBidi" w:cstheme="majorBidi"/>
          <w:sz w:val="24"/>
          <w:szCs w:val="24"/>
        </w:rPr>
        <w:t xml:space="preserve">saccade </w:t>
      </w:r>
      <w:r w:rsidR="0007734F">
        <w:rPr>
          <w:rFonts w:asciiTheme="majorBidi" w:hAnsiTheme="majorBidi" w:cstheme="majorBidi"/>
          <w:sz w:val="24"/>
          <w:szCs w:val="24"/>
        </w:rPr>
        <w:t>kinematics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&lt;EndNote&gt;&lt;Cite&gt;&lt;Author&gt;Fang&lt;/Author&gt;&lt;Year&gt;2018&lt;/Year&gt;&lt;RecNum&gt;3878&lt;/RecNum&gt;&lt;DisplayText&gt;&lt;style face="superscript"&gt;12&lt;/style&gt;&lt;/DisplayText&gt;&lt;record&gt;&lt;rec-number&gt;3878&lt;/rec-number&gt;&lt;foreign-keys&gt;&lt;key app="EN" db-id="ezafzxzzfdzzppewwsxx2rekv2efd0zsxpsp" timestamp="1524361548"&gt;3878&lt;/key&gt;&lt;/foreign-keys&gt;&lt;ref-type name="Journal Article"&gt;17&lt;/ref-type&gt;&lt;contributors&gt;&lt;authors&gt;&lt;author&gt;Fang, Yu&lt;/author&gt;&lt;author&gt;Gill, Christopher&lt;/author&gt;&lt;author&gt;Poletti, Martina&lt;/author&gt;&lt;author&gt;Rucci, Michele&lt;/author&gt;&lt;/authors&gt;&lt;/contributors&gt;&lt;titles&gt;&lt;title&gt;Monocular microsaccades: Do they really occur?&lt;/title&gt;&lt;secondary-title&gt;Journal of vision&lt;/secondary-title&gt;&lt;/titles&gt;&lt;periodical&gt;&lt;full-title&gt;J Vis&lt;/full-title&gt;&lt;abbr-1&gt;Journal of vision&lt;/abbr-1&gt;&lt;/periodical&gt;&lt;pages&gt;1-14&lt;/pages&gt;&lt;volume&gt;18&lt;/volume&gt;&lt;number&gt;3&lt;/number&gt;&lt;dates&gt;&lt;year&gt;2018&lt;/year&gt;&lt;/dates&gt;&lt;isbn&gt;1534-7362&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12</w:t>
      </w:r>
      <w:r w:rsidR="00547AAE">
        <w:rPr>
          <w:rFonts w:asciiTheme="majorBidi" w:hAnsiTheme="majorBidi" w:cstheme="majorBidi"/>
          <w:sz w:val="24"/>
          <w:szCs w:val="24"/>
        </w:rPr>
        <w:fldChar w:fldCharType="end"/>
      </w:r>
      <w:r w:rsidR="00BB7E27">
        <w:rPr>
          <w:rFonts w:asciiTheme="majorBidi" w:hAnsiTheme="majorBidi" w:cstheme="majorBidi"/>
          <w:sz w:val="24"/>
          <w:szCs w:val="24"/>
        </w:rPr>
        <w:t xml:space="preserve">, </w:t>
      </w:r>
      <w:r w:rsidR="0016538A">
        <w:rPr>
          <w:rFonts w:asciiTheme="majorBidi" w:hAnsiTheme="majorBidi" w:cstheme="majorBidi"/>
          <w:sz w:val="24"/>
          <w:szCs w:val="24"/>
        </w:rPr>
        <w:t>we verified that the</w:t>
      </w:r>
      <w:r w:rsidR="00172466" w:rsidRPr="00B74BD9">
        <w:rPr>
          <w:rFonts w:asciiTheme="majorBidi" w:hAnsiTheme="majorBidi" w:cstheme="majorBidi"/>
          <w:sz w:val="24"/>
          <w:szCs w:val="24"/>
        </w:rPr>
        <w:t xml:space="preserve"> drift speeds</w:t>
      </w:r>
      <w:r w:rsidR="0016538A">
        <w:rPr>
          <w:rFonts w:asciiTheme="majorBidi" w:hAnsiTheme="majorBidi" w:cstheme="majorBidi"/>
          <w:sz w:val="24"/>
          <w:szCs w:val="24"/>
        </w:rPr>
        <w:t xml:space="preserve"> we measured</w:t>
      </w:r>
      <w:r w:rsidR="00172466" w:rsidRPr="00B74BD9">
        <w:rPr>
          <w:rFonts w:asciiTheme="majorBidi" w:hAnsiTheme="majorBidi" w:cstheme="majorBidi"/>
          <w:sz w:val="24"/>
          <w:szCs w:val="24"/>
        </w:rPr>
        <w:t xml:space="preserve"> did not depend on the pupil size or on the amplitudes or speeds of the saccades preceding them</w:t>
      </w:r>
      <w:r w:rsidR="0016538A">
        <w:rPr>
          <w:rFonts w:asciiTheme="majorBidi" w:hAnsiTheme="majorBidi" w:cstheme="majorBidi"/>
          <w:sz w:val="24"/>
          <w:szCs w:val="24"/>
        </w:rPr>
        <w:t xml:space="preserve">, and that these variables were not significantly different across viewing conditions </w:t>
      </w:r>
      <w:r w:rsidR="00172466" w:rsidRPr="00B74BD9">
        <w:rPr>
          <w:rFonts w:asciiTheme="majorBidi" w:hAnsiTheme="majorBidi" w:cstheme="majorBidi"/>
          <w:sz w:val="24"/>
          <w:szCs w:val="24"/>
        </w:rPr>
        <w:t>(</w:t>
      </w:r>
      <w:r w:rsidR="00354DDC">
        <w:rPr>
          <w:rFonts w:asciiTheme="majorBidi" w:hAnsiTheme="majorBidi" w:cstheme="majorBidi"/>
          <w:b/>
          <w:bCs/>
          <w:sz w:val="24"/>
          <w:szCs w:val="24"/>
        </w:rPr>
        <w:t xml:space="preserve">Extended Data </w:t>
      </w:r>
      <w:r w:rsidR="00172466" w:rsidRPr="00B74BD9">
        <w:rPr>
          <w:rFonts w:asciiTheme="majorBidi" w:hAnsiTheme="majorBidi" w:cstheme="majorBidi"/>
          <w:b/>
          <w:bCs/>
          <w:sz w:val="24"/>
          <w:szCs w:val="24"/>
        </w:rPr>
        <w:t>Fig. 2</w:t>
      </w:r>
      <w:r w:rsidR="00172466" w:rsidRPr="00B74BD9">
        <w:rPr>
          <w:rFonts w:asciiTheme="majorBidi" w:hAnsiTheme="majorBidi" w:cstheme="majorBidi"/>
          <w:sz w:val="24"/>
          <w:szCs w:val="24"/>
        </w:rPr>
        <w:t>).</w:t>
      </w:r>
    </w:p>
    <w:p w14:paraId="55E391D8" w14:textId="336EAFDE" w:rsidR="001C391C" w:rsidRPr="00E66A2D" w:rsidRDefault="001C391C" w:rsidP="00C62EF6">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If the visual system maintains </w:t>
      </w:r>
      <w:commentRangeStart w:id="42"/>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w:t>
      </w:r>
      <w:commentRangeEnd w:id="42"/>
      <w:r w:rsidR="004452C6">
        <w:rPr>
          <w:rStyle w:val="CommentReference"/>
        </w:rPr>
        <w:commentReference w:id="42"/>
      </w:r>
      <w:ins w:id="43" w:author="bnuri" w:date="2018-04-24T15:04:00Z">
        <w:r w:rsidR="005C4290">
          <w:rPr>
            <w:rFonts w:asciiTheme="majorBidi" w:hAnsiTheme="majorBidi" w:cstheme="majorBidi"/>
            <w:sz w:val="24"/>
            <w:szCs w:val="24"/>
          </w:rPr>
          <w:t xml:space="preserve">$ I think you defined Sp as drift speed?$ </w:t>
        </w:r>
      </w:ins>
      <w:r w:rsidR="00F31F9D" w:rsidRPr="00E66A2D">
        <w:rPr>
          <w:rFonts w:asciiTheme="majorBidi" w:hAnsiTheme="majorBidi" w:cstheme="majorBidi"/>
          <w:sz w:val="24"/>
          <w:szCs w:val="24"/>
        </w:rPr>
        <w:t xml:space="preserve">across image sizes </w:t>
      </w:r>
      <w:r w:rsidRPr="00E66A2D">
        <w:rPr>
          <w:rFonts w:asciiTheme="majorBidi" w:hAnsiTheme="majorBidi" w:cstheme="majorBidi"/>
          <w:sz w:val="24"/>
          <w:szCs w:val="24"/>
        </w:rPr>
        <w:t>and compromises it when challenged with tunneling</w:t>
      </w:r>
      <w:ins w:id="44" w:author="bnuri" w:date="2018-04-24T15:05:00Z">
        <w:r w:rsidR="005C4290">
          <w:rPr>
            <w:rFonts w:asciiTheme="majorBidi" w:hAnsiTheme="majorBidi" w:cstheme="majorBidi"/>
            <w:sz w:val="24"/>
            <w:szCs w:val="24"/>
          </w:rPr>
          <w:t xml:space="preserve"> $ not clear- what is compromised? The closed loop aspect?</w:t>
        </w:r>
      </w:ins>
      <w:r w:rsidRPr="00E66A2D">
        <w:rPr>
          <w:rFonts w:asciiTheme="majorBidi" w:hAnsiTheme="majorBidi" w:cstheme="majorBidi"/>
          <w:sz w:val="24"/>
          <w:szCs w:val="24"/>
        </w:rPr>
        <w:t xml:space="preserve">, then the trial-to-trial variability of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should reflect that. Indeed, while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exhibited relatively little </w:t>
      </w:r>
      <w:r w:rsidR="00752F29">
        <w:rPr>
          <w:rFonts w:asciiTheme="majorBidi" w:hAnsiTheme="majorBidi" w:cstheme="majorBidi"/>
          <w:sz w:val="24"/>
          <w:szCs w:val="24"/>
        </w:rPr>
        <w:t xml:space="preserve">coefficient of </w:t>
      </w:r>
      <w:r w:rsidRPr="00E66A2D">
        <w:rPr>
          <w:rFonts w:asciiTheme="majorBidi" w:hAnsiTheme="majorBidi" w:cstheme="majorBidi"/>
          <w:sz w:val="24"/>
          <w:szCs w:val="24"/>
        </w:rPr>
        <w:t xml:space="preserve">variance </w:t>
      </w:r>
      <w:r w:rsidR="00752F29">
        <w:rPr>
          <w:rFonts w:asciiTheme="majorBidi" w:hAnsiTheme="majorBidi" w:cstheme="majorBidi"/>
          <w:sz w:val="24"/>
          <w:szCs w:val="24"/>
        </w:rPr>
        <w:t xml:space="preserve">(CV) </w:t>
      </w:r>
      <w:r w:rsidRPr="00E66A2D">
        <w:rPr>
          <w:rFonts w:asciiTheme="majorBidi" w:hAnsiTheme="majorBidi" w:cstheme="majorBidi"/>
          <w:sz w:val="24"/>
          <w:szCs w:val="24"/>
        </w:rPr>
        <w:t>during natural viewing</w:t>
      </w:r>
      <w:r w:rsidR="00105E59" w:rsidRPr="00E66A2D">
        <w:rPr>
          <w:rFonts w:asciiTheme="majorBidi" w:hAnsiTheme="majorBidi" w:cstheme="majorBidi"/>
          <w:sz w:val="24"/>
          <w:szCs w:val="24"/>
        </w:rPr>
        <w:t xml:space="preserve"> (</w:t>
      </w:r>
      <w:r w:rsidR="00752F29">
        <w:rPr>
          <w:rFonts w:asciiTheme="majorBidi" w:hAnsiTheme="majorBidi" w:cstheme="majorBidi"/>
          <w:sz w:val="24"/>
          <w:szCs w:val="24"/>
        </w:rPr>
        <w:t xml:space="preserve">0.88 and 0.55 </w:t>
      </w:r>
      <w:r w:rsidR="00105E59" w:rsidRPr="00E66A2D">
        <w:rPr>
          <w:rFonts w:asciiTheme="majorBidi" w:hAnsiTheme="majorBidi" w:cstheme="majorBidi"/>
          <w:sz w:val="24"/>
          <w:szCs w:val="24"/>
        </w:rPr>
        <w:t>for Large and Small, respectively)</w:t>
      </w:r>
      <w:r w:rsidRPr="00E66A2D">
        <w:rPr>
          <w:rFonts w:asciiTheme="majorBidi" w:hAnsiTheme="majorBidi" w:cstheme="majorBidi"/>
          <w:sz w:val="24"/>
          <w:szCs w:val="24"/>
        </w:rPr>
        <w:t xml:space="preserve">, its </w:t>
      </w:r>
      <w:r w:rsidR="00752F29">
        <w:rPr>
          <w:rFonts w:asciiTheme="majorBidi" w:hAnsiTheme="majorBidi" w:cstheme="majorBidi"/>
          <w:sz w:val="24"/>
          <w:szCs w:val="24"/>
        </w:rPr>
        <w:t>CV</w:t>
      </w:r>
      <w:r w:rsidRPr="00E66A2D">
        <w:rPr>
          <w:rFonts w:asciiTheme="majorBidi" w:hAnsiTheme="majorBidi" w:cstheme="majorBidi"/>
          <w:sz w:val="24"/>
          <w:szCs w:val="24"/>
        </w:rPr>
        <w:t xml:space="preserve"> increased significantly </w:t>
      </w:r>
      <w:r w:rsidR="001236D1" w:rsidRPr="00E66A2D">
        <w:rPr>
          <w:rFonts w:asciiTheme="majorBidi" w:hAnsiTheme="majorBidi" w:cstheme="majorBidi"/>
          <w:sz w:val="24"/>
          <w:szCs w:val="24"/>
        </w:rPr>
        <w:t>when tunneled</w:t>
      </w:r>
      <w:r w:rsidRPr="00E66A2D">
        <w:rPr>
          <w:rFonts w:asciiTheme="majorBidi" w:hAnsiTheme="majorBidi" w:cstheme="majorBidi"/>
          <w:sz w:val="24"/>
          <w:szCs w:val="24"/>
        </w:rPr>
        <w:t xml:space="preserve"> </w:t>
      </w:r>
      <w:r w:rsidR="00105E59" w:rsidRPr="00E66A2D">
        <w:rPr>
          <w:rFonts w:asciiTheme="majorBidi" w:hAnsiTheme="majorBidi" w:cstheme="majorBidi"/>
          <w:sz w:val="24"/>
          <w:szCs w:val="24"/>
        </w:rPr>
        <w:t>(</w:t>
      </w:r>
      <w:r w:rsidR="00752F29">
        <w:rPr>
          <w:rFonts w:asciiTheme="majorBidi" w:hAnsiTheme="majorBidi" w:cstheme="majorBidi"/>
          <w:sz w:val="24"/>
          <w:szCs w:val="24"/>
        </w:rPr>
        <w:t xml:space="preserve">1.22 and 1.05 </w:t>
      </w:r>
      <w:r w:rsidR="00105E59" w:rsidRPr="00E66A2D">
        <w:rPr>
          <w:rFonts w:asciiTheme="majorBidi" w:hAnsiTheme="majorBidi" w:cstheme="majorBidi"/>
          <w:sz w:val="24"/>
          <w:szCs w:val="24"/>
        </w:rPr>
        <w:t>fo</w:t>
      </w:r>
      <w:r w:rsidR="00F31F9D" w:rsidRPr="00E66A2D">
        <w:rPr>
          <w:rFonts w:asciiTheme="majorBidi" w:hAnsiTheme="majorBidi" w:cstheme="majorBidi"/>
          <w:sz w:val="24"/>
          <w:szCs w:val="24"/>
        </w:rPr>
        <w:t>r Large and Small, respectively;</w:t>
      </w:r>
      <w:r w:rsidR="00105E59" w:rsidRPr="00E66A2D">
        <w:rPr>
          <w:rFonts w:asciiTheme="majorBidi" w:hAnsiTheme="majorBidi" w:cstheme="majorBidi"/>
          <w:b/>
          <w:bCs/>
          <w:sz w:val="24"/>
          <w:szCs w:val="24"/>
        </w:rPr>
        <w:t xml:space="preserve"> </w:t>
      </w:r>
      <w:r w:rsidRPr="00E66A2D">
        <w:rPr>
          <w:rFonts w:asciiTheme="majorBidi" w:hAnsiTheme="majorBidi" w:cstheme="majorBidi"/>
          <w:b/>
          <w:bCs/>
          <w:sz w:val="24"/>
          <w:szCs w:val="24"/>
        </w:rPr>
        <w:t>Fig. 2d</w:t>
      </w:r>
      <w:r w:rsidR="00F31F9D" w:rsidRPr="00E66A2D">
        <w:rPr>
          <w:rFonts w:asciiTheme="majorBidi" w:hAnsiTheme="majorBidi" w:cstheme="majorBidi"/>
          <w:b/>
          <w:bCs/>
          <w:sz w:val="24"/>
          <w:szCs w:val="24"/>
        </w:rPr>
        <w:t>;</w:t>
      </w:r>
      <w:r w:rsidR="002B7425" w:rsidRPr="00E66A2D">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2B7425" w:rsidRPr="00E66A2D">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2B7425" w:rsidRPr="00E66A2D">
        <w:rPr>
          <w:rFonts w:asciiTheme="majorBidi" w:hAnsiTheme="majorBidi" w:cstheme="majorBidi"/>
          <w:b/>
          <w:bCs/>
          <w:sz w:val="24"/>
          <w:szCs w:val="24"/>
        </w:rPr>
        <w:t>1</w:t>
      </w:r>
      <w:r w:rsidR="00BA6D2E" w:rsidRPr="008630F2">
        <w:rPr>
          <w:rFonts w:asciiTheme="majorBidi" w:hAnsiTheme="majorBidi" w:cstheme="majorBidi"/>
          <w:sz w:val="24"/>
          <w:szCs w:val="24"/>
        </w:rPr>
        <w:t>)</w:t>
      </w:r>
      <w:commentRangeStart w:id="45"/>
      <w:ins w:id="46" w:author="bnuri" w:date="2018-04-24T15:06:00Z">
        <w:r w:rsidR="005C4290">
          <w:rPr>
            <w:rFonts w:asciiTheme="majorBidi" w:hAnsiTheme="majorBidi" w:cstheme="majorBidi"/>
            <w:sz w:val="24"/>
            <w:szCs w:val="24"/>
          </w:rPr>
          <w:t xml:space="preserve"> $ </w:t>
        </w:r>
      </w:ins>
      <w:commentRangeEnd w:id="45"/>
      <w:r w:rsidR="0067126B">
        <w:rPr>
          <w:rStyle w:val="CommentReference"/>
        </w:rPr>
        <w:commentReference w:id="45"/>
      </w:r>
      <w:ins w:id="47" w:author="bnuri" w:date="2018-04-24T15:06:00Z">
        <w:r w:rsidR="005C4290">
          <w:rPr>
            <w:rFonts w:asciiTheme="majorBidi" w:hAnsiTheme="majorBidi" w:cstheme="majorBidi"/>
            <w:sz w:val="24"/>
            <w:szCs w:val="24"/>
          </w:rPr>
          <w:t>couldn’t that be due to the richer stimulus conditions under natural conditions?</w:t>
        </w:r>
      </w:ins>
      <w:r w:rsidR="00BA6D2E" w:rsidRPr="008630F2">
        <w:rPr>
          <w:rFonts w:asciiTheme="majorBidi" w:hAnsiTheme="majorBidi" w:cstheme="majorBidi"/>
          <w:sz w:val="24"/>
          <w:szCs w:val="24"/>
        </w:rPr>
        <w:t>.</w:t>
      </w:r>
      <w:r w:rsidR="00E3259F">
        <w:rPr>
          <w:rFonts w:asciiTheme="majorBidi" w:hAnsiTheme="majorBidi" w:cstheme="majorBidi"/>
          <w:sz w:val="24"/>
          <w:szCs w:val="24"/>
        </w:rPr>
        <w:t xml:space="preserve"> Interestingly, the kinematics of the saccadic jumps, which are often considered open-loop ballistic movements, also appeared to be under closed-loop control; </w:t>
      </w:r>
      <w:r w:rsidR="00C62EF6">
        <w:rPr>
          <w:rFonts w:asciiTheme="majorBidi" w:hAnsiTheme="majorBidi" w:cstheme="majorBidi"/>
          <w:sz w:val="24"/>
          <w:szCs w:val="24"/>
        </w:rPr>
        <w:t>while obeying</w:t>
      </w:r>
      <w:r w:rsidRPr="00E66A2D">
        <w:rPr>
          <w:rFonts w:asciiTheme="majorBidi" w:hAnsiTheme="majorBidi" w:cstheme="majorBidi"/>
          <w:sz w:val="24"/>
          <w:szCs w:val="24"/>
        </w:rPr>
        <w:t xml:space="preserve"> a main-sequence pattern to the same extent in natural and tunneled conditions for low saccadic amplitudes, </w:t>
      </w:r>
      <w:r w:rsidR="00C62EF6">
        <w:rPr>
          <w:rFonts w:asciiTheme="majorBidi" w:hAnsiTheme="majorBidi" w:cstheme="majorBidi"/>
          <w:sz w:val="24"/>
          <w:szCs w:val="24"/>
        </w:rPr>
        <w:t>(</w:t>
      </w:r>
      <w:r w:rsidRPr="00E66A2D">
        <w:rPr>
          <w:rFonts w:asciiTheme="majorBidi" w:hAnsiTheme="majorBidi" w:cstheme="majorBidi"/>
          <w:sz w:val="24"/>
          <w:szCs w:val="24"/>
        </w:rPr>
        <w:t>amplitudes that scaled with the image size</w:t>
      </w:r>
      <w:r w:rsidR="00C62EF6">
        <w:rPr>
          <w:rFonts w:asciiTheme="majorBidi" w:hAnsiTheme="majorBidi" w:cstheme="majorBidi"/>
          <w:sz w:val="24"/>
          <w:szCs w:val="24"/>
        </w:rPr>
        <w:t xml:space="preserve"> - </w:t>
      </w:r>
      <w:r w:rsidRPr="00E66A2D">
        <w:rPr>
          <w:rFonts w:asciiTheme="majorBidi" w:hAnsiTheme="majorBidi" w:cstheme="majorBidi"/>
          <w:sz w:val="24"/>
          <w:szCs w:val="24"/>
        </w:rPr>
        <w:t xml:space="preserve">up to 7.5 deg for Large and 3 deg for Small images); </w:t>
      </w:r>
      <w:r w:rsidR="00C62EF6">
        <w:rPr>
          <w:rFonts w:asciiTheme="majorBidi" w:hAnsiTheme="majorBidi" w:cstheme="majorBidi"/>
          <w:sz w:val="24"/>
          <w:szCs w:val="24"/>
        </w:rPr>
        <w:t>saccade kinematics</w:t>
      </w:r>
      <w:r w:rsidRPr="00E66A2D">
        <w:rPr>
          <w:rFonts w:asciiTheme="majorBidi" w:hAnsiTheme="majorBidi" w:cstheme="majorBidi"/>
          <w:sz w:val="24"/>
          <w:szCs w:val="24"/>
        </w:rPr>
        <w:t xml:space="preserve"> showed higher variations in tunneled vision</w:t>
      </w:r>
      <w:r w:rsidR="00C62EF6" w:rsidRPr="00C62EF6">
        <w:rPr>
          <w:rFonts w:asciiTheme="majorBidi" w:hAnsiTheme="majorBidi" w:cstheme="majorBidi"/>
          <w:sz w:val="24"/>
          <w:szCs w:val="24"/>
        </w:rPr>
        <w:t xml:space="preserve"> </w:t>
      </w:r>
      <w:r w:rsidR="00C62EF6" w:rsidRPr="00E66A2D">
        <w:rPr>
          <w:rFonts w:asciiTheme="majorBidi" w:hAnsiTheme="majorBidi" w:cstheme="majorBidi"/>
          <w:sz w:val="24"/>
          <w:szCs w:val="24"/>
        </w:rPr>
        <w:t>beyond these amplitudes</w:t>
      </w:r>
      <w:r w:rsidRPr="00E66A2D">
        <w:rPr>
          <w:rFonts w:asciiTheme="majorBidi" w:hAnsiTheme="majorBidi" w:cstheme="majorBidi"/>
          <w:sz w:val="24"/>
          <w:szCs w:val="24"/>
        </w:rPr>
        <w:t xml:space="preserve"> (</w:t>
      </w:r>
      <w:r w:rsidR="00354DDC">
        <w:rPr>
          <w:rFonts w:asciiTheme="majorBidi" w:hAnsiTheme="majorBidi" w:cstheme="majorBidi"/>
          <w:b/>
          <w:bCs/>
          <w:sz w:val="24"/>
          <w:szCs w:val="24"/>
        </w:rPr>
        <w:t xml:space="preserve">Extended Data </w:t>
      </w:r>
      <w:r w:rsidRPr="00E66A2D">
        <w:rPr>
          <w:rFonts w:asciiTheme="majorBidi" w:hAnsiTheme="majorBidi" w:cstheme="majorBidi"/>
          <w:b/>
          <w:bCs/>
          <w:sz w:val="24"/>
          <w:szCs w:val="24"/>
        </w:rPr>
        <w:t xml:space="preserve">Fig. </w:t>
      </w:r>
      <w:r w:rsidR="00105E59" w:rsidRPr="00E66A2D">
        <w:rPr>
          <w:rFonts w:asciiTheme="majorBidi" w:hAnsiTheme="majorBidi" w:cstheme="majorBidi"/>
          <w:b/>
          <w:bCs/>
          <w:sz w:val="24"/>
          <w:szCs w:val="24"/>
        </w:rPr>
        <w:t>1</w:t>
      </w:r>
      <w:r w:rsidRPr="00E66A2D">
        <w:rPr>
          <w:rFonts w:asciiTheme="majorBidi" w:hAnsiTheme="majorBidi" w:cstheme="majorBidi"/>
          <w:sz w:val="24"/>
          <w:szCs w:val="24"/>
        </w:rPr>
        <w:t xml:space="preserve">). </w:t>
      </w:r>
      <w:commentRangeStart w:id="48"/>
      <w:ins w:id="49" w:author="bnuri" w:date="2018-04-24T15:07:00Z">
        <w:r w:rsidR="005C4290">
          <w:rPr>
            <w:rFonts w:asciiTheme="majorBidi" w:hAnsiTheme="majorBidi" w:cstheme="majorBidi"/>
            <w:sz w:val="24"/>
            <w:szCs w:val="24"/>
          </w:rPr>
          <w:t>$</w:t>
        </w:r>
      </w:ins>
      <w:commentRangeEnd w:id="48"/>
      <w:r w:rsidR="0067126B">
        <w:rPr>
          <w:rStyle w:val="CommentReference"/>
        </w:rPr>
        <w:commentReference w:id="48"/>
      </w:r>
      <w:ins w:id="50" w:author="bnuri" w:date="2018-04-24T15:07:00Z">
        <w:r w:rsidR="005C4290">
          <w:rPr>
            <w:rFonts w:asciiTheme="majorBidi" w:hAnsiTheme="majorBidi" w:cstheme="majorBidi"/>
            <w:sz w:val="24"/>
            <w:szCs w:val="24"/>
          </w:rPr>
          <w:t xml:space="preserve"> I would take it as </w:t>
        </w:r>
      </w:ins>
      <w:ins w:id="51" w:author="bnuri" w:date="2018-04-24T15:08:00Z">
        <w:r w:rsidR="00115558">
          <w:rPr>
            <w:rFonts w:asciiTheme="majorBidi" w:hAnsiTheme="majorBidi" w:cstheme="majorBidi"/>
            <w:sz w:val="24"/>
            <w:szCs w:val="24"/>
          </w:rPr>
          <w:t xml:space="preserve">further </w:t>
        </w:r>
      </w:ins>
      <w:ins w:id="52" w:author="bnuri" w:date="2018-04-24T15:07:00Z">
        <w:r w:rsidR="005C4290">
          <w:rPr>
            <w:rFonts w:asciiTheme="majorBidi" w:hAnsiTheme="majorBidi" w:cstheme="majorBidi"/>
            <w:sz w:val="24"/>
            <w:szCs w:val="24"/>
          </w:rPr>
          <w:t xml:space="preserve">evidence that the effects of tunneled vision </w:t>
        </w:r>
      </w:ins>
      <w:ins w:id="53" w:author="bnuri" w:date="2018-04-24T15:08:00Z">
        <w:r w:rsidR="00115558">
          <w:rPr>
            <w:rFonts w:asciiTheme="majorBidi" w:hAnsiTheme="majorBidi" w:cstheme="majorBidi"/>
            <w:sz w:val="24"/>
            <w:szCs w:val="24"/>
          </w:rPr>
          <w:t xml:space="preserve">you find </w:t>
        </w:r>
      </w:ins>
      <w:ins w:id="54" w:author="bnuri" w:date="2018-04-24T15:07:00Z">
        <w:r w:rsidR="005C4290">
          <w:rPr>
            <w:rFonts w:asciiTheme="majorBidi" w:hAnsiTheme="majorBidi" w:cstheme="majorBidi"/>
            <w:sz w:val="24"/>
            <w:szCs w:val="24"/>
          </w:rPr>
          <w:t>are due to changes in sensory stimulation rather than demonstrating that saccades are closed loop$</w:t>
        </w:r>
      </w:ins>
    </w:p>
    <w:p w14:paraId="7A09EECA" w14:textId="7B9A4F29" w:rsidR="00416110" w:rsidRDefault="0043587C" w:rsidP="00547AAE">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The analysis thus far suggests that drift kinematics are controlled in a closed-loop manner, in which the amount of the available visual information affects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and </w:t>
      </w:r>
      <w:r w:rsidRPr="00203008">
        <w:rPr>
          <w:rFonts w:asciiTheme="majorBidi" w:hAnsiTheme="majorBidi" w:cstheme="majorBidi"/>
          <w:i/>
          <w:iCs/>
          <w:sz w:val="24"/>
          <w:szCs w:val="24"/>
        </w:rPr>
        <w:t>Xp</w:t>
      </w:r>
      <w:r w:rsidRPr="00E66A2D">
        <w:rPr>
          <w:rFonts w:asciiTheme="majorBidi" w:hAnsiTheme="majorBidi" w:cstheme="majorBidi"/>
          <w:sz w:val="24"/>
          <w:szCs w:val="24"/>
        </w:rPr>
        <w:t>, which in turn determine the acquisition of visual information.</w:t>
      </w:r>
      <w:r w:rsidRPr="00CF477C">
        <w:rPr>
          <w:rFonts w:asciiTheme="majorBidi" w:hAnsiTheme="majorBidi" w:cstheme="majorBidi"/>
          <w:sz w:val="24"/>
          <w:szCs w:val="24"/>
        </w:rPr>
        <w:t xml:space="preserve"> </w:t>
      </w:r>
      <w:r w:rsidR="00CF477C" w:rsidRPr="00CF477C">
        <w:rPr>
          <w:rFonts w:asciiTheme="majorBidi" w:hAnsiTheme="majorBidi" w:cstheme="majorBidi"/>
          <w:sz w:val="24"/>
          <w:szCs w:val="24"/>
        </w:rPr>
        <w:t>To analyze the relations between the concurrently-scanned visual details and the kinematics of eye movement</w:t>
      </w:r>
      <w:r w:rsidRPr="00CF477C">
        <w:rPr>
          <w:rFonts w:asciiTheme="majorBidi" w:hAnsiTheme="majorBidi" w:cstheme="majorBidi"/>
          <w:sz w:val="24"/>
          <w:szCs w:val="24"/>
        </w:rPr>
        <w:t xml:space="preserve"> we </w:t>
      </w:r>
      <w:r w:rsidR="00A94A09" w:rsidRPr="00CF477C">
        <w:rPr>
          <w:rFonts w:asciiTheme="majorBidi" w:hAnsiTheme="majorBidi" w:cstheme="majorBidi"/>
          <w:color w:val="000000" w:themeColor="text1"/>
          <w:sz w:val="24"/>
          <w:szCs w:val="24"/>
        </w:rPr>
        <w:t xml:space="preserve">examined the spatiotemporal trajectories of </w:t>
      </w:r>
      <w:r w:rsidRPr="00CF477C">
        <w:rPr>
          <w:rFonts w:asciiTheme="majorBidi" w:hAnsiTheme="majorBidi" w:cstheme="majorBidi"/>
          <w:color w:val="000000" w:themeColor="text1"/>
          <w:sz w:val="24"/>
          <w:szCs w:val="24"/>
        </w:rPr>
        <w:t>eye movements</w:t>
      </w:r>
      <w:r w:rsidR="00A94A09" w:rsidRPr="00CF477C">
        <w:rPr>
          <w:rFonts w:asciiTheme="majorBidi" w:hAnsiTheme="majorBidi" w:cstheme="majorBidi"/>
          <w:color w:val="000000" w:themeColor="text1"/>
          <w:sz w:val="24"/>
          <w:szCs w:val="24"/>
        </w:rPr>
        <w:t xml:space="preserve"> during individual trials (</w:t>
      </w:r>
      <w:r w:rsidR="00A94A09" w:rsidRPr="00CF477C">
        <w:rPr>
          <w:rFonts w:asciiTheme="majorBidi" w:hAnsiTheme="majorBidi" w:cstheme="majorBidi"/>
          <w:b/>
          <w:bCs/>
          <w:color w:val="000000" w:themeColor="text1"/>
          <w:sz w:val="24"/>
          <w:szCs w:val="24"/>
        </w:rPr>
        <w:t xml:space="preserve">Fig. </w:t>
      </w:r>
      <w:r w:rsidRPr="00CF477C">
        <w:rPr>
          <w:rFonts w:asciiTheme="majorBidi" w:hAnsiTheme="majorBidi" w:cstheme="majorBidi"/>
          <w:b/>
          <w:bCs/>
          <w:color w:val="000000" w:themeColor="text1"/>
          <w:sz w:val="24"/>
          <w:szCs w:val="24"/>
        </w:rPr>
        <w:t>3</w:t>
      </w:r>
      <w:r w:rsidR="00A94A09" w:rsidRPr="00CF477C">
        <w:rPr>
          <w:rFonts w:asciiTheme="majorBidi" w:hAnsiTheme="majorBidi" w:cstheme="majorBidi"/>
          <w:color w:val="000000" w:themeColor="text1"/>
          <w:sz w:val="24"/>
          <w:szCs w:val="24"/>
        </w:rPr>
        <w:t>).</w:t>
      </w:r>
      <w:r w:rsidR="00862941" w:rsidRPr="00CF477C">
        <w:rPr>
          <w:rFonts w:asciiTheme="majorBidi" w:hAnsiTheme="majorBidi" w:cstheme="majorBidi"/>
          <w:sz w:val="24"/>
          <w:szCs w:val="24"/>
        </w:rPr>
        <w:t xml:space="preserve"> </w:t>
      </w:r>
      <w:r w:rsidR="00A94A09" w:rsidRPr="00CF477C">
        <w:rPr>
          <w:rFonts w:asciiTheme="majorBidi" w:hAnsiTheme="majorBidi" w:cstheme="majorBidi"/>
          <w:color w:val="000000" w:themeColor="text1"/>
          <w:sz w:val="24"/>
          <w:szCs w:val="24"/>
        </w:rPr>
        <w:t>Tunneled visio</w:t>
      </w:r>
      <w:r w:rsidR="00A94A09" w:rsidRPr="00E66A2D">
        <w:rPr>
          <w:rFonts w:asciiTheme="majorBidi" w:hAnsiTheme="majorBidi" w:cstheme="majorBidi"/>
          <w:color w:val="000000" w:themeColor="text1"/>
          <w:sz w:val="24"/>
          <w:szCs w:val="24"/>
        </w:rPr>
        <w:t xml:space="preserve">n of Large images induced a novel </w:t>
      </w:r>
      <w:r w:rsidR="00BD217D" w:rsidRPr="00E66A2D">
        <w:rPr>
          <w:rFonts w:asciiTheme="majorBidi" w:hAnsiTheme="majorBidi" w:cstheme="majorBidi"/>
          <w:color w:val="000000" w:themeColor="text1"/>
          <w:sz w:val="24"/>
          <w:szCs w:val="24"/>
        </w:rPr>
        <w:t>saccadic</w:t>
      </w:r>
      <w:r w:rsidRPr="00E66A2D">
        <w:rPr>
          <w:rFonts w:asciiTheme="majorBidi" w:hAnsiTheme="majorBidi" w:cstheme="majorBidi"/>
          <w:color w:val="000000" w:themeColor="text1"/>
          <w:sz w:val="24"/>
          <w:szCs w:val="24"/>
        </w:rPr>
        <w:t xml:space="preserve"> pattern</w:t>
      </w:r>
      <w:r w:rsidR="00DB15E3" w:rsidRPr="00E66A2D">
        <w:rPr>
          <w:rFonts w:asciiTheme="majorBidi" w:hAnsiTheme="majorBidi" w:cstheme="majorBidi"/>
          <w:color w:val="000000" w:themeColor="text1"/>
          <w:sz w:val="24"/>
          <w:szCs w:val="24"/>
        </w:rPr>
        <w:t xml:space="preserve"> - </w:t>
      </w:r>
      <w:r w:rsidR="00A94A09" w:rsidRPr="00E66A2D">
        <w:rPr>
          <w:rFonts w:asciiTheme="majorBidi" w:hAnsiTheme="majorBidi" w:cstheme="majorBidi"/>
          <w:color w:val="000000" w:themeColor="text1"/>
          <w:sz w:val="24"/>
          <w:szCs w:val="24"/>
        </w:rPr>
        <w:t xml:space="preserve">border-following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a</w:t>
      </w:r>
      <w:r w:rsidR="00A94A09" w:rsidRPr="00E66A2D">
        <w:rPr>
          <w:rFonts w:asciiTheme="majorBidi" w:hAnsiTheme="majorBidi" w:cstheme="majorBidi"/>
          <w:sz w:val="24"/>
          <w:szCs w:val="24"/>
        </w:rPr>
        <w:t>).</w:t>
      </w:r>
      <w:r w:rsidR="00A94A09" w:rsidRPr="00E66A2D">
        <w:rPr>
          <w:rFonts w:asciiTheme="majorBidi" w:hAnsiTheme="majorBidi" w:cstheme="majorBidi"/>
          <w:color w:val="000000" w:themeColor="text1"/>
          <w:sz w:val="24"/>
          <w:szCs w:val="24"/>
        </w:rPr>
        <w:t xml:space="preserve"> Most (</w:t>
      </w:r>
      <w:r w:rsidR="00A94A09" w:rsidRPr="00E66A2D">
        <w:rPr>
          <w:rFonts w:asciiTheme="majorBidi" w:hAnsiTheme="majorBidi" w:cstheme="majorBidi"/>
          <w:sz w:val="24"/>
          <w:szCs w:val="24"/>
        </w:rPr>
        <w:t xml:space="preserve">55±7%) of the saccades made by all participants in all </w:t>
      </w:r>
      <w:r w:rsidR="003F414E">
        <w:rPr>
          <w:rFonts w:asciiTheme="majorBidi" w:hAnsiTheme="majorBidi" w:cstheme="majorBidi"/>
          <w:sz w:val="24"/>
          <w:szCs w:val="24"/>
        </w:rPr>
        <w:t>Tunneled-Large</w:t>
      </w:r>
      <w:r w:rsidR="00A94A09" w:rsidRPr="00E66A2D">
        <w:rPr>
          <w:rFonts w:asciiTheme="majorBidi" w:hAnsiTheme="majorBidi" w:cstheme="majorBidi"/>
          <w:sz w:val="24"/>
          <w:szCs w:val="24"/>
        </w:rPr>
        <w:t xml:space="preserve"> trials were border-following, </w:t>
      </w:r>
      <w:r w:rsidR="00416110">
        <w:rPr>
          <w:rFonts w:asciiTheme="majorBidi" w:hAnsiTheme="majorBidi" w:cstheme="majorBidi"/>
          <w:sz w:val="24"/>
          <w:szCs w:val="24"/>
        </w:rPr>
        <w:t>consistent with saliency models of saccadic target selection</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&lt;EndNote&gt;&lt;Cite&gt;&lt;Author&gt;Itti&lt;/Author&gt;&lt;Year&gt;2001&lt;/Year&gt;&lt;RecNum&gt;3590&lt;/RecNum&gt;&lt;DisplayText&gt;&lt;style face="superscript"&gt;5,13&lt;/style&gt;&lt;/DisplayText&gt;&lt;record&gt;&lt;rec-number&gt;3590&lt;/rec-number&gt;&lt;foreign-keys&gt;&lt;key app="EN" db-id="ezafzxzzfdzzppewwsxx2rekv2efd0zsxpsp" timestamp="1413973215"&gt;3590&lt;/key&gt;&lt;/foreign-keys&gt;&lt;ref-type name="Journal Article"&gt;17&lt;/ref-type&gt;&lt;contributors&gt;&lt;authors&gt;&lt;author&gt;Itti, Laurent&lt;/author&gt;&lt;author&gt;Koch, Christof&lt;/author&gt;&lt;/authors&gt;&lt;/contributors&gt;&lt;titles&gt;&lt;title&gt;Computational modelling of visual attention&lt;/title&gt;&lt;secondary-title&gt;Nature reviews neuroscience&lt;/secondary-title&gt;&lt;/titles&gt;&lt;periodical&gt;&lt;full-title&gt;Nature Reviews Neuroscience&lt;/full-title&gt;&lt;/periodical&gt;&lt;pages&gt;194-203&lt;/pages&gt;&lt;volume&gt;2&lt;/volume&gt;&lt;number&gt;3&lt;/number&gt;&lt;dates&gt;&lt;year&gt;2001&lt;/year&gt;&lt;/dates&gt;&lt;isbn&gt;1471-003X&lt;/isbn&gt;&lt;urls&gt;&lt;/urls&gt;&lt;/record&gt;&lt;/Cite&gt;&lt;Cite&gt;&lt;Author&gt;Schütz&lt;/Author&gt;&lt;Year&gt;2011&lt;/Year&gt;&lt;RecNum&gt;3861&lt;/RecNum&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5,13</w:t>
      </w:r>
      <w:r w:rsidR="00547AAE">
        <w:rPr>
          <w:rFonts w:asciiTheme="majorBidi" w:hAnsiTheme="majorBidi" w:cstheme="majorBidi"/>
          <w:sz w:val="24"/>
          <w:szCs w:val="24"/>
        </w:rPr>
        <w:fldChar w:fldCharType="end"/>
      </w:r>
      <w:r w:rsidR="008E2A86">
        <w:rPr>
          <w:rFonts w:asciiTheme="majorBidi" w:hAnsiTheme="majorBidi" w:cstheme="majorBidi"/>
          <w:sz w:val="24"/>
          <w:szCs w:val="24"/>
        </w:rPr>
        <w:t xml:space="preserve">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b</w:t>
      </w:r>
      <w:r w:rsidR="00A94A09" w:rsidRPr="00E66A2D">
        <w:rPr>
          <w:rFonts w:asciiTheme="majorBidi" w:hAnsiTheme="majorBidi" w:cstheme="majorBidi"/>
          <w:sz w:val="24"/>
          <w:szCs w:val="24"/>
        </w:rPr>
        <w:t xml:space="preserve">; see </w:t>
      </w:r>
      <w:r w:rsidR="00A94A09" w:rsidRPr="00E66A2D">
        <w:rPr>
          <w:rFonts w:asciiTheme="majorBidi" w:hAnsiTheme="majorBidi" w:cstheme="majorBidi"/>
          <w:b/>
          <w:bCs/>
          <w:sz w:val="24"/>
          <w:szCs w:val="24"/>
        </w:rPr>
        <w:lastRenderedPageBreak/>
        <w:t>Methods</w:t>
      </w:r>
      <w:r w:rsidR="00A94A09" w:rsidRPr="00E66A2D">
        <w:rPr>
          <w:rFonts w:asciiTheme="majorBidi" w:hAnsiTheme="majorBidi" w:cstheme="majorBidi"/>
          <w:sz w:val="24"/>
          <w:szCs w:val="24"/>
        </w:rPr>
        <w:t xml:space="preserve">). </w:t>
      </w:r>
      <w:ins w:id="55" w:author="bnuri" w:date="2018-04-24T15:09:00Z">
        <w:r w:rsidR="00115558">
          <w:rPr>
            <w:rFonts w:asciiTheme="majorBidi" w:hAnsiTheme="majorBidi" w:cstheme="majorBidi"/>
            <w:sz w:val="24"/>
            <w:szCs w:val="24"/>
          </w:rPr>
          <w:t xml:space="preserve"> </w:t>
        </w:r>
        <w:commentRangeStart w:id="56"/>
        <w:r w:rsidR="00115558">
          <w:rPr>
            <w:rFonts w:asciiTheme="majorBidi" w:hAnsiTheme="majorBidi" w:cstheme="majorBidi"/>
            <w:sz w:val="24"/>
            <w:szCs w:val="24"/>
          </w:rPr>
          <w:t xml:space="preserve">$ </w:t>
        </w:r>
      </w:ins>
      <w:commentRangeEnd w:id="56"/>
      <w:r w:rsidR="0016070C">
        <w:rPr>
          <w:rStyle w:val="CommentReference"/>
        </w:rPr>
        <w:commentReference w:id="56"/>
      </w:r>
      <w:ins w:id="57" w:author="bnuri" w:date="2018-04-24T15:09:00Z">
        <w:r w:rsidR="00115558">
          <w:rPr>
            <w:rFonts w:asciiTheme="majorBidi" w:hAnsiTheme="majorBidi" w:cstheme="majorBidi"/>
            <w:sz w:val="24"/>
            <w:szCs w:val="24"/>
          </w:rPr>
          <w:t>seems an unavoidable strategy if the participants want to see something other than a blank field.</w:t>
        </w:r>
      </w:ins>
    </w:p>
    <w:p w14:paraId="58E8C62E" w14:textId="40E99447" w:rsidR="00076720" w:rsidRPr="00E66A2D" w:rsidRDefault="00B16A7D" w:rsidP="00115558">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During pauses </w:t>
      </w:r>
      <w:r w:rsidR="007440CF">
        <w:rPr>
          <w:rFonts w:asciiTheme="majorBidi" w:hAnsiTheme="majorBidi" w:cstheme="majorBidi"/>
          <w:sz w:val="24"/>
          <w:szCs w:val="24"/>
        </w:rPr>
        <w:t xml:space="preserve">that were </w:t>
      </w:r>
      <w:r w:rsidRPr="00E66A2D">
        <w:rPr>
          <w:rFonts w:asciiTheme="majorBidi" w:hAnsiTheme="majorBidi" w:cstheme="majorBidi"/>
          <w:sz w:val="24"/>
          <w:szCs w:val="24"/>
        </w:rPr>
        <w:t>close to borders d</w:t>
      </w:r>
      <w:r w:rsidR="00A94A09" w:rsidRPr="00E66A2D">
        <w:rPr>
          <w:rFonts w:asciiTheme="majorBidi" w:hAnsiTheme="majorBidi" w:cstheme="majorBidi"/>
          <w:sz w:val="24"/>
          <w:szCs w:val="24"/>
        </w:rPr>
        <w:t xml:space="preserve">rift trajectories </w:t>
      </w:r>
      <w:r w:rsidRPr="00E66A2D">
        <w:rPr>
          <w:rFonts w:asciiTheme="majorBidi" w:hAnsiTheme="majorBidi" w:cstheme="majorBidi"/>
          <w:sz w:val="24"/>
          <w:szCs w:val="24"/>
        </w:rPr>
        <w:t xml:space="preserve">scanned differently if vision was challenged or not. </w:t>
      </w:r>
      <w:r w:rsidR="005D5F35" w:rsidRPr="00E66A2D">
        <w:rPr>
          <w:rFonts w:asciiTheme="majorBidi" w:hAnsiTheme="majorBidi" w:cstheme="majorBidi"/>
          <w:sz w:val="24"/>
          <w:szCs w:val="24"/>
        </w:rPr>
        <w:t>When challenged</w:t>
      </w:r>
      <w:r w:rsidRPr="00E66A2D">
        <w:rPr>
          <w:rFonts w:asciiTheme="majorBidi" w:hAnsiTheme="majorBidi" w:cstheme="majorBidi"/>
          <w:sz w:val="24"/>
          <w:szCs w:val="24"/>
        </w:rPr>
        <w:t xml:space="preserve"> by tunneling or </w:t>
      </w:r>
      <w:r w:rsidR="00E10DD6">
        <w:rPr>
          <w:rFonts w:asciiTheme="majorBidi" w:hAnsiTheme="majorBidi" w:cstheme="majorBidi"/>
          <w:sz w:val="24"/>
          <w:szCs w:val="24"/>
        </w:rPr>
        <w:t xml:space="preserve">a </w:t>
      </w:r>
      <w:r w:rsidR="005D5F35" w:rsidRPr="00E66A2D">
        <w:rPr>
          <w:rFonts w:asciiTheme="majorBidi" w:hAnsiTheme="majorBidi" w:cstheme="majorBidi"/>
          <w:sz w:val="24"/>
          <w:szCs w:val="24"/>
        </w:rPr>
        <w:t>small</w:t>
      </w:r>
      <w:r w:rsidR="00E10DD6">
        <w:rPr>
          <w:rFonts w:asciiTheme="majorBidi" w:hAnsiTheme="majorBidi" w:cstheme="majorBidi"/>
          <w:sz w:val="24"/>
          <w:szCs w:val="24"/>
        </w:rPr>
        <w:t xml:space="preserve"> image size</w:t>
      </w:r>
      <w:r w:rsidRPr="00E66A2D">
        <w:rPr>
          <w:rFonts w:asciiTheme="majorBidi" w:hAnsiTheme="majorBidi" w:cstheme="majorBidi"/>
          <w:sz w:val="24"/>
          <w:szCs w:val="24"/>
        </w:rPr>
        <w:t xml:space="preserve">, the eye tended to drift in a </w:t>
      </w:r>
      <w:r w:rsidR="002E2E6E" w:rsidRPr="00E66A2D">
        <w:rPr>
          <w:rFonts w:asciiTheme="majorBidi" w:hAnsiTheme="majorBidi" w:cstheme="majorBidi"/>
          <w:sz w:val="24"/>
          <w:szCs w:val="24"/>
        </w:rPr>
        <w:t>curvier</w:t>
      </w:r>
      <w:r w:rsidRPr="00E66A2D">
        <w:rPr>
          <w:rFonts w:asciiTheme="majorBidi" w:hAnsiTheme="majorBidi" w:cstheme="majorBidi"/>
          <w:sz w:val="24"/>
          <w:szCs w:val="24"/>
        </w:rPr>
        <w:t xml:space="preserve"> pattern</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&lt;EndNote&gt;&lt;Cite&gt;&lt;Author&gt;Cherici&lt;/Author&gt;&lt;Year&gt;2012&lt;/Year&gt;&lt;RecNum&gt;3238&lt;/RecNum&gt;&lt;DisplayText&gt;&lt;style face="superscript"&gt;14&lt;/style&gt;&lt;/DisplayText&gt;&lt;record&gt;&lt;rec-number&gt;3238&lt;/rec-number&gt;&lt;foreign-keys&gt;&lt;key app="EN" db-id="ezafzxzzfdzzppewwsxx2rekv2efd0zsxpsp" timestamp="1341818501"&gt;3238&lt;/key&gt;&lt;/foreign-keys&gt;&lt;ref-type name="Journal Article"&gt;17&lt;/ref-type&gt;&lt;contributors&gt;&lt;authors&gt;&lt;author&gt;Cherici, C.&lt;/author&gt;&lt;author&gt;Kuang, X.&lt;/author&gt;&lt;author&gt;Poletti, M.&lt;/author&gt;&lt;author&gt;Rucci, M.&lt;/author&gt;&lt;/authors&gt;&lt;/contributors&gt;&lt;auth-address&gt;Department of Psychology, Boston University, Boston, MA, USA.&lt;/auth-address&gt;&lt;titles&gt;&lt;title&gt;Precision of sustained fixation in trained and untrained observers&lt;/title&gt;&lt;secondary-title&gt;J Vis&lt;/secondary-title&gt;&lt;alt-title&gt;Journal of vision&lt;/alt-title&gt;&lt;/titles&gt;&lt;periodical&gt;&lt;full-title&gt;J Vis&lt;/full-title&gt;&lt;abbr-1&gt;Journal of vision&lt;/abbr-1&gt;&lt;/periodical&gt;&lt;alt-periodical&gt;&lt;full-title&gt;J Vis&lt;/full-title&gt;&lt;abbr-1&gt;Journal of vision&lt;/abbr-1&gt;&lt;/alt-periodical&gt;&lt;pages&gt;31&lt;/pages&gt;&lt;volume&gt;12&lt;/volume&gt;&lt;number&gt;6&lt;/number&gt;&lt;edition&gt;2012/06/26&lt;/edition&gt;&lt;dates&gt;&lt;year&gt;2012&lt;/year&gt;&lt;/dates&gt;&lt;isbn&gt;1534-7362 (Electronic)&amp;#xD;1534-7362 (Linking)&lt;/isbn&gt;&lt;accession-num&gt;22728680&lt;/accession-num&gt;&lt;urls&gt;&lt;related-urls&gt;&lt;url&gt;http://www.ncbi.nlm.nih.gov/pubmed/22728680&lt;/url&gt;&lt;/related-urls&gt;&lt;/urls&gt;&lt;electronic-resource-num&gt;10.1167/12.6.31&lt;/electronic-resource-num&gt;&lt;language&gt;eng&lt;/language&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14</w:t>
      </w:r>
      <w:r w:rsidR="00547AAE">
        <w:rPr>
          <w:rFonts w:asciiTheme="majorBidi" w:hAnsiTheme="majorBidi" w:cstheme="majorBidi"/>
          <w:sz w:val="24"/>
          <w:szCs w:val="24"/>
        </w:rPr>
        <w:fldChar w:fldCharType="end"/>
      </w:r>
      <w:r w:rsidR="00A94A09" w:rsidRPr="00E66A2D">
        <w:rPr>
          <w:rFonts w:asciiTheme="majorBidi" w:hAnsiTheme="majorBidi" w:cstheme="majorBidi"/>
          <w:sz w:val="24"/>
          <w:szCs w:val="24"/>
        </w:rPr>
        <w:t xml:space="preserve">, </w:t>
      </w:r>
      <w:r w:rsidRPr="00E66A2D">
        <w:rPr>
          <w:rFonts w:asciiTheme="majorBidi" w:hAnsiTheme="majorBidi" w:cstheme="majorBidi"/>
          <w:sz w:val="24"/>
          <w:szCs w:val="24"/>
        </w:rPr>
        <w:t xml:space="preserve">remaining closer to their starting </w:t>
      </w:r>
      <w:r w:rsidRPr="0027605B">
        <w:rPr>
          <w:rFonts w:asciiTheme="majorBidi" w:hAnsiTheme="majorBidi" w:cstheme="majorBidi"/>
          <w:sz w:val="24"/>
          <w:szCs w:val="24"/>
        </w:rPr>
        <w:t>location</w:t>
      </w:r>
      <w:r w:rsidR="00A94A09" w:rsidRPr="0027605B">
        <w:rPr>
          <w:rFonts w:asciiTheme="majorBidi" w:hAnsiTheme="majorBidi" w:cstheme="majorBidi"/>
          <w:sz w:val="24"/>
          <w:szCs w:val="24"/>
        </w:rPr>
        <w:t>.</w:t>
      </w:r>
      <w:r w:rsidR="00F13DBC" w:rsidRPr="0027605B">
        <w:rPr>
          <w:rFonts w:asciiTheme="majorBidi" w:hAnsiTheme="majorBidi" w:cstheme="majorBidi"/>
          <w:sz w:val="24"/>
          <w:szCs w:val="24"/>
        </w:rPr>
        <w:t xml:space="preserve"> The </w:t>
      </w:r>
      <w:r w:rsidR="00F878E9">
        <w:rPr>
          <w:rFonts w:asciiTheme="majorBidi" w:hAnsiTheme="majorBidi" w:cstheme="majorBidi"/>
          <w:sz w:val="24"/>
          <w:szCs w:val="24"/>
        </w:rPr>
        <w:t xml:space="preserve">distributions of the </w:t>
      </w:r>
      <w:r w:rsidR="00F13DBC" w:rsidRPr="000471E5">
        <w:rPr>
          <w:rFonts w:asciiTheme="majorBidi" w:hAnsiTheme="majorBidi" w:cstheme="majorBidi"/>
          <w:sz w:val="24"/>
          <w:szCs w:val="24"/>
        </w:rPr>
        <w:t>curvature index</w:t>
      </w:r>
      <w:r w:rsidR="000E42CB" w:rsidRPr="000471E5">
        <w:rPr>
          <w:rFonts w:asciiTheme="majorBidi" w:hAnsiTheme="majorBidi" w:cstheme="majorBidi"/>
          <w:sz w:val="24"/>
          <w:szCs w:val="24"/>
        </w:rPr>
        <w:t xml:space="preserve"> </w:t>
      </w:r>
      <w:r w:rsidR="00E10DD6" w:rsidRPr="000471E5">
        <w:rPr>
          <w:rFonts w:asciiTheme="majorBidi" w:hAnsiTheme="majorBidi" w:cstheme="majorBidi"/>
          <w:sz w:val="24"/>
          <w:szCs w:val="24"/>
        </w:rPr>
        <w:t xml:space="preserve">(see </w:t>
      </w:r>
      <w:r w:rsidR="00E10DD6" w:rsidRPr="000471E5">
        <w:rPr>
          <w:rFonts w:asciiTheme="majorBidi" w:hAnsiTheme="majorBidi" w:cstheme="majorBidi"/>
          <w:b/>
          <w:bCs/>
          <w:sz w:val="24"/>
          <w:szCs w:val="24"/>
        </w:rPr>
        <w:t>Methods</w:t>
      </w:r>
      <w:r w:rsidR="00E10DD6" w:rsidRPr="000471E5">
        <w:rPr>
          <w:rFonts w:asciiTheme="majorBidi" w:hAnsiTheme="majorBidi" w:cstheme="majorBidi"/>
          <w:sz w:val="24"/>
          <w:szCs w:val="24"/>
        </w:rPr>
        <w:t xml:space="preserve">) </w:t>
      </w:r>
      <w:r w:rsidR="000E42CB" w:rsidRPr="000471E5">
        <w:rPr>
          <w:rFonts w:asciiTheme="majorBidi" w:hAnsiTheme="majorBidi" w:cstheme="majorBidi"/>
          <w:sz w:val="24"/>
          <w:szCs w:val="24"/>
        </w:rPr>
        <w:t>differed between</w:t>
      </w:r>
      <w:r w:rsidR="00F13DBC" w:rsidRPr="000471E5">
        <w:rPr>
          <w:rFonts w:asciiTheme="majorBidi" w:hAnsiTheme="majorBidi" w:cstheme="majorBidi"/>
          <w:sz w:val="24"/>
          <w:szCs w:val="24"/>
        </w:rPr>
        <w:t xml:space="preserve"> border and non-border drift</w:t>
      </w:r>
      <w:r w:rsidR="000E42CB" w:rsidRPr="000471E5">
        <w:rPr>
          <w:rFonts w:asciiTheme="majorBidi" w:hAnsiTheme="majorBidi" w:cstheme="majorBidi"/>
          <w:sz w:val="24"/>
          <w:szCs w:val="24"/>
        </w:rPr>
        <w:t>s</w:t>
      </w:r>
      <w:r w:rsidR="00F13DBC" w:rsidRPr="000471E5">
        <w:rPr>
          <w:rFonts w:asciiTheme="majorBidi" w:hAnsiTheme="majorBidi" w:cstheme="majorBidi"/>
          <w:sz w:val="24"/>
          <w:szCs w:val="24"/>
        </w:rPr>
        <w:t xml:space="preserve"> in</w:t>
      </w:r>
      <w:r w:rsidR="000E42CB" w:rsidRPr="000471E5">
        <w:rPr>
          <w:rFonts w:asciiTheme="majorBidi" w:hAnsiTheme="majorBidi" w:cstheme="majorBidi"/>
          <w:sz w:val="24"/>
          <w:szCs w:val="24"/>
        </w:rPr>
        <w:t xml:space="preserve"> all conditions</w:t>
      </w:r>
      <w:r w:rsidR="00851C5D" w:rsidRPr="000471E5">
        <w:rPr>
          <w:rFonts w:asciiTheme="majorBidi" w:hAnsiTheme="majorBidi" w:cstheme="majorBidi"/>
          <w:sz w:val="24"/>
          <w:szCs w:val="24"/>
        </w:rPr>
        <w:t xml:space="preserve"> </w:t>
      </w:r>
      <w:r w:rsidR="00F13DBC" w:rsidRPr="000471E5">
        <w:rPr>
          <w:rFonts w:asciiTheme="majorBidi" w:hAnsiTheme="majorBidi" w:cstheme="majorBidi"/>
          <w:sz w:val="24"/>
          <w:szCs w:val="24"/>
        </w:rPr>
        <w:t>(</w:t>
      </w:r>
      <w:r w:rsidR="000E42CB" w:rsidRPr="000471E5">
        <w:rPr>
          <w:rFonts w:asciiTheme="majorBidi" w:hAnsiTheme="majorBidi" w:cstheme="majorBidi"/>
          <w:sz w:val="24"/>
          <w:szCs w:val="24"/>
        </w:rPr>
        <w:t>p&lt;</w:t>
      </w:r>
      <w:r w:rsidR="00DF7A4E" w:rsidRPr="000471E5">
        <w:rPr>
          <w:rFonts w:asciiTheme="majorBidi" w:hAnsiTheme="majorBidi" w:cstheme="majorBidi"/>
          <w:sz w:val="24"/>
          <w:szCs w:val="24"/>
        </w:rPr>
        <w:t>0.05</w:t>
      </w:r>
      <w:r w:rsidR="000E42CB" w:rsidRPr="000471E5">
        <w:rPr>
          <w:rFonts w:asciiTheme="majorBidi" w:hAnsiTheme="majorBidi" w:cstheme="majorBidi"/>
          <w:sz w:val="24"/>
          <w:szCs w:val="24"/>
        </w:rPr>
        <w:t xml:space="preserve">, </w:t>
      </w:r>
      <w:r w:rsidR="00C96781" w:rsidRPr="000471E5">
        <w:rPr>
          <w:rFonts w:asciiTheme="majorBidi" w:hAnsiTheme="majorBidi" w:cstheme="majorBidi"/>
          <w:sz w:val="24"/>
          <w:szCs w:val="24"/>
        </w:rPr>
        <w:t xml:space="preserve">two-tailed </w:t>
      </w:r>
      <w:r w:rsidR="00DF7A4E" w:rsidRPr="000471E5">
        <w:rPr>
          <w:rFonts w:asciiTheme="majorBidi" w:hAnsiTheme="majorBidi" w:cstheme="majorBidi"/>
          <w:sz w:val="24"/>
          <w:szCs w:val="24"/>
        </w:rPr>
        <w:t>t-</w:t>
      </w:r>
      <w:r w:rsidR="000E42CB" w:rsidRPr="000471E5">
        <w:rPr>
          <w:rFonts w:asciiTheme="majorBidi" w:hAnsiTheme="majorBidi" w:cstheme="majorBidi"/>
          <w:sz w:val="24"/>
          <w:szCs w:val="24"/>
        </w:rPr>
        <w:t xml:space="preserve">test) except </w:t>
      </w:r>
      <w:r w:rsidR="000E42CB" w:rsidRPr="0027605B">
        <w:rPr>
          <w:rFonts w:asciiTheme="majorBidi" w:hAnsiTheme="majorBidi" w:cstheme="majorBidi"/>
          <w:sz w:val="24"/>
          <w:szCs w:val="24"/>
        </w:rPr>
        <w:t xml:space="preserve">for the </w:t>
      </w:r>
      <w:r w:rsidR="00E10DD6">
        <w:rPr>
          <w:rFonts w:asciiTheme="majorBidi" w:hAnsiTheme="majorBidi" w:cstheme="majorBidi"/>
          <w:sz w:val="24"/>
          <w:szCs w:val="24"/>
        </w:rPr>
        <w:t>Natural-Large</w:t>
      </w:r>
      <w:r w:rsidR="000E42CB" w:rsidRPr="0027605B">
        <w:rPr>
          <w:rFonts w:asciiTheme="majorBidi" w:hAnsiTheme="majorBidi" w:cstheme="majorBidi"/>
          <w:sz w:val="24"/>
          <w:szCs w:val="24"/>
        </w:rPr>
        <w:t xml:space="preserve"> condition (p=</w:t>
      </w:r>
      <w:r w:rsidR="00DF7A4E" w:rsidRPr="0027605B">
        <w:rPr>
          <w:rFonts w:asciiTheme="majorBidi" w:hAnsiTheme="majorBidi" w:cstheme="majorBidi"/>
          <w:sz w:val="24"/>
          <w:szCs w:val="24"/>
        </w:rPr>
        <w:t>0.7</w:t>
      </w:r>
      <w:r w:rsidR="000E42CB" w:rsidRPr="0027605B">
        <w:rPr>
          <w:rFonts w:asciiTheme="majorBidi" w:hAnsiTheme="majorBidi" w:cstheme="majorBidi"/>
          <w:sz w:val="24"/>
          <w:szCs w:val="24"/>
        </w:rPr>
        <w:t>)</w:t>
      </w:r>
      <w:r w:rsidR="00F878E9" w:rsidRPr="00F878E9">
        <w:rPr>
          <w:rFonts w:asciiTheme="majorBidi" w:hAnsiTheme="majorBidi" w:cstheme="majorBidi"/>
          <w:sz w:val="24"/>
          <w:szCs w:val="24"/>
        </w:rPr>
        <w:t xml:space="preserve"> </w:t>
      </w:r>
      <w:r w:rsidR="00F878E9" w:rsidRPr="0027605B">
        <w:rPr>
          <w:rFonts w:asciiTheme="majorBidi" w:hAnsiTheme="majorBidi" w:cstheme="majorBidi"/>
          <w:sz w:val="24"/>
          <w:szCs w:val="24"/>
        </w:rPr>
        <w:t>(</w:t>
      </w:r>
      <w:r w:rsidR="00F878E9" w:rsidRPr="0027605B">
        <w:rPr>
          <w:rFonts w:asciiTheme="majorBidi" w:hAnsiTheme="majorBidi" w:cstheme="majorBidi"/>
          <w:b/>
          <w:bCs/>
          <w:sz w:val="24"/>
          <w:szCs w:val="24"/>
        </w:rPr>
        <w:t>Fig. 4</w:t>
      </w:r>
      <w:r w:rsidR="00F878E9" w:rsidRPr="0027605B">
        <w:rPr>
          <w:rFonts w:asciiTheme="majorBidi" w:hAnsiTheme="majorBidi" w:cstheme="majorBidi"/>
          <w:sz w:val="24"/>
          <w:szCs w:val="24"/>
        </w:rPr>
        <w:t>)</w:t>
      </w:r>
      <w:r w:rsidR="000E42CB" w:rsidRPr="0027605B">
        <w:rPr>
          <w:rFonts w:asciiTheme="majorBidi" w:hAnsiTheme="majorBidi" w:cstheme="majorBidi"/>
          <w:sz w:val="24"/>
          <w:szCs w:val="24"/>
        </w:rPr>
        <w:t xml:space="preserve">. </w:t>
      </w:r>
      <w:r w:rsidR="00BD217D" w:rsidRPr="0027605B">
        <w:rPr>
          <w:rFonts w:asciiTheme="majorBidi" w:hAnsiTheme="majorBidi" w:cstheme="majorBidi"/>
          <w:sz w:val="24"/>
          <w:szCs w:val="24"/>
        </w:rPr>
        <w:t xml:space="preserve">Drift speed was also affected by the </w:t>
      </w:r>
      <w:r w:rsidR="00513E08" w:rsidRPr="0027605B">
        <w:rPr>
          <w:rFonts w:asciiTheme="majorBidi" w:hAnsiTheme="majorBidi" w:cstheme="majorBidi"/>
          <w:sz w:val="24"/>
          <w:szCs w:val="24"/>
        </w:rPr>
        <w:t>concurrently-</w:t>
      </w:r>
      <w:r w:rsidR="00BD217D" w:rsidRPr="0027605B">
        <w:rPr>
          <w:rFonts w:asciiTheme="majorBidi" w:hAnsiTheme="majorBidi" w:cstheme="majorBidi"/>
          <w:sz w:val="24"/>
          <w:szCs w:val="24"/>
        </w:rPr>
        <w:t>scanned</w:t>
      </w:r>
      <w:r w:rsidRPr="0027605B">
        <w:rPr>
          <w:rFonts w:asciiTheme="majorBidi" w:hAnsiTheme="majorBidi" w:cstheme="majorBidi"/>
          <w:sz w:val="24"/>
          <w:szCs w:val="24"/>
        </w:rPr>
        <w:t xml:space="preserve"> visual details</w:t>
      </w:r>
      <w:r w:rsidR="00BD217D" w:rsidRPr="0027605B">
        <w:rPr>
          <w:rFonts w:asciiTheme="majorBidi" w:hAnsiTheme="majorBidi" w:cstheme="majorBidi"/>
          <w:sz w:val="24"/>
          <w:szCs w:val="24"/>
        </w:rPr>
        <w:t xml:space="preserve"> - </w:t>
      </w:r>
      <w:r w:rsidR="00BD217D" w:rsidRPr="00C96781">
        <w:rPr>
          <w:rFonts w:asciiTheme="majorBidi" w:hAnsiTheme="majorBidi" w:cstheme="majorBidi"/>
          <w:i/>
          <w:iCs/>
          <w:sz w:val="24"/>
          <w:szCs w:val="24"/>
        </w:rPr>
        <w:t>Sp</w:t>
      </w:r>
      <w:r w:rsidR="00076720" w:rsidRPr="0027605B">
        <w:rPr>
          <w:rFonts w:asciiTheme="majorBidi" w:hAnsiTheme="majorBidi" w:cstheme="majorBidi"/>
          <w:sz w:val="24"/>
          <w:szCs w:val="24"/>
        </w:rPr>
        <w:t xml:space="preserve"> was significantly </w:t>
      </w:r>
      <w:r w:rsidR="003876CD" w:rsidRPr="0027605B">
        <w:rPr>
          <w:rFonts w:asciiTheme="majorBidi" w:hAnsiTheme="majorBidi" w:cstheme="majorBidi"/>
          <w:sz w:val="24"/>
          <w:szCs w:val="24"/>
        </w:rPr>
        <w:t>lower</w:t>
      </w:r>
      <w:r w:rsidR="00076720" w:rsidRPr="0027605B">
        <w:rPr>
          <w:rFonts w:asciiTheme="majorBidi" w:hAnsiTheme="majorBidi" w:cstheme="majorBidi"/>
          <w:sz w:val="24"/>
          <w:szCs w:val="24"/>
        </w:rPr>
        <w:t xml:space="preserve"> when drifting along borders than otherwise (</w:t>
      </w:r>
      <w:r w:rsidR="003876CD" w:rsidRPr="0027605B">
        <w:rPr>
          <w:rFonts w:asciiTheme="majorBidi" w:hAnsiTheme="majorBidi" w:cstheme="majorBidi"/>
          <w:sz w:val="24"/>
          <w:szCs w:val="24"/>
        </w:rPr>
        <w:t>4.</w:t>
      </w:r>
      <w:r w:rsidR="00D50C4E" w:rsidRPr="0027605B">
        <w:rPr>
          <w:rFonts w:asciiTheme="majorBidi" w:hAnsiTheme="majorBidi" w:cstheme="majorBidi"/>
          <w:sz w:val="24"/>
          <w:szCs w:val="24"/>
        </w:rPr>
        <w:t>4</w:t>
      </w:r>
      <w:r w:rsidR="003876CD" w:rsidRPr="0027605B">
        <w:rPr>
          <w:rFonts w:asciiTheme="majorBidi" w:hAnsiTheme="majorBidi" w:cstheme="majorBidi"/>
          <w:sz w:val="24"/>
          <w:szCs w:val="24"/>
        </w:rPr>
        <w:t>8±</w:t>
      </w:r>
      <w:r w:rsidR="00D50C4E" w:rsidRPr="0027605B">
        <w:rPr>
          <w:rFonts w:asciiTheme="majorBidi" w:hAnsiTheme="majorBidi" w:cstheme="majorBidi"/>
          <w:sz w:val="24"/>
          <w:szCs w:val="24"/>
        </w:rPr>
        <w:t xml:space="preserve">0.07 </w:t>
      </w:r>
      <w:r w:rsidR="005F2A3F" w:rsidRPr="0027605B">
        <w:rPr>
          <w:rFonts w:asciiTheme="majorBidi" w:hAnsiTheme="majorBidi" w:cstheme="majorBidi"/>
          <w:sz w:val="24"/>
          <w:szCs w:val="24"/>
        </w:rPr>
        <w:t>versus</w:t>
      </w:r>
      <w:r w:rsidR="003876CD" w:rsidRPr="0027605B">
        <w:rPr>
          <w:rFonts w:asciiTheme="majorBidi" w:hAnsiTheme="majorBidi" w:cstheme="majorBidi"/>
          <w:sz w:val="24"/>
          <w:szCs w:val="24"/>
        </w:rPr>
        <w:t xml:space="preserve"> 5.</w:t>
      </w:r>
      <w:r w:rsidR="00ED517D" w:rsidRPr="0027605B">
        <w:rPr>
          <w:rFonts w:asciiTheme="majorBidi" w:hAnsiTheme="majorBidi" w:cstheme="majorBidi"/>
          <w:sz w:val="24"/>
          <w:szCs w:val="24"/>
        </w:rPr>
        <w:t>00</w:t>
      </w:r>
      <w:r w:rsidR="003876CD" w:rsidRPr="0027605B">
        <w:rPr>
          <w:rFonts w:asciiTheme="majorBidi" w:hAnsiTheme="majorBidi" w:cstheme="majorBidi"/>
          <w:sz w:val="24"/>
          <w:szCs w:val="24"/>
        </w:rPr>
        <w:t>±</w:t>
      </w:r>
      <w:r w:rsidR="00D50C4E" w:rsidRPr="0027605B">
        <w:rPr>
          <w:rFonts w:asciiTheme="majorBidi" w:hAnsiTheme="majorBidi" w:cstheme="majorBidi"/>
          <w:sz w:val="24"/>
          <w:szCs w:val="24"/>
        </w:rPr>
        <w:t>0.07 deg/sec</w:t>
      </w:r>
      <w:r w:rsidR="003876CD" w:rsidRPr="0027605B">
        <w:rPr>
          <w:rFonts w:asciiTheme="majorBidi" w:hAnsiTheme="majorBidi" w:cstheme="majorBidi"/>
          <w:sz w:val="24"/>
          <w:szCs w:val="24"/>
        </w:rPr>
        <w:t xml:space="preserve"> in </w:t>
      </w:r>
      <w:r w:rsidR="00E874A2" w:rsidRPr="0027605B">
        <w:rPr>
          <w:rFonts w:asciiTheme="majorBidi" w:hAnsiTheme="majorBidi" w:cstheme="majorBidi"/>
          <w:sz w:val="24"/>
          <w:szCs w:val="24"/>
        </w:rPr>
        <w:t>Large</w:t>
      </w:r>
      <w:r w:rsidR="003876CD" w:rsidRPr="0027605B">
        <w:rPr>
          <w:rFonts w:asciiTheme="majorBidi" w:hAnsiTheme="majorBidi" w:cstheme="majorBidi"/>
          <w:sz w:val="24"/>
          <w:szCs w:val="24"/>
        </w:rPr>
        <w:t xml:space="preserve"> and </w:t>
      </w:r>
      <w:r w:rsidR="00D50C4E" w:rsidRPr="0027605B">
        <w:rPr>
          <w:rFonts w:asciiTheme="majorBidi" w:hAnsiTheme="majorBidi" w:cstheme="majorBidi"/>
          <w:sz w:val="24"/>
          <w:szCs w:val="24"/>
        </w:rPr>
        <w:t>3.</w:t>
      </w:r>
      <w:r w:rsidR="00ED517D" w:rsidRPr="0027605B">
        <w:rPr>
          <w:rFonts w:asciiTheme="majorBidi" w:hAnsiTheme="majorBidi" w:cstheme="majorBidi"/>
          <w:sz w:val="24"/>
          <w:szCs w:val="24"/>
        </w:rPr>
        <w:t>99</w:t>
      </w:r>
      <w:r w:rsidR="00D50C4E" w:rsidRPr="0027605B">
        <w:rPr>
          <w:rFonts w:asciiTheme="majorBidi" w:hAnsiTheme="majorBidi" w:cstheme="majorBidi"/>
          <w:sz w:val="24"/>
          <w:szCs w:val="24"/>
        </w:rPr>
        <w:t>±0.</w:t>
      </w:r>
      <w:r w:rsidR="00ED517D" w:rsidRPr="0027605B">
        <w:rPr>
          <w:rFonts w:asciiTheme="majorBidi" w:hAnsiTheme="majorBidi" w:cstheme="majorBidi"/>
          <w:sz w:val="24"/>
          <w:szCs w:val="24"/>
        </w:rPr>
        <w:t>10</w:t>
      </w:r>
      <w:r w:rsidR="00D50C4E" w:rsidRPr="0027605B">
        <w:rPr>
          <w:rFonts w:asciiTheme="majorBidi" w:hAnsiTheme="majorBidi" w:cstheme="majorBidi"/>
          <w:sz w:val="24"/>
          <w:szCs w:val="24"/>
        </w:rPr>
        <w:t xml:space="preserve"> </w:t>
      </w:r>
      <w:r w:rsidR="005F2A3F" w:rsidRPr="0027605B">
        <w:rPr>
          <w:rFonts w:asciiTheme="majorBidi" w:hAnsiTheme="majorBidi" w:cstheme="majorBidi"/>
          <w:sz w:val="24"/>
          <w:szCs w:val="24"/>
        </w:rPr>
        <w:t>versus</w:t>
      </w:r>
      <w:r w:rsidR="003876CD" w:rsidRPr="0027605B">
        <w:rPr>
          <w:rFonts w:asciiTheme="majorBidi" w:hAnsiTheme="majorBidi" w:cstheme="majorBidi"/>
          <w:sz w:val="24"/>
          <w:szCs w:val="24"/>
        </w:rPr>
        <w:t xml:space="preserve"> </w:t>
      </w:r>
      <w:r w:rsidR="00ED517D" w:rsidRPr="0027605B">
        <w:rPr>
          <w:rFonts w:asciiTheme="majorBidi" w:hAnsiTheme="majorBidi" w:cstheme="majorBidi"/>
          <w:sz w:val="24"/>
          <w:szCs w:val="24"/>
        </w:rPr>
        <w:t>4</w:t>
      </w:r>
      <w:r w:rsidR="003876CD" w:rsidRPr="0027605B">
        <w:rPr>
          <w:rFonts w:asciiTheme="majorBidi" w:hAnsiTheme="majorBidi" w:cstheme="majorBidi"/>
          <w:sz w:val="24"/>
          <w:szCs w:val="24"/>
        </w:rPr>
        <w:t>.</w:t>
      </w:r>
      <w:r w:rsidR="00D50C4E" w:rsidRPr="0027605B">
        <w:rPr>
          <w:rFonts w:asciiTheme="majorBidi" w:hAnsiTheme="majorBidi" w:cstheme="majorBidi"/>
          <w:sz w:val="24"/>
          <w:szCs w:val="24"/>
        </w:rPr>
        <w:t>9</w:t>
      </w:r>
      <w:r w:rsidR="00ED517D" w:rsidRPr="0027605B">
        <w:rPr>
          <w:rFonts w:asciiTheme="majorBidi" w:hAnsiTheme="majorBidi" w:cstheme="majorBidi"/>
          <w:sz w:val="24"/>
          <w:szCs w:val="24"/>
        </w:rPr>
        <w:t>2</w:t>
      </w:r>
      <w:r w:rsidR="00D50C4E" w:rsidRPr="0027605B">
        <w:rPr>
          <w:rFonts w:asciiTheme="majorBidi" w:hAnsiTheme="majorBidi" w:cstheme="majorBidi"/>
          <w:sz w:val="24"/>
          <w:szCs w:val="24"/>
        </w:rPr>
        <w:t>±0.0</w:t>
      </w:r>
      <w:r w:rsidR="00ED517D" w:rsidRPr="0027605B">
        <w:rPr>
          <w:rFonts w:asciiTheme="majorBidi" w:hAnsiTheme="majorBidi" w:cstheme="majorBidi"/>
          <w:sz w:val="24"/>
          <w:szCs w:val="24"/>
        </w:rPr>
        <w:t>2</w:t>
      </w:r>
      <w:r w:rsidR="00D50C4E" w:rsidRPr="0027605B">
        <w:rPr>
          <w:rFonts w:asciiTheme="majorBidi" w:hAnsiTheme="majorBidi" w:cstheme="majorBidi"/>
          <w:sz w:val="24"/>
          <w:szCs w:val="24"/>
        </w:rPr>
        <w:t xml:space="preserve"> deg/sec </w:t>
      </w:r>
      <w:r w:rsidR="003876CD" w:rsidRPr="0027605B">
        <w:rPr>
          <w:rFonts w:asciiTheme="majorBidi" w:hAnsiTheme="majorBidi" w:cstheme="majorBidi"/>
          <w:sz w:val="24"/>
          <w:szCs w:val="24"/>
        </w:rPr>
        <w:t xml:space="preserve">in </w:t>
      </w:r>
      <w:r w:rsidR="007A2A55" w:rsidRPr="0027605B">
        <w:rPr>
          <w:rFonts w:asciiTheme="majorBidi" w:hAnsiTheme="majorBidi" w:cstheme="majorBidi"/>
          <w:sz w:val="24"/>
          <w:szCs w:val="24"/>
        </w:rPr>
        <w:t>Small</w:t>
      </w:r>
      <w:r w:rsidR="003876CD" w:rsidRPr="0027605B">
        <w:rPr>
          <w:rFonts w:asciiTheme="majorBidi" w:hAnsiTheme="majorBidi" w:cstheme="majorBidi"/>
          <w:sz w:val="24"/>
          <w:szCs w:val="24"/>
        </w:rPr>
        <w:t xml:space="preserve"> images, p&lt;</w:t>
      </w:r>
      <w:r w:rsidR="00D50C4E" w:rsidRPr="0027605B">
        <w:rPr>
          <w:rFonts w:asciiTheme="majorBidi" w:hAnsiTheme="majorBidi" w:cstheme="majorBidi"/>
          <w:sz w:val="24"/>
          <w:szCs w:val="24"/>
        </w:rPr>
        <w:t>0.05</w:t>
      </w:r>
      <w:r w:rsidR="00076720" w:rsidRPr="0027605B">
        <w:rPr>
          <w:rFonts w:asciiTheme="majorBidi" w:hAnsiTheme="majorBidi" w:cstheme="majorBidi"/>
          <w:sz w:val="24"/>
          <w:szCs w:val="24"/>
        </w:rPr>
        <w:t>).</w:t>
      </w:r>
    </w:p>
    <w:p w14:paraId="2A1E9412" w14:textId="4BA40EA7" w:rsidR="009F6463" w:rsidRPr="00E66A2D" w:rsidRDefault="00874BD5" w:rsidP="00EA07BC">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Whether ocular drifts are controlled by the brain had been a source of enduring debate</w:t>
      </w:r>
      <w:r w:rsidR="00547AAE">
        <w:rPr>
          <w:rFonts w:asciiTheme="majorBidi" w:hAnsiTheme="majorBidi" w:cstheme="majorBidi"/>
          <w:sz w:val="24"/>
          <w:szCs w:val="24"/>
        </w:rPr>
        <w:fldChar w:fldCharType="begin">
          <w:fldData xml:space="preserve">PEVuZE5vdGU+PENpdGU+PEF1dGhvcj5TdGVpbm1hbjwvQXV0aG9yPjxZZWFyPjE5OTA8L1llYXI+
PFJlY051bT4xMjAzPC9SZWNOdW0+PERpc3BsYXlUZXh0PjxzdHlsZSBmYWNlPSJzdXBlcnNjcmlw
dCI+MiwxNS0xOTwvc3R5bGU+PC9EaXNwbGF5VGV4dD48cmVjb3JkPjxyZWMtbnVtYmVyPjEyMDM8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547AAE">
        <w:rPr>
          <w:rFonts w:asciiTheme="majorBidi" w:hAnsiTheme="majorBidi" w:cstheme="majorBidi"/>
          <w:sz w:val="24"/>
          <w:szCs w:val="24"/>
        </w:rPr>
        <w:instrText xml:space="preserve"> ADDIN EN.CITE </w:instrText>
      </w:r>
      <w:r w:rsidR="00547AAE">
        <w:rPr>
          <w:rFonts w:asciiTheme="majorBidi" w:hAnsiTheme="majorBidi" w:cstheme="majorBidi"/>
          <w:sz w:val="24"/>
          <w:szCs w:val="24"/>
        </w:rPr>
        <w:fldChar w:fldCharType="begin">
          <w:fldData xml:space="preserve">PEVuZE5vdGU+PENpdGU+PEF1dGhvcj5TdGVpbm1hbjwvQXV0aG9yPjxZZWFyPjE5OTA8L1llYXI+
PFJlY051bT4xMjAzPC9SZWNOdW0+PERpc3BsYXlUZXh0PjxzdHlsZSBmYWNlPSJzdXBlcnNjcmlw
dCI+MiwxNS0xOTwvc3R5bGU+PC9EaXNwbGF5VGV4dD48cmVjb3JkPjxyZWMtbnVtYmVyPjEyMDM8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547AAE">
        <w:rPr>
          <w:rFonts w:asciiTheme="majorBidi" w:hAnsiTheme="majorBidi" w:cstheme="majorBidi"/>
          <w:sz w:val="24"/>
          <w:szCs w:val="24"/>
        </w:rPr>
        <w:instrText xml:space="preserve"> ADDIN EN.CITE.DATA </w:instrText>
      </w:r>
      <w:r w:rsidR="00547AAE">
        <w:rPr>
          <w:rFonts w:asciiTheme="majorBidi" w:hAnsiTheme="majorBidi" w:cstheme="majorBidi"/>
          <w:sz w:val="24"/>
          <w:szCs w:val="24"/>
        </w:rPr>
      </w:r>
      <w:r w:rsidR="00547AAE">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2,15-19</w:t>
      </w:r>
      <w:r w:rsidR="00547AAE">
        <w:rPr>
          <w:rFonts w:asciiTheme="majorBidi" w:hAnsiTheme="majorBidi" w:cstheme="majorBidi"/>
          <w:sz w:val="24"/>
          <w:szCs w:val="24"/>
        </w:rPr>
        <w:fldChar w:fldCharType="end"/>
      </w:r>
      <w:r w:rsidRPr="00E66A2D">
        <w:rPr>
          <w:rFonts w:asciiTheme="majorBidi" w:hAnsiTheme="majorBidi" w:cstheme="majorBidi"/>
          <w:sz w:val="24"/>
          <w:szCs w:val="24"/>
        </w:rPr>
        <w:t>.</w:t>
      </w:r>
      <w:r w:rsidR="00DE14D1" w:rsidRPr="00E66A2D">
        <w:rPr>
          <w:rFonts w:asciiTheme="majorBidi" w:hAnsiTheme="majorBidi" w:cstheme="majorBidi"/>
          <w:sz w:val="24"/>
          <w:szCs w:val="24"/>
        </w:rPr>
        <w:t xml:space="preserve"> </w:t>
      </w:r>
      <w:r w:rsidRPr="00E66A2D">
        <w:rPr>
          <w:rFonts w:asciiTheme="majorBidi" w:hAnsiTheme="majorBidi" w:cstheme="majorBidi"/>
          <w:sz w:val="24"/>
          <w:szCs w:val="24"/>
        </w:rPr>
        <w:t>Our results demonstrate clearly that ocular drifts are actively controlled by the visual system</w:t>
      </w:r>
      <w:r w:rsidR="00513E08" w:rsidRPr="00E66A2D">
        <w:rPr>
          <w:rFonts w:asciiTheme="majorBidi" w:hAnsiTheme="majorBidi" w:cstheme="majorBidi"/>
          <w:sz w:val="24"/>
          <w:szCs w:val="24"/>
        </w:rPr>
        <w:t xml:space="preserve"> -</w:t>
      </w:r>
      <w:r w:rsidR="00153DC6" w:rsidRPr="00E66A2D">
        <w:rPr>
          <w:rFonts w:asciiTheme="majorBidi" w:hAnsiTheme="majorBidi" w:cstheme="majorBidi"/>
          <w:sz w:val="24"/>
          <w:szCs w:val="24"/>
        </w:rPr>
        <w:t xml:space="preserve"> drift</w:t>
      </w:r>
      <w:r w:rsidR="00513E08" w:rsidRPr="00E66A2D">
        <w:rPr>
          <w:rFonts w:asciiTheme="majorBidi" w:hAnsiTheme="majorBidi" w:cstheme="majorBidi"/>
          <w:sz w:val="24"/>
          <w:szCs w:val="24"/>
        </w:rPr>
        <w:t xml:space="preserve"> kinematics depended on the amount of visual information</w:t>
      </w:r>
      <w:r w:rsidR="00C5109B" w:rsidRPr="00E66A2D">
        <w:rPr>
          <w:rFonts w:asciiTheme="majorBidi" w:hAnsiTheme="majorBidi" w:cstheme="majorBidi"/>
          <w:sz w:val="24"/>
          <w:szCs w:val="24"/>
        </w:rPr>
        <w:t xml:space="preserve"> available</w:t>
      </w:r>
      <w:r w:rsidR="00513E08" w:rsidRPr="00E66A2D">
        <w:rPr>
          <w:rFonts w:asciiTheme="majorBidi" w:hAnsiTheme="majorBidi" w:cstheme="majorBidi"/>
          <w:sz w:val="24"/>
          <w:szCs w:val="24"/>
        </w:rPr>
        <w:t xml:space="preserve"> and on</w:t>
      </w:r>
      <w:r w:rsidR="005C4E8D" w:rsidRPr="00E66A2D">
        <w:rPr>
          <w:rFonts w:asciiTheme="majorBidi" w:hAnsiTheme="majorBidi" w:cstheme="majorBidi"/>
          <w:sz w:val="24"/>
          <w:szCs w:val="24"/>
        </w:rPr>
        <w:t xml:space="preserve"> the concurrently-scanned image </w:t>
      </w:r>
      <w:r w:rsidR="00D2767C">
        <w:rPr>
          <w:rFonts w:asciiTheme="majorBidi" w:hAnsiTheme="majorBidi" w:cstheme="majorBidi"/>
          <w:sz w:val="24"/>
          <w:szCs w:val="24"/>
        </w:rPr>
        <w:t>details</w:t>
      </w:r>
      <w:ins w:id="58" w:author="bnuri" w:date="2018-04-24T15:11:00Z">
        <w:r w:rsidR="00115558">
          <w:rPr>
            <w:rFonts w:asciiTheme="majorBidi" w:hAnsiTheme="majorBidi" w:cstheme="majorBidi"/>
            <w:sz w:val="24"/>
            <w:szCs w:val="24"/>
          </w:rPr>
          <w:t xml:space="preserve"> $ I think that if </w:t>
        </w:r>
      </w:ins>
      <w:ins w:id="59" w:author="bnuri" w:date="2018-04-24T15:12:00Z">
        <w:r w:rsidR="00115558">
          <w:rPr>
            <w:rFonts w:asciiTheme="majorBidi" w:hAnsiTheme="majorBidi" w:cstheme="majorBidi"/>
            <w:sz w:val="24"/>
            <w:szCs w:val="24"/>
          </w:rPr>
          <w:t xml:space="preserve">not </w:t>
        </w:r>
      </w:ins>
      <w:ins w:id="60" w:author="bnuri" w:date="2018-04-24T15:13:00Z">
        <w:r w:rsidR="00115558">
          <w:rPr>
            <w:rFonts w:asciiTheme="majorBidi" w:hAnsiTheme="majorBidi" w:cstheme="majorBidi"/>
            <w:sz w:val="24"/>
            <w:szCs w:val="24"/>
          </w:rPr>
          <w:t>a result of saccade frequency</w:t>
        </w:r>
      </w:ins>
      <w:ins w:id="61" w:author="bnuri" w:date="2018-04-24T15:11:00Z">
        <w:r w:rsidR="00115558">
          <w:rPr>
            <w:rFonts w:asciiTheme="majorBidi" w:hAnsiTheme="majorBidi" w:cstheme="majorBidi"/>
            <w:sz w:val="24"/>
            <w:szCs w:val="24"/>
          </w:rPr>
          <w:t>- this is</w:t>
        </w:r>
      </w:ins>
      <w:ins w:id="62" w:author="bnuri" w:date="2018-04-24T15:12:00Z">
        <w:r w:rsidR="00115558">
          <w:rPr>
            <w:rFonts w:asciiTheme="majorBidi" w:hAnsiTheme="majorBidi" w:cstheme="majorBidi"/>
            <w:sz w:val="24"/>
            <w:szCs w:val="24"/>
          </w:rPr>
          <w:t xml:space="preserve"> indeed a novel </w:t>
        </w:r>
      </w:ins>
      <w:ins w:id="63" w:author="bnuri" w:date="2018-04-24T15:11:00Z">
        <w:r w:rsidR="00115558">
          <w:rPr>
            <w:rFonts w:asciiTheme="majorBidi" w:hAnsiTheme="majorBidi" w:cstheme="majorBidi"/>
            <w:sz w:val="24"/>
            <w:szCs w:val="24"/>
          </w:rPr>
          <w:t>finding of the study$</w:t>
        </w:r>
      </w:ins>
      <w:r w:rsidR="00513E08" w:rsidRPr="00E66A2D">
        <w:rPr>
          <w:rFonts w:asciiTheme="majorBidi" w:hAnsiTheme="majorBidi" w:cstheme="majorBidi"/>
          <w:sz w:val="24"/>
          <w:szCs w:val="24"/>
        </w:rPr>
        <w:t>. Moreover,</w:t>
      </w:r>
      <w:r w:rsidR="00B45784" w:rsidRPr="00E66A2D">
        <w:rPr>
          <w:rFonts w:asciiTheme="majorBidi" w:hAnsiTheme="majorBidi" w:cstheme="majorBidi"/>
          <w:sz w:val="24"/>
          <w:szCs w:val="24"/>
        </w:rPr>
        <w:t xml:space="preserve"> drift </w:t>
      </w:r>
      <w:r w:rsidR="00513E08" w:rsidRPr="00E66A2D">
        <w:rPr>
          <w:rFonts w:asciiTheme="majorBidi" w:hAnsiTheme="majorBidi" w:cstheme="majorBidi"/>
          <w:sz w:val="24"/>
          <w:szCs w:val="24"/>
        </w:rPr>
        <w:t>kinematics were converging to their target values, a reliable signature of closed-loop dynamics</w:t>
      </w:r>
      <w:ins w:id="64" w:author="bnuri" w:date="2018-04-24T15:13:00Z">
        <w:r w:rsidR="00115558">
          <w:rPr>
            <w:rFonts w:asciiTheme="majorBidi" w:hAnsiTheme="majorBidi" w:cstheme="majorBidi"/>
            <w:sz w:val="24"/>
            <w:szCs w:val="24"/>
          </w:rPr>
          <w:t xml:space="preserve">; </w:t>
        </w:r>
        <w:commentRangeStart w:id="65"/>
        <w:r w:rsidR="00115558">
          <w:rPr>
            <w:rFonts w:asciiTheme="majorBidi" w:hAnsiTheme="majorBidi" w:cstheme="majorBidi"/>
            <w:sz w:val="24"/>
            <w:szCs w:val="24"/>
          </w:rPr>
          <w:t>$</w:t>
        </w:r>
      </w:ins>
      <w:commentRangeEnd w:id="65"/>
      <w:r w:rsidR="0016070C">
        <w:rPr>
          <w:rStyle w:val="CommentReference"/>
        </w:rPr>
        <w:commentReference w:id="65"/>
      </w:r>
      <w:ins w:id="66" w:author="bnuri" w:date="2018-04-24T15:13:00Z">
        <w:r w:rsidR="00115558">
          <w:rPr>
            <w:rFonts w:asciiTheme="majorBidi" w:hAnsiTheme="majorBidi" w:cstheme="majorBidi"/>
            <w:sz w:val="24"/>
            <w:szCs w:val="24"/>
          </w:rPr>
          <w:t xml:space="preserve"> you need to convince this is not some simple fatigue effect</w:t>
        </w:r>
      </w:ins>
      <w:r w:rsidR="00513E08" w:rsidRPr="00E66A2D">
        <w:rPr>
          <w:rFonts w:asciiTheme="majorBidi" w:hAnsiTheme="majorBidi" w:cstheme="majorBidi"/>
          <w:sz w:val="24"/>
          <w:szCs w:val="24"/>
        </w:rPr>
        <w:t xml:space="preserve">. </w:t>
      </w:r>
      <w:r w:rsidR="00611276" w:rsidRPr="00E66A2D">
        <w:rPr>
          <w:rFonts w:asciiTheme="majorBidi" w:hAnsiTheme="majorBidi" w:cstheme="majorBidi"/>
          <w:sz w:val="24"/>
          <w:szCs w:val="24"/>
        </w:rPr>
        <w:t>Our data suggest that under normal conditions the visual system controls its drift speed such as to maintain it within a specific range</w:t>
      </w:r>
      <w:ins w:id="67" w:author="bnuri" w:date="2018-04-24T15:14:00Z">
        <w:r w:rsidR="00115558">
          <w:rPr>
            <w:rFonts w:asciiTheme="majorBidi" w:hAnsiTheme="majorBidi" w:cstheme="majorBidi"/>
            <w:sz w:val="24"/>
            <w:szCs w:val="24"/>
          </w:rPr>
          <w:t xml:space="preserve"> $ but you seem to show that it changes under different conditions?$</w:t>
        </w:r>
      </w:ins>
      <w:r w:rsidR="00611276" w:rsidRPr="00E66A2D">
        <w:rPr>
          <w:rFonts w:asciiTheme="majorBidi" w:hAnsiTheme="majorBidi" w:cstheme="majorBidi"/>
          <w:sz w:val="24"/>
          <w:szCs w:val="24"/>
        </w:rPr>
        <w:t>. One reason for such a control is to maintain temporal coding relatively constant at a range suitable for neural processing</w:t>
      </w:r>
      <w:r w:rsidR="00547AAE">
        <w:rPr>
          <w:rFonts w:asciiTheme="majorBidi" w:hAnsiTheme="majorBidi" w:cstheme="majorBidi"/>
          <w:sz w:val="24"/>
          <w:szCs w:val="24"/>
        </w:rPr>
        <w:fldChar w:fldCharType="begin">
          <w:fldData xml:space="preserve">PEVuZE5vdGU+PENpdGU+PEF1dGhvcj5BaGlzc2FyPC9BdXRob3I+PFllYXI+MTk5ODwvWWVhcj48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</w:fldData>
        </w:fldChar>
      </w:r>
      <w:r w:rsidR="00547AAE">
        <w:rPr>
          <w:rFonts w:asciiTheme="majorBidi" w:hAnsiTheme="majorBidi" w:cstheme="majorBidi"/>
          <w:sz w:val="24"/>
          <w:szCs w:val="24"/>
        </w:rPr>
        <w:instrText xml:space="preserve"> ADDIN EN.CITE </w:instrText>
      </w:r>
      <w:r w:rsidR="00547AAE">
        <w:rPr>
          <w:rFonts w:asciiTheme="majorBidi" w:hAnsiTheme="majorBidi" w:cstheme="majorBidi"/>
          <w:sz w:val="24"/>
          <w:szCs w:val="24"/>
        </w:rPr>
        <w:fldChar w:fldCharType="begin">
          <w:fldData xml:space="preserve">PEVuZE5vdGU+PENpdGU+PEF1dGhvcj5BaGlzc2FyPC9BdXRob3I+PFllYXI+MTk5ODwvWWVhcj48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</w:fldData>
        </w:fldChar>
      </w:r>
      <w:r w:rsidR="00547AAE">
        <w:rPr>
          <w:rFonts w:asciiTheme="majorBidi" w:hAnsiTheme="majorBidi" w:cstheme="majorBidi"/>
          <w:sz w:val="24"/>
          <w:szCs w:val="24"/>
        </w:rPr>
        <w:instrText xml:space="preserve"> ADDIN EN.CITE.DATA </w:instrText>
      </w:r>
      <w:r w:rsidR="00547AAE">
        <w:rPr>
          <w:rFonts w:asciiTheme="majorBidi" w:hAnsiTheme="majorBidi" w:cstheme="majorBidi"/>
          <w:sz w:val="24"/>
          <w:szCs w:val="24"/>
        </w:rPr>
      </w:r>
      <w:r w:rsidR="00547AAE">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16,20,21</w:t>
      </w:r>
      <w:r w:rsidR="00547AAE">
        <w:rPr>
          <w:rFonts w:asciiTheme="majorBidi" w:hAnsiTheme="majorBidi" w:cstheme="majorBidi"/>
          <w:sz w:val="24"/>
          <w:szCs w:val="24"/>
        </w:rPr>
        <w:fldChar w:fldCharType="end"/>
      </w:r>
      <w:r w:rsidR="00611276" w:rsidRPr="00E66A2D">
        <w:rPr>
          <w:rFonts w:asciiTheme="majorBidi" w:hAnsiTheme="majorBidi" w:cstheme="majorBidi"/>
          <w:sz w:val="24"/>
          <w:szCs w:val="24"/>
        </w:rPr>
        <w:t xml:space="preserve">. </w:t>
      </w:r>
      <w:ins w:id="68" w:author="bnuri" w:date="2018-04-24T15:14:00Z">
        <w:r w:rsidR="00115558">
          <w:rPr>
            <w:rFonts w:asciiTheme="majorBidi" w:hAnsiTheme="majorBidi" w:cstheme="majorBidi"/>
            <w:sz w:val="24"/>
            <w:szCs w:val="24"/>
          </w:rPr>
          <w:t xml:space="preserve"> </w:t>
        </w:r>
        <w:commentRangeStart w:id="69"/>
        <w:r w:rsidR="00115558">
          <w:rPr>
            <w:rFonts w:asciiTheme="majorBidi" w:hAnsiTheme="majorBidi" w:cstheme="majorBidi"/>
            <w:sz w:val="24"/>
            <w:szCs w:val="24"/>
          </w:rPr>
          <w:t>$</w:t>
        </w:r>
      </w:ins>
      <w:commentRangeEnd w:id="69"/>
      <w:r w:rsidR="0016070C">
        <w:rPr>
          <w:rStyle w:val="CommentReference"/>
        </w:rPr>
        <w:commentReference w:id="69"/>
      </w:r>
      <w:ins w:id="70" w:author="bnuri" w:date="2018-04-24T15:14:00Z">
        <w:r w:rsidR="00115558">
          <w:rPr>
            <w:rFonts w:asciiTheme="majorBidi" w:hAnsiTheme="majorBidi" w:cstheme="majorBidi"/>
            <w:sz w:val="24"/>
            <w:szCs w:val="24"/>
          </w:rPr>
          <w:t xml:space="preserve"> this should predict </w:t>
        </w:r>
      </w:ins>
      <w:ins w:id="71" w:author="bnuri" w:date="2018-04-24T15:15:00Z">
        <w:r w:rsidR="00115558">
          <w:rPr>
            <w:rFonts w:asciiTheme="majorBidi" w:hAnsiTheme="majorBidi" w:cstheme="majorBidi"/>
            <w:sz w:val="24"/>
            <w:szCs w:val="24"/>
          </w:rPr>
          <w:t>drastically</w:t>
        </w:r>
      </w:ins>
      <w:ins w:id="72" w:author="bnuri" w:date="2018-04-24T15:14:00Z">
        <w:r w:rsidR="00115558">
          <w:rPr>
            <w:rFonts w:asciiTheme="majorBidi" w:hAnsiTheme="majorBidi" w:cstheme="majorBidi"/>
            <w:sz w:val="24"/>
            <w:szCs w:val="24"/>
          </w:rPr>
          <w:t xml:space="preserve"> </w:t>
        </w:r>
      </w:ins>
      <w:ins w:id="73" w:author="bnuri" w:date="2018-04-24T15:15:00Z">
        <w:r w:rsidR="00115558">
          <w:rPr>
            <w:rFonts w:asciiTheme="majorBidi" w:hAnsiTheme="majorBidi" w:cstheme="majorBidi"/>
            <w:sz w:val="24"/>
            <w:szCs w:val="24"/>
          </w:rPr>
          <w:t>slower drift rates when closing your eyes- is that the case?  We reported very large amplitude drifts with eyes closed</w:t>
        </w:r>
      </w:ins>
      <w:ins w:id="74" w:author="bnuri" w:date="2018-04-24T15:28:00Z">
        <w:r w:rsidR="004C303F">
          <w:rPr>
            <w:rFonts w:asciiTheme="majorBidi" w:hAnsiTheme="majorBidi" w:cstheme="majorBidi"/>
            <w:sz w:val="24"/>
            <w:szCs w:val="24"/>
          </w:rPr>
          <w:t xml:space="preserve"> (Ramot et al, </w:t>
        </w:r>
      </w:ins>
      <w:ins w:id="75" w:author="bnuri" w:date="2018-04-24T15:30:00Z">
        <w:r w:rsidR="004C303F">
          <w:rPr>
            <w:rFonts w:asciiTheme="majorBidi" w:hAnsiTheme="majorBidi" w:cstheme="majorBidi"/>
            <w:sz w:val="24"/>
            <w:szCs w:val="24"/>
          </w:rPr>
          <w:t>2011)</w:t>
        </w:r>
      </w:ins>
      <w:ins w:id="76" w:author="bnuri" w:date="2018-04-24T15:15:00Z">
        <w:r w:rsidR="00115558">
          <w:rPr>
            <w:rFonts w:asciiTheme="majorBidi" w:hAnsiTheme="majorBidi" w:cstheme="majorBidi"/>
            <w:sz w:val="24"/>
            <w:szCs w:val="24"/>
          </w:rPr>
          <w:t>$</w:t>
        </w:r>
      </w:ins>
      <w:r w:rsidR="00611276" w:rsidRPr="00E66A2D">
        <w:rPr>
          <w:rFonts w:asciiTheme="majorBidi" w:hAnsiTheme="majorBidi" w:cstheme="majorBidi"/>
          <w:sz w:val="24"/>
          <w:szCs w:val="24"/>
        </w:rPr>
        <w:t xml:space="preserve">When </w:t>
      </w:r>
      <w:r w:rsidR="005D5F35" w:rsidRPr="00E66A2D">
        <w:rPr>
          <w:rFonts w:asciiTheme="majorBidi" w:hAnsiTheme="majorBidi" w:cstheme="majorBidi"/>
          <w:sz w:val="24"/>
          <w:szCs w:val="24"/>
        </w:rPr>
        <w:t>viewing</w:t>
      </w:r>
      <w:r w:rsidR="00611276" w:rsidRPr="00E66A2D">
        <w:rPr>
          <w:rFonts w:asciiTheme="majorBidi" w:hAnsiTheme="majorBidi" w:cstheme="majorBidi"/>
          <w:sz w:val="24"/>
          <w:szCs w:val="24"/>
        </w:rPr>
        <w:t xml:space="preserve"> </w:t>
      </w:r>
      <w:r w:rsidR="005D5F35" w:rsidRPr="00E66A2D">
        <w:rPr>
          <w:rFonts w:asciiTheme="majorBidi" w:hAnsiTheme="majorBidi" w:cstheme="majorBidi"/>
          <w:sz w:val="24"/>
          <w:szCs w:val="24"/>
        </w:rPr>
        <w:t>small-</w:t>
      </w:r>
      <w:r w:rsidR="00611276"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image</w:t>
      </w:r>
      <w:r w:rsidR="00611276" w:rsidRPr="00E66A2D">
        <w:rPr>
          <w:rFonts w:asciiTheme="majorBidi" w:hAnsiTheme="majorBidi" w:cstheme="majorBidi"/>
          <w:sz w:val="24"/>
          <w:szCs w:val="24"/>
        </w:rPr>
        <w:t xml:space="preserve">s the visual system does not compromise this control and even tightens it. </w:t>
      </w:r>
      <w:ins w:id="77" w:author="bnuri" w:date="2018-04-24T15:15:00Z">
        <w:r w:rsidR="00115558">
          <w:rPr>
            <w:rFonts w:asciiTheme="majorBidi" w:hAnsiTheme="majorBidi" w:cstheme="majorBidi"/>
            <w:sz w:val="24"/>
            <w:szCs w:val="24"/>
          </w:rPr>
          <w:t>$ meaning?$</w:t>
        </w:r>
      </w:ins>
      <w:ins w:id="78" w:author="bnuri" w:date="2018-04-24T15:16:00Z">
        <w:r w:rsidR="00115558">
          <w:rPr>
            <w:rFonts w:asciiTheme="majorBidi" w:hAnsiTheme="majorBidi" w:cstheme="majorBidi"/>
            <w:sz w:val="24"/>
            <w:szCs w:val="24"/>
          </w:rPr>
          <w:t xml:space="preserve"> </w:t>
        </w:r>
      </w:ins>
      <w:r w:rsidR="00611276" w:rsidRPr="00E66A2D">
        <w:rPr>
          <w:rFonts w:asciiTheme="majorBidi" w:hAnsiTheme="majorBidi" w:cstheme="majorBidi"/>
          <w:sz w:val="24"/>
          <w:szCs w:val="24"/>
        </w:rPr>
        <w:t xml:space="preserve">However, when challenged with tunneled </w:t>
      </w:r>
      <w:bookmarkStart w:id="79" w:name="_GoBack"/>
      <w:bookmarkEnd w:id="79"/>
      <w:r w:rsidR="00611276" w:rsidRPr="00E66A2D">
        <w:rPr>
          <w:rFonts w:asciiTheme="majorBidi" w:hAnsiTheme="majorBidi" w:cstheme="majorBidi"/>
          <w:sz w:val="24"/>
          <w:szCs w:val="24"/>
        </w:rPr>
        <w:t>viewing</w:t>
      </w:r>
      <w:r w:rsidR="00D2767C">
        <w:rPr>
          <w:rFonts w:asciiTheme="majorBidi" w:hAnsiTheme="majorBidi" w:cstheme="majorBidi"/>
          <w:sz w:val="24"/>
          <w:szCs w:val="24"/>
        </w:rPr>
        <w:t>, which decreases the amount of available spatial information,</w:t>
      </w:r>
      <w:r w:rsidR="00611276" w:rsidRPr="00E66A2D">
        <w:rPr>
          <w:rFonts w:asciiTheme="majorBidi" w:hAnsiTheme="majorBidi" w:cstheme="majorBidi"/>
          <w:sz w:val="24"/>
          <w:szCs w:val="24"/>
        </w:rPr>
        <w:t xml:space="preserve"> the system compromises</w:t>
      </w:r>
      <w:ins w:id="80" w:author="bnuri" w:date="2018-04-24T15:16:00Z">
        <w:r w:rsidR="00115558">
          <w:rPr>
            <w:rFonts w:asciiTheme="majorBidi" w:hAnsiTheme="majorBidi" w:cstheme="majorBidi"/>
            <w:sz w:val="24"/>
            <w:szCs w:val="24"/>
          </w:rPr>
          <w:t xml:space="preserve"> $reduces?$</w:t>
        </w:r>
      </w:ins>
      <w:r w:rsidR="00611276" w:rsidRPr="00E66A2D">
        <w:rPr>
          <w:rFonts w:asciiTheme="majorBidi" w:hAnsiTheme="majorBidi" w:cstheme="majorBidi"/>
          <w:sz w:val="24"/>
          <w:szCs w:val="24"/>
        </w:rPr>
        <w:t xml:space="preserve"> drift speed for maintaining constant scanning distances under an increased rate of ROI switching</w:t>
      </w:r>
      <w:ins w:id="81" w:author="bnuri" w:date="2018-04-24T15:16:00Z">
        <w:r w:rsidR="00115558">
          <w:rPr>
            <w:rFonts w:asciiTheme="majorBidi" w:hAnsiTheme="majorBidi" w:cstheme="majorBidi"/>
            <w:sz w:val="24"/>
            <w:szCs w:val="24"/>
          </w:rPr>
          <w:t xml:space="preserve"> $ increased saccade rate?$</w:t>
        </w:r>
      </w:ins>
      <w:r w:rsidR="00D2767C">
        <w:rPr>
          <w:rFonts w:asciiTheme="majorBidi" w:hAnsiTheme="majorBidi" w:cstheme="majorBidi"/>
          <w:sz w:val="24"/>
          <w:szCs w:val="24"/>
        </w:rPr>
        <w:t>, thus increasing total spatial information</w:t>
      </w:r>
      <w:ins w:id="82" w:author="bnuri" w:date="2018-04-24T15:16:00Z">
        <w:r w:rsidR="00115558">
          <w:rPr>
            <w:rFonts w:asciiTheme="majorBidi" w:hAnsiTheme="majorBidi" w:cstheme="majorBidi"/>
            <w:sz w:val="24"/>
            <w:szCs w:val="24"/>
          </w:rPr>
          <w:t xml:space="preserve"> </w:t>
        </w:r>
        <w:commentRangeStart w:id="83"/>
        <w:r w:rsidR="00115558">
          <w:rPr>
            <w:rFonts w:asciiTheme="majorBidi" w:hAnsiTheme="majorBidi" w:cstheme="majorBidi"/>
            <w:sz w:val="24"/>
            <w:szCs w:val="24"/>
          </w:rPr>
          <w:t>$</w:t>
        </w:r>
      </w:ins>
      <w:commentRangeEnd w:id="83"/>
      <w:r w:rsidR="0016070C">
        <w:rPr>
          <w:rStyle w:val="CommentReference"/>
        </w:rPr>
        <w:commentReference w:id="83"/>
      </w:r>
      <w:ins w:id="84" w:author="bnuri" w:date="2018-04-24T15:16:00Z">
        <w:r w:rsidR="00115558">
          <w:rPr>
            <w:rFonts w:asciiTheme="majorBidi" w:hAnsiTheme="majorBidi" w:cstheme="majorBidi"/>
            <w:sz w:val="24"/>
            <w:szCs w:val="24"/>
          </w:rPr>
          <w:t xml:space="preserve"> not clear- why reduced drift speed increases total spatial </w:t>
        </w:r>
      </w:ins>
      <w:ins w:id="85" w:author="bnuri" w:date="2018-04-24T15:17:00Z">
        <w:r w:rsidR="00115558">
          <w:rPr>
            <w:rFonts w:asciiTheme="majorBidi" w:hAnsiTheme="majorBidi" w:cstheme="majorBidi"/>
            <w:sz w:val="24"/>
            <w:szCs w:val="24"/>
          </w:rPr>
          <w:t>information</w:t>
        </w:r>
      </w:ins>
      <w:ins w:id="86" w:author="bnuri" w:date="2018-04-24T15:16:00Z">
        <w:r w:rsidR="00115558">
          <w:rPr>
            <w:rFonts w:asciiTheme="majorBidi" w:hAnsiTheme="majorBidi" w:cstheme="majorBidi"/>
            <w:sz w:val="24"/>
            <w:szCs w:val="24"/>
          </w:rPr>
          <w:t>$</w:t>
        </w:r>
      </w:ins>
      <w:r w:rsidR="00611276" w:rsidRPr="00E66A2D">
        <w:rPr>
          <w:rFonts w:asciiTheme="majorBidi" w:hAnsiTheme="majorBidi" w:cstheme="majorBidi"/>
          <w:sz w:val="24"/>
          <w:szCs w:val="24"/>
        </w:rPr>
        <w:t>. In this scheme, ROI switching seems to be controlled at another level</w:t>
      </w:r>
      <w:r w:rsidR="007D0BA9" w:rsidRPr="00E66A2D">
        <w:rPr>
          <w:rFonts w:asciiTheme="majorBidi" w:hAnsiTheme="majorBidi" w:cstheme="majorBidi"/>
          <w:sz w:val="24"/>
          <w:szCs w:val="24"/>
        </w:rPr>
        <w:t xml:space="preserve">, influenced by scene- </w:t>
      </w:r>
      <w:r w:rsidR="007D0BA9" w:rsidRPr="00E66A2D">
        <w:rPr>
          <w:rFonts w:asciiTheme="majorBidi" w:hAnsiTheme="majorBidi" w:cstheme="majorBidi"/>
          <w:sz w:val="24"/>
          <w:szCs w:val="24"/>
        </w:rPr>
        <w:lastRenderedPageBreak/>
        <w:t>and task-related factors</w:t>
      </w:r>
      <w:r w:rsidR="00547AAE">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PjEsNSwyMi0yNTwvc3R5bGU+PC9EaXNwbGF5VGV4dD48cmVjb3JkPjxyZWMtbnVtYmVyPjEyMDE8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</w:fldData>
        </w:fldChar>
      </w:r>
      <w:r w:rsidR="00547AAE">
        <w:rPr>
          <w:rFonts w:asciiTheme="majorBidi" w:hAnsiTheme="majorBidi" w:cstheme="majorBidi"/>
          <w:sz w:val="24"/>
          <w:szCs w:val="24"/>
        </w:rPr>
        <w:instrText xml:space="preserve"> ADDIN EN.CITE </w:instrText>
      </w:r>
      <w:r w:rsidR="00547AAE">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PjEsNSwyMi0yNTwvc3R5bGU+PC9EaXNwbGF5VGV4dD48cmVjb3JkPjxyZWMtbnVtYmVyPjEyMDE8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</w:fldData>
        </w:fldChar>
      </w:r>
      <w:r w:rsidR="00547AAE">
        <w:rPr>
          <w:rFonts w:asciiTheme="majorBidi" w:hAnsiTheme="majorBidi" w:cstheme="majorBidi"/>
          <w:sz w:val="24"/>
          <w:szCs w:val="24"/>
        </w:rPr>
        <w:instrText xml:space="preserve"> ADDIN EN.CITE.DATA </w:instrText>
      </w:r>
      <w:r w:rsidR="00547AAE">
        <w:rPr>
          <w:rFonts w:asciiTheme="majorBidi" w:hAnsiTheme="majorBidi" w:cstheme="majorBidi"/>
          <w:sz w:val="24"/>
          <w:szCs w:val="24"/>
        </w:rPr>
      </w:r>
      <w:r w:rsidR="00547AAE">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1,5,22-25</w:t>
      </w:r>
      <w:r w:rsidR="00547AAE">
        <w:rPr>
          <w:rFonts w:asciiTheme="majorBidi" w:hAnsiTheme="majorBidi" w:cstheme="majorBidi"/>
          <w:sz w:val="24"/>
          <w:szCs w:val="24"/>
        </w:rPr>
        <w:fldChar w:fldCharType="end"/>
      </w:r>
      <w:r w:rsidR="007D0BA9" w:rsidRPr="00E66A2D">
        <w:rPr>
          <w:rFonts w:asciiTheme="majorBidi" w:hAnsiTheme="majorBidi" w:cstheme="majorBidi"/>
          <w:sz w:val="24"/>
          <w:szCs w:val="24"/>
        </w:rPr>
        <w:t xml:space="preserve">, </w:t>
      </w:r>
      <w:r w:rsidR="00005047" w:rsidRPr="00E66A2D">
        <w:rPr>
          <w:rFonts w:asciiTheme="majorBidi" w:hAnsiTheme="majorBidi" w:cstheme="majorBidi"/>
          <w:sz w:val="24"/>
          <w:szCs w:val="24"/>
        </w:rPr>
        <w:t>and to influence the f</w:t>
      </w:r>
      <w:r w:rsidR="00005047" w:rsidRPr="000413BF">
        <w:rPr>
          <w:rFonts w:asciiTheme="majorBidi" w:hAnsiTheme="majorBidi" w:cstheme="majorBidi"/>
          <w:sz w:val="24"/>
          <w:szCs w:val="24"/>
        </w:rPr>
        <w:t>unctioning of the drift control loop(s)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&lt;EndNote&gt;&lt;Cite&gt;&lt;Author&gt;Ahissar&lt;/Author&gt;&lt;Year&gt;2014&lt;/Year&gt;&lt;RecNum&gt;3699&lt;/RecNum&gt;&lt;DisplayText&gt;&lt;style face="superscript"&gt;16&lt;/style&gt;&lt;/DisplayText&gt;&lt;record&gt;&lt;rec-number&gt;3699&lt;/rec-number&gt;&lt;foreign-keys&gt;&lt;key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16</w:t>
      </w:r>
      <w:r w:rsidR="00547AAE">
        <w:rPr>
          <w:rFonts w:asciiTheme="majorBidi" w:hAnsiTheme="majorBidi" w:cstheme="majorBidi"/>
          <w:sz w:val="24"/>
          <w:szCs w:val="24"/>
        </w:rPr>
        <w:fldChar w:fldCharType="end"/>
      </w:r>
      <w:ins w:id="87" w:author="bnuri" w:date="2018-04-24T15:17:00Z">
        <w:r w:rsidR="00115558">
          <w:rPr>
            <w:rFonts w:asciiTheme="majorBidi" w:hAnsiTheme="majorBidi" w:cstheme="majorBidi"/>
            <w:sz w:val="24"/>
            <w:szCs w:val="24"/>
          </w:rPr>
          <w:t xml:space="preserve"> </w:t>
        </w:r>
        <w:commentRangeStart w:id="88"/>
        <w:r w:rsidR="00115558">
          <w:rPr>
            <w:rFonts w:asciiTheme="majorBidi" w:hAnsiTheme="majorBidi" w:cstheme="majorBidi"/>
            <w:sz w:val="24"/>
            <w:szCs w:val="24"/>
          </w:rPr>
          <w:t xml:space="preserve">$ </w:t>
        </w:r>
      </w:ins>
      <w:commentRangeEnd w:id="88"/>
      <w:r w:rsidR="0016070C">
        <w:rPr>
          <w:rStyle w:val="CommentReference"/>
        </w:rPr>
        <w:commentReference w:id="88"/>
      </w:r>
      <w:ins w:id="89" w:author="bnuri" w:date="2018-04-24T15:17:00Z">
        <w:r w:rsidR="00115558">
          <w:rPr>
            <w:rFonts w:asciiTheme="majorBidi" w:hAnsiTheme="majorBidi" w:cstheme="majorBidi"/>
            <w:sz w:val="24"/>
            <w:szCs w:val="24"/>
          </w:rPr>
          <w:t>what about the possibility that saccade rate is somehow linked to drift rate</w:t>
        </w:r>
      </w:ins>
      <w:ins w:id="90" w:author="bnuri" w:date="2018-04-24T15:18:00Z">
        <w:r w:rsidR="00115558">
          <w:rPr>
            <w:rFonts w:asciiTheme="majorBidi" w:hAnsiTheme="majorBidi" w:cstheme="majorBidi"/>
            <w:sz w:val="24"/>
            <w:szCs w:val="24"/>
          </w:rPr>
          <w:t xml:space="preserve"> in an open loop fashion?$</w:t>
        </w:r>
      </w:ins>
      <w:r w:rsidR="00005047" w:rsidRPr="000413BF">
        <w:rPr>
          <w:rFonts w:asciiTheme="majorBidi" w:hAnsiTheme="majorBidi" w:cstheme="majorBidi"/>
          <w:sz w:val="24"/>
          <w:szCs w:val="24"/>
        </w:rPr>
        <w:t xml:space="preserve">. </w:t>
      </w:r>
      <w:r w:rsidR="009F6463" w:rsidRPr="000413BF">
        <w:rPr>
          <w:rFonts w:asciiTheme="majorBidi" w:hAnsiTheme="majorBidi" w:cstheme="majorBidi"/>
          <w:sz w:val="24"/>
          <w:szCs w:val="24"/>
        </w:rPr>
        <w:t xml:space="preserve">Overall, these data support two major </w:t>
      </w:r>
      <w:r w:rsidR="00005047" w:rsidRPr="000413BF">
        <w:rPr>
          <w:rFonts w:asciiTheme="majorBidi" w:hAnsiTheme="majorBidi" w:cstheme="majorBidi"/>
          <w:sz w:val="24"/>
          <w:szCs w:val="24"/>
        </w:rPr>
        <w:t>postulations</w:t>
      </w:r>
      <w:r w:rsidR="009F6463" w:rsidRPr="000413BF">
        <w:rPr>
          <w:rFonts w:asciiTheme="majorBidi" w:hAnsiTheme="majorBidi" w:cstheme="majorBidi"/>
          <w:sz w:val="24"/>
          <w:szCs w:val="24"/>
        </w:rPr>
        <w:t xml:space="preserve">. One is that the fixational pauses are used for visual acquisition, </w:t>
      </w:r>
      <w:r w:rsidR="00515AF8">
        <w:rPr>
          <w:rFonts w:asciiTheme="majorBidi" w:hAnsiTheme="majorBidi" w:cstheme="majorBidi"/>
          <w:sz w:val="24"/>
          <w:szCs w:val="24"/>
        </w:rPr>
        <w:t>since?</w:t>
      </w:r>
      <w:r w:rsidR="00515AF8" w:rsidRPr="000413BF">
        <w:rPr>
          <w:rFonts w:asciiTheme="majorBidi" w:hAnsiTheme="majorBidi" w:cstheme="majorBidi"/>
          <w:sz w:val="24"/>
          <w:szCs w:val="24"/>
        </w:rPr>
        <w:t xml:space="preserve"> </w:t>
      </w:r>
      <w:r w:rsidR="009F6463" w:rsidRPr="000413BF">
        <w:rPr>
          <w:rFonts w:asciiTheme="majorBidi" w:hAnsiTheme="majorBidi" w:cstheme="majorBidi"/>
          <w:sz w:val="24"/>
          <w:szCs w:val="24"/>
        </w:rPr>
        <w:t xml:space="preserve">if they </w:t>
      </w:r>
      <w:r w:rsidR="00005047" w:rsidRPr="000413BF">
        <w:rPr>
          <w:rFonts w:asciiTheme="majorBidi" w:hAnsiTheme="majorBidi" w:cstheme="majorBidi"/>
          <w:sz w:val="24"/>
          <w:szCs w:val="24"/>
        </w:rPr>
        <w:t>were</w:t>
      </w:r>
      <w:r w:rsidR="009F6463" w:rsidRPr="000413BF">
        <w:rPr>
          <w:rFonts w:asciiTheme="majorBidi" w:hAnsiTheme="majorBidi" w:cstheme="majorBidi"/>
          <w:sz w:val="24"/>
          <w:szCs w:val="24"/>
        </w:rPr>
        <w:t xml:space="preserve"> not then there was no sense in controlling the drift kinematics</w:t>
      </w:r>
      <w:ins w:id="91" w:author="bnuri" w:date="2018-04-24T15:18:00Z">
        <w:r w:rsidR="00515AF8">
          <w:rPr>
            <w:rFonts w:asciiTheme="majorBidi" w:hAnsiTheme="majorBidi" w:cstheme="majorBidi"/>
            <w:sz w:val="24"/>
            <w:szCs w:val="24"/>
          </w:rPr>
          <w:t xml:space="preserve"> $ so what are the drifts for?$</w:t>
        </w:r>
      </w:ins>
      <w:r w:rsidR="009F6463" w:rsidRPr="000413BF">
        <w:rPr>
          <w:rFonts w:asciiTheme="majorBidi" w:hAnsiTheme="majorBidi" w:cstheme="majorBidi"/>
          <w:sz w:val="24"/>
          <w:szCs w:val="24"/>
        </w:rPr>
        <w:t xml:space="preserve">. The second is that vision is based </w:t>
      </w:r>
      <w:commentRangeStart w:id="92"/>
      <w:ins w:id="93" w:author="bnuri" w:date="2018-04-24T15:19:00Z">
        <w:r w:rsidR="00515AF8">
          <w:rPr>
            <w:rFonts w:asciiTheme="majorBidi" w:hAnsiTheme="majorBidi" w:cstheme="majorBidi"/>
            <w:sz w:val="24"/>
            <w:szCs w:val="24"/>
          </w:rPr>
          <w:t>$</w:t>
        </w:r>
      </w:ins>
      <w:commentRangeEnd w:id="92"/>
      <w:r w:rsidR="00EA07BC">
        <w:rPr>
          <w:rStyle w:val="CommentReference"/>
        </w:rPr>
        <w:commentReference w:id="92"/>
      </w:r>
      <w:ins w:id="94" w:author="bnuri" w:date="2018-04-24T15:19:00Z">
        <w:r w:rsidR="00515AF8">
          <w:rPr>
            <w:rFonts w:asciiTheme="majorBidi" w:hAnsiTheme="majorBidi" w:cstheme="majorBidi"/>
            <w:sz w:val="24"/>
            <w:szCs w:val="24"/>
          </w:rPr>
          <w:t xml:space="preserve"> clearly not conditional- since you can see briefly flashed stimuli and after images$ </w:t>
        </w:r>
      </w:ins>
      <w:r w:rsidR="009F6463" w:rsidRPr="000413BF">
        <w:rPr>
          <w:rFonts w:asciiTheme="majorBidi" w:hAnsiTheme="majorBidi" w:cstheme="majorBidi"/>
          <w:sz w:val="24"/>
          <w:szCs w:val="24"/>
        </w:rPr>
        <w:t xml:space="preserve">on </w:t>
      </w:r>
      <w:r w:rsidR="000B32AB" w:rsidRPr="000413BF">
        <w:rPr>
          <w:rFonts w:asciiTheme="majorBidi" w:hAnsiTheme="majorBidi" w:cstheme="majorBidi"/>
          <w:sz w:val="24"/>
          <w:szCs w:val="24"/>
        </w:rPr>
        <w:t xml:space="preserve">environment-dependent </w:t>
      </w:r>
      <w:r w:rsidR="009F6463" w:rsidRPr="000413BF">
        <w:rPr>
          <w:rFonts w:asciiTheme="majorBidi" w:hAnsiTheme="majorBidi" w:cstheme="majorBidi"/>
          <w:sz w:val="24"/>
          <w:szCs w:val="24"/>
        </w:rPr>
        <w:t>closed-loop mechanisms</w:t>
      </w:r>
      <w:r w:rsidR="000413BF" w:rsidRPr="000413BF">
        <w:rPr>
          <w:rFonts w:asciiTheme="majorBidi" w:hAnsiTheme="majorBidi" w:cstheme="majorBidi"/>
          <w:sz w:val="24"/>
          <w:szCs w:val="24"/>
        </w:rPr>
        <w:t xml:space="preserve">, not only </w:t>
      </w:r>
      <w:r w:rsidR="00D2767C">
        <w:rPr>
          <w:rFonts w:asciiTheme="majorBidi" w:hAnsiTheme="majorBidi" w:cstheme="majorBidi"/>
          <w:sz w:val="24"/>
          <w:szCs w:val="24"/>
        </w:rPr>
        <w:t>when selecting</w:t>
      </w:r>
      <w:r w:rsidR="000413BF" w:rsidRPr="000413BF">
        <w:rPr>
          <w:rFonts w:asciiTheme="majorBidi" w:hAnsiTheme="majorBidi" w:cstheme="majorBidi"/>
          <w:sz w:val="24"/>
          <w:szCs w:val="24"/>
        </w:rPr>
        <w:t xml:space="preserve"> ROIs, but also while acquiring visual information within these ROIs. </w:t>
      </w:r>
    </w:p>
    <w:p w14:paraId="398F0426" w14:textId="77777777" w:rsidR="00584F0B" w:rsidRPr="00E66A2D" w:rsidRDefault="00584F0B" w:rsidP="00EA137C">
      <w:pPr>
        <w:spacing w:line="360" w:lineRule="auto"/>
        <w:jc w:val="both"/>
        <w:rPr>
          <w:rFonts w:asciiTheme="majorBidi" w:hAnsiTheme="majorBidi" w:cstheme="majorBidi"/>
          <w:b/>
          <w:bCs/>
          <w:sz w:val="24"/>
          <w:szCs w:val="24"/>
        </w:rPr>
      </w:pPr>
      <w:r w:rsidRPr="00E66A2D">
        <w:rPr>
          <w:rFonts w:asciiTheme="majorBidi" w:hAnsiTheme="majorBidi" w:cstheme="majorBidi"/>
          <w:b/>
          <w:bCs/>
          <w:sz w:val="24"/>
          <w:szCs w:val="24"/>
        </w:rPr>
        <w:t>Methods:</w:t>
      </w:r>
    </w:p>
    <w:p w14:paraId="3E9EE6D8" w14:textId="3F5C350B" w:rsidR="00584F0B" w:rsidRPr="00E66A2D" w:rsidRDefault="00584F0B" w:rsidP="00650FC8">
      <w:pPr>
        <w:spacing w:line="360" w:lineRule="auto"/>
        <w:jc w:val="both"/>
        <w:rPr>
          <w:rFonts w:asciiTheme="majorBidi" w:eastAsia="Calibri" w:hAnsiTheme="majorBidi" w:cstheme="majorBidi"/>
          <w:sz w:val="24"/>
          <w:szCs w:val="24"/>
        </w:rPr>
      </w:pPr>
      <w:r w:rsidRPr="00E66A2D">
        <w:rPr>
          <w:rFonts w:asciiTheme="majorBidi" w:eastAsia="Calibri" w:hAnsiTheme="majorBidi" w:cstheme="majorBidi"/>
          <w:i/>
          <w:iCs/>
          <w:sz w:val="24"/>
          <w:szCs w:val="24"/>
        </w:rPr>
        <w:t>Participants</w:t>
      </w:r>
      <w:r w:rsidRPr="00E66A2D">
        <w:rPr>
          <w:rFonts w:asciiTheme="majorBidi" w:eastAsia="Calibri" w:hAnsiTheme="majorBidi" w:cstheme="majorBidi"/>
          <w:sz w:val="24"/>
          <w:szCs w:val="24"/>
        </w:rPr>
        <w:t xml:space="preserve">. 5 healthy participants with normal vision at the ages 21-28 participated in </w:t>
      </w:r>
      <w:r w:rsidR="00D57987" w:rsidRPr="00E66A2D">
        <w:rPr>
          <w:rFonts w:asciiTheme="majorBidi" w:eastAsia="Calibri" w:hAnsiTheme="majorBidi" w:cstheme="majorBidi"/>
          <w:sz w:val="24"/>
          <w:szCs w:val="24"/>
        </w:rPr>
        <w:t>the experiment</w:t>
      </w:r>
      <w:r w:rsidR="002A210A">
        <w:rPr>
          <w:rFonts w:asciiTheme="majorBidi" w:eastAsia="Calibri" w:hAnsiTheme="majorBidi" w:cstheme="majorBidi"/>
          <w:sz w:val="24"/>
          <w:szCs w:val="24"/>
        </w:rPr>
        <w:t>s</w:t>
      </w:r>
      <w:r w:rsidRPr="00E66A2D">
        <w:rPr>
          <w:rFonts w:asciiTheme="majorBidi" w:eastAsia="Calibri" w:hAnsiTheme="majorBidi" w:cstheme="majorBidi"/>
          <w:sz w:val="24"/>
          <w:szCs w:val="24"/>
        </w:rPr>
        <w:t xml:space="preserve"> </w:t>
      </w:r>
      <w:r w:rsidR="00D57987" w:rsidRPr="00E66A2D">
        <w:rPr>
          <w:rFonts w:asciiTheme="majorBidi" w:eastAsia="Calibri" w:hAnsiTheme="majorBidi" w:cstheme="majorBidi"/>
          <w:sz w:val="24"/>
          <w:szCs w:val="24"/>
        </w:rPr>
        <w:t>(</w:t>
      </w:r>
      <w:r w:rsidRPr="00E66A2D">
        <w:rPr>
          <w:rFonts w:asciiTheme="majorBidi" w:eastAsia="Calibri" w:hAnsiTheme="majorBidi" w:cstheme="majorBidi"/>
          <w:sz w:val="24"/>
          <w:szCs w:val="24"/>
        </w:rPr>
        <w:t>3 females, 2 with right dominant eye</w:t>
      </w:r>
      <w:r w:rsidRPr="00974D68">
        <w:rPr>
          <w:rFonts w:asciiTheme="majorBidi" w:eastAsia="Calibri" w:hAnsiTheme="majorBidi" w:cstheme="majorBidi"/>
          <w:sz w:val="24"/>
          <w:szCs w:val="24"/>
        </w:rPr>
        <w:t>, 3 with left dominant eye.</w:t>
      </w:r>
      <w:r w:rsidRPr="00E66A2D">
        <w:rPr>
          <w:rFonts w:asciiTheme="majorBidi" w:eastAsia="Calibri" w:hAnsiTheme="majorBidi" w:cstheme="majorBidi"/>
          <w:sz w:val="24"/>
          <w:szCs w:val="24"/>
        </w:rPr>
        <w:t xml:space="preserve"> All participants were given detailed explanation about the eye tracker device and the behavioral task, </w:t>
      </w:r>
      <w:r w:rsidRPr="00E66A2D">
        <w:rPr>
          <w:rFonts w:asciiTheme="majorBidi" w:hAnsiTheme="majorBidi" w:cstheme="majorBidi"/>
          <w:sz w:val="24"/>
          <w:szCs w:val="24"/>
        </w:rPr>
        <w:t xml:space="preserve">and were paid for their participation. Informed consents were obtained from all participants, in accordance with the approved Declaration of Helsinki for this project. </w:t>
      </w:r>
    </w:p>
    <w:p w14:paraId="710AB96B" w14:textId="388F81C1" w:rsidR="00584F0B" w:rsidRPr="00E66A2D" w:rsidRDefault="00584F0B" w:rsidP="00A368F6">
      <w:pPr>
        <w:spacing w:line="360" w:lineRule="auto"/>
        <w:jc w:val="both"/>
        <w:rPr>
          <w:rFonts w:asciiTheme="majorBidi" w:hAnsiTheme="majorBidi" w:cstheme="majorBidi"/>
          <w:sz w:val="24"/>
          <w:szCs w:val="24"/>
        </w:rPr>
      </w:pPr>
      <w:r w:rsidRPr="00E66A2D">
        <w:rPr>
          <w:rFonts w:asciiTheme="majorBidi" w:eastAsia="Calibri" w:hAnsiTheme="majorBidi" w:cstheme="majorBidi"/>
          <w:i/>
          <w:iCs/>
          <w:sz w:val="24"/>
          <w:szCs w:val="24"/>
        </w:rPr>
        <w:t>Experimental Setup</w:t>
      </w:r>
      <w:r w:rsidRPr="00E66A2D">
        <w:rPr>
          <w:rFonts w:asciiTheme="majorBidi" w:eastAsia="Calibri" w:hAnsiTheme="majorBidi" w:cstheme="majorBidi"/>
          <w:sz w:val="24"/>
          <w:szCs w:val="24"/>
        </w:rPr>
        <w:t xml:space="preserve">. The experiment took place </w:t>
      </w:r>
      <w:r w:rsidRPr="00A368F6">
        <w:rPr>
          <w:rFonts w:asciiTheme="majorBidi" w:eastAsia="Calibri" w:hAnsiTheme="majorBidi" w:cstheme="majorBidi"/>
          <w:sz w:val="24"/>
          <w:szCs w:val="24"/>
        </w:rPr>
        <w:t>in a dark</w:t>
      </w:r>
      <w:r w:rsidR="00A368F6" w:rsidRPr="00A368F6">
        <w:rPr>
          <w:rFonts w:asciiTheme="majorBidi" w:eastAsia="Calibri" w:hAnsiTheme="majorBidi" w:cstheme="majorBidi"/>
          <w:sz w:val="24"/>
          <w:szCs w:val="24"/>
        </w:rPr>
        <w:t>ened</w:t>
      </w:r>
      <w:r w:rsidR="00A368F6">
        <w:rPr>
          <w:rFonts w:asciiTheme="majorBidi" w:eastAsia="Calibri" w:hAnsiTheme="majorBidi" w:cstheme="majorBidi"/>
          <w:color w:val="FF0000"/>
          <w:sz w:val="24"/>
          <w:szCs w:val="24"/>
        </w:rPr>
        <w:t xml:space="preserve"> </w:t>
      </w:r>
      <w:r w:rsidRPr="00E66A2D">
        <w:rPr>
          <w:rFonts w:asciiTheme="majorBidi" w:eastAsia="Calibri" w:hAnsiTheme="majorBidi" w:cstheme="majorBidi"/>
          <w:sz w:val="24"/>
          <w:szCs w:val="24"/>
        </w:rPr>
        <w:t xml:space="preserve">and quiet room where participants sat in front of a </w:t>
      </w:r>
      <w:r w:rsidRPr="00E66A2D">
        <w:rPr>
          <w:rFonts w:asciiTheme="majorBidi" w:hAnsiTheme="majorBidi" w:cstheme="majorBidi"/>
          <w:sz w:val="24"/>
          <w:szCs w:val="24"/>
        </w:rPr>
        <w:t>high-resolution, fast computer screen (VPixx, 1920x1080, 120Hz)</w:t>
      </w:r>
      <w:r w:rsidR="00D57987" w:rsidRPr="00E66A2D">
        <w:rPr>
          <w:rFonts w:asciiTheme="majorBidi" w:hAnsiTheme="majorBidi" w:cstheme="majorBidi"/>
          <w:sz w:val="24"/>
          <w:szCs w:val="24"/>
        </w:rPr>
        <w:t>.</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The</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movements</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 xml:space="preserve">of the dominant eye </w:t>
      </w:r>
      <w:r w:rsidRPr="00E66A2D">
        <w:rPr>
          <w:rFonts w:asciiTheme="majorBidi" w:hAnsiTheme="majorBidi" w:cstheme="majorBidi"/>
          <w:sz w:val="24"/>
          <w:szCs w:val="24"/>
        </w:rPr>
        <w:t xml:space="preserve">were recorded </w:t>
      </w:r>
      <w:r w:rsidR="00D57987" w:rsidRPr="00E66A2D">
        <w:rPr>
          <w:rFonts w:asciiTheme="majorBidi" w:hAnsiTheme="majorBidi" w:cstheme="majorBidi"/>
          <w:sz w:val="24"/>
          <w:szCs w:val="24"/>
        </w:rPr>
        <w:t xml:space="preserve">at 100Hz </w:t>
      </w:r>
      <w:r w:rsidRPr="00E66A2D">
        <w:rPr>
          <w:rFonts w:asciiTheme="majorBidi" w:hAnsiTheme="majorBidi" w:cstheme="majorBidi"/>
          <w:sz w:val="24"/>
          <w:szCs w:val="24"/>
        </w:rPr>
        <w:t>(EyeLink II)</w:t>
      </w:r>
      <w:r w:rsidR="00D57987" w:rsidRPr="00E66A2D">
        <w:rPr>
          <w:rFonts w:asciiTheme="majorBidi" w:hAnsiTheme="majorBidi" w:cstheme="majorBidi"/>
          <w:sz w:val="24"/>
          <w:szCs w:val="24"/>
        </w:rPr>
        <w:t xml:space="preserve"> while the other eye </w:t>
      </w:r>
      <w:r w:rsidRPr="00E66A2D">
        <w:rPr>
          <w:rFonts w:asciiTheme="majorBidi" w:hAnsiTheme="majorBidi" w:cstheme="majorBidi"/>
          <w:sz w:val="24"/>
          <w:szCs w:val="24"/>
        </w:rPr>
        <w:t xml:space="preserve">was blindfolded.  </w:t>
      </w:r>
      <w:r w:rsidR="002A1DA2" w:rsidRPr="00E66A2D">
        <w:rPr>
          <w:rFonts w:asciiTheme="majorBidi" w:hAnsiTheme="majorBidi" w:cstheme="majorBidi"/>
          <w:sz w:val="24"/>
          <w:szCs w:val="24"/>
        </w:rPr>
        <w:t>P</w:t>
      </w:r>
      <w:r w:rsidRPr="00E66A2D">
        <w:rPr>
          <w:rFonts w:asciiTheme="majorBidi" w:hAnsiTheme="majorBidi" w:cstheme="majorBidi"/>
          <w:sz w:val="24"/>
          <w:szCs w:val="24"/>
        </w:rPr>
        <w:t>articipants sat 1 meter away from the screen and placed their chin on a chinrest to reduce head movements.</w:t>
      </w:r>
    </w:p>
    <w:p w14:paraId="43782C9D" w14:textId="667692E8" w:rsidR="00584F0B" w:rsidRPr="00E66A2D" w:rsidRDefault="00584F0B" w:rsidP="00EA137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Stimuli and gaze windows</w:t>
      </w:r>
      <w:r w:rsidRPr="00E66A2D">
        <w:rPr>
          <w:rFonts w:asciiTheme="majorBidi" w:hAnsiTheme="majorBidi" w:cstheme="majorBidi"/>
          <w:sz w:val="24"/>
          <w:szCs w:val="24"/>
        </w:rPr>
        <w:t>. Two kinds of images were created: ‘</w:t>
      </w:r>
      <w:r w:rsidRPr="00E66A2D">
        <w:rPr>
          <w:rFonts w:asciiTheme="majorBidi" w:eastAsia="Calibri" w:hAnsiTheme="majorBidi" w:cstheme="majorBidi"/>
          <w:sz w:val="24"/>
          <w:szCs w:val="24"/>
        </w:rPr>
        <w:t>Large</w:t>
      </w:r>
      <w:r w:rsidRPr="00E66A2D">
        <w:rPr>
          <w:rFonts w:asciiTheme="majorBidi" w:hAnsiTheme="majorBidi" w:cstheme="majorBidi"/>
          <w:sz w:val="24"/>
          <w:szCs w:val="24"/>
        </w:rPr>
        <w:t xml:space="preserve">’ and ‘Small’, and each </w:t>
      </w:r>
      <w:r w:rsidR="00D57987" w:rsidRPr="00E66A2D">
        <w:rPr>
          <w:rFonts w:asciiTheme="majorBidi" w:hAnsiTheme="majorBidi" w:cstheme="majorBidi"/>
          <w:sz w:val="24"/>
          <w:szCs w:val="24"/>
        </w:rPr>
        <w:t>was</w:t>
      </w:r>
      <w:r w:rsidRPr="00E66A2D">
        <w:rPr>
          <w:rFonts w:asciiTheme="majorBidi" w:hAnsiTheme="majorBidi" w:cstheme="majorBidi"/>
          <w:sz w:val="24"/>
          <w:szCs w:val="24"/>
        </w:rPr>
        <w:t xml:space="preserve"> associated with a specific gaze window – a horizontal rectangle centered on the participant’s gaze at each sample and through which the image was exposed. The Large shapes occupied 10.80±0.15x10.80±0.15 deg (720±10x720±10 pixels), and the </w:t>
      </w:r>
      <w:r w:rsidR="007A2A55" w:rsidRPr="00E66A2D">
        <w:rPr>
          <w:rFonts w:asciiTheme="majorBidi" w:hAnsiTheme="majorBidi" w:cstheme="majorBidi"/>
          <w:sz w:val="24"/>
          <w:szCs w:val="24"/>
        </w:rPr>
        <w:t>Large</w:t>
      </w:r>
      <w:r w:rsidRPr="00E66A2D">
        <w:rPr>
          <w:rFonts w:asciiTheme="majorBidi" w:hAnsiTheme="majorBidi" w:cstheme="majorBidi"/>
          <w:sz w:val="24"/>
          <w:szCs w:val="24"/>
        </w:rPr>
        <w:t xml:space="preserve"> gaze window was 2.90±0.15x1.90±0.15 deg (190±10x130±10 pixels). The Small shapes occupied 0.90±0.03x0.90±0.03 deg (60±2x60±2 pixels) with a gaze window of 0.24±0.03x0.16±0.03 deg (13±2x9±2 pixels). The ratio between image and window size was the same </w:t>
      </w:r>
      <w:r w:rsidR="00D57987" w:rsidRPr="00E66A2D">
        <w:rPr>
          <w:rFonts w:asciiTheme="majorBidi" w:hAnsiTheme="majorBidi" w:cstheme="majorBidi"/>
          <w:sz w:val="24"/>
          <w:szCs w:val="24"/>
        </w:rPr>
        <w:t>for</w:t>
      </w:r>
      <w:r w:rsidRPr="00E66A2D">
        <w:rPr>
          <w:rFonts w:asciiTheme="majorBidi" w:hAnsiTheme="majorBidi" w:cstheme="majorBidi"/>
          <w:sz w:val="24"/>
          <w:szCs w:val="24"/>
        </w:rPr>
        <w:t xml:space="preserve"> both </w:t>
      </w:r>
      <w:r w:rsidR="00D57987" w:rsidRPr="00E66A2D">
        <w:rPr>
          <w:rFonts w:asciiTheme="majorBidi" w:hAnsiTheme="majorBidi" w:cstheme="majorBidi"/>
          <w:sz w:val="24"/>
          <w:szCs w:val="24"/>
        </w:rPr>
        <w:t>image sizes</w:t>
      </w:r>
      <w:r w:rsidRPr="00E66A2D">
        <w:rPr>
          <w:rFonts w:asciiTheme="majorBidi" w:hAnsiTheme="majorBidi" w:cstheme="majorBidi"/>
          <w:sz w:val="24"/>
          <w:szCs w:val="24"/>
        </w:rPr>
        <w:t xml:space="preserve">. </w:t>
      </w:r>
    </w:p>
    <w:p w14:paraId="6627F044" w14:textId="3D9BCA5D" w:rsidR="00584F0B" w:rsidRPr="00805277" w:rsidRDefault="00584F0B" w:rsidP="009109C2">
      <w:pPr>
        <w:spacing w:line="360" w:lineRule="auto"/>
        <w:jc w:val="both"/>
        <w:rPr>
          <w:rFonts w:asciiTheme="majorBidi" w:hAnsiTheme="majorBidi" w:cstheme="majorBidi"/>
          <w:sz w:val="24"/>
          <w:szCs w:val="24"/>
        </w:rPr>
      </w:pPr>
      <w:r w:rsidRPr="00E66A2D">
        <w:rPr>
          <w:rFonts w:asciiTheme="majorBidi" w:hAnsiTheme="majorBidi" w:cstheme="majorBidi"/>
          <w:i/>
          <w:iCs/>
          <w:sz w:val="24"/>
          <w:szCs w:val="24"/>
        </w:rPr>
        <w:lastRenderedPageBreak/>
        <w:t>Experimental Design</w:t>
      </w:r>
      <w:r w:rsidRPr="00E66A2D">
        <w:rPr>
          <w:rFonts w:asciiTheme="majorBidi" w:hAnsiTheme="majorBidi" w:cstheme="majorBidi"/>
          <w:sz w:val="24"/>
          <w:szCs w:val="24"/>
        </w:rPr>
        <w:t xml:space="preserve">. We tested the performance of participants in a five forced choice shapes recognition tasks. </w:t>
      </w:r>
      <w:r w:rsidR="000E5AB4" w:rsidRPr="00E66A2D">
        <w:rPr>
          <w:rFonts w:asciiTheme="majorBidi" w:hAnsiTheme="majorBidi" w:cstheme="majorBidi"/>
          <w:sz w:val="24"/>
          <w:szCs w:val="24"/>
        </w:rPr>
        <w:t xml:space="preserve">In each trial, one out of </w:t>
      </w:r>
      <w:r w:rsidR="00495D0F" w:rsidRPr="00E66A2D">
        <w:rPr>
          <w:rFonts w:asciiTheme="majorBidi" w:hAnsiTheme="majorBidi" w:cstheme="majorBidi"/>
          <w:sz w:val="24"/>
          <w:szCs w:val="24"/>
        </w:rPr>
        <w:t>five</w:t>
      </w:r>
      <w:r w:rsidR="000E5AB4" w:rsidRPr="00E66A2D">
        <w:rPr>
          <w:rFonts w:asciiTheme="majorBidi" w:hAnsiTheme="majorBidi" w:cstheme="majorBidi"/>
          <w:sz w:val="24"/>
          <w:szCs w:val="24"/>
        </w:rPr>
        <w:t xml:space="preserve"> </w:t>
      </w:r>
      <w:r w:rsidR="00242410" w:rsidRPr="00E66A2D">
        <w:rPr>
          <w:rFonts w:asciiTheme="majorBidi" w:hAnsiTheme="majorBidi" w:cstheme="majorBidi"/>
          <w:sz w:val="24"/>
          <w:szCs w:val="24"/>
        </w:rPr>
        <w:t>filled gray</w:t>
      </w:r>
      <w:r w:rsidR="000E5AB4" w:rsidRPr="00E66A2D">
        <w:rPr>
          <w:rFonts w:asciiTheme="majorBidi" w:hAnsiTheme="majorBidi" w:cstheme="majorBidi"/>
          <w:sz w:val="24"/>
          <w:szCs w:val="24"/>
        </w:rPr>
        <w:t xml:space="preserve"> basic shapes</w:t>
      </w:r>
      <w:r w:rsidR="00242410" w:rsidRPr="00E66A2D">
        <w:rPr>
          <w:rFonts w:asciiTheme="majorBidi" w:hAnsiTheme="majorBidi" w:cstheme="majorBidi"/>
          <w:sz w:val="24"/>
          <w:szCs w:val="24"/>
        </w:rPr>
        <w:t xml:space="preserve"> against a black background was presented</w:t>
      </w:r>
      <w:r w:rsidR="007C1F05"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w:t>
      </w:r>
      <w:r w:rsidR="007C1F05" w:rsidRPr="00E66A2D">
        <w:rPr>
          <w:rFonts w:asciiTheme="majorBidi" w:hAnsiTheme="majorBidi" w:cstheme="majorBidi"/>
          <w:sz w:val="24"/>
          <w:szCs w:val="24"/>
        </w:rPr>
        <w:t>s</w:t>
      </w:r>
      <w:r w:rsidRPr="00E66A2D">
        <w:rPr>
          <w:rFonts w:asciiTheme="majorBidi" w:hAnsiTheme="majorBidi" w:cstheme="majorBidi"/>
          <w:sz w:val="24"/>
          <w:szCs w:val="24"/>
        </w:rPr>
        <w:t>quare, rectangle, circle, triangle and a parallelogram</w:t>
      </w:r>
      <w:r w:rsidR="000E5AB4" w:rsidRPr="00E66A2D">
        <w:rPr>
          <w:rFonts w:asciiTheme="majorBidi" w:hAnsiTheme="majorBidi" w:cstheme="majorBidi"/>
          <w:sz w:val="24"/>
          <w:szCs w:val="24"/>
        </w:rPr>
        <w:t>;</w:t>
      </w:r>
      <w:r w:rsidR="00153DC6" w:rsidRPr="00E66A2D">
        <w:rPr>
          <w:rFonts w:asciiTheme="majorBidi" w:hAnsiTheme="majorBidi" w:cstheme="majorBidi"/>
          <w:sz w:val="24"/>
          <w:szCs w:val="24"/>
        </w:rPr>
        <w:t xml:space="preserve"> see </w:t>
      </w:r>
      <w:r w:rsidR="00153DC6" w:rsidRPr="00E66A2D">
        <w:rPr>
          <w:rFonts w:asciiTheme="majorBidi" w:hAnsiTheme="majorBidi" w:cstheme="majorBidi"/>
          <w:b/>
          <w:bCs/>
          <w:sz w:val="24"/>
          <w:szCs w:val="24"/>
        </w:rPr>
        <w:t xml:space="preserve">Fig. </w:t>
      </w:r>
      <w:r w:rsidR="00495D0F">
        <w:rPr>
          <w:rFonts w:asciiTheme="majorBidi" w:hAnsiTheme="majorBidi" w:cstheme="majorBidi"/>
          <w:b/>
          <w:bCs/>
          <w:sz w:val="24"/>
          <w:szCs w:val="24"/>
        </w:rPr>
        <w:t>3a</w:t>
      </w:r>
      <w:r w:rsidR="00153DC6" w:rsidRPr="00E66A2D">
        <w:rPr>
          <w:rFonts w:asciiTheme="majorBidi" w:hAnsiTheme="majorBidi" w:cstheme="majorBidi"/>
          <w:sz w:val="24"/>
          <w:szCs w:val="24"/>
        </w:rPr>
        <w:t>)</w:t>
      </w:r>
      <w:r w:rsidRPr="00E66A2D">
        <w:rPr>
          <w:rFonts w:asciiTheme="majorBidi" w:hAnsiTheme="majorBidi" w:cstheme="majorBidi"/>
          <w:sz w:val="24"/>
          <w:szCs w:val="24"/>
        </w:rPr>
        <w:t xml:space="preserve">. These images were presented in two forms, Large and Small, as described above. Participants were tested during </w:t>
      </w:r>
      <w:r w:rsidR="000E5AB4" w:rsidRPr="00E66A2D">
        <w:rPr>
          <w:rFonts w:asciiTheme="majorBidi" w:hAnsiTheme="majorBidi" w:cstheme="majorBidi"/>
          <w:sz w:val="24"/>
          <w:szCs w:val="24"/>
        </w:rPr>
        <w:t>5</w:t>
      </w:r>
      <w:r w:rsidRPr="00E66A2D">
        <w:rPr>
          <w:rFonts w:asciiTheme="majorBidi" w:hAnsiTheme="majorBidi" w:cstheme="majorBidi"/>
          <w:sz w:val="24"/>
          <w:szCs w:val="24"/>
        </w:rPr>
        <w:t xml:space="preserve"> days. During days 1-3 they performed </w:t>
      </w:r>
      <w:r w:rsidR="00FB64E9" w:rsidRPr="00E66A2D">
        <w:rPr>
          <w:rFonts w:asciiTheme="majorBidi" w:hAnsiTheme="majorBidi" w:cstheme="majorBidi"/>
          <w:sz w:val="24"/>
          <w:szCs w:val="24"/>
        </w:rPr>
        <w:t>2</w:t>
      </w:r>
      <w:r w:rsidRPr="00E66A2D">
        <w:rPr>
          <w:rFonts w:asciiTheme="majorBidi" w:hAnsiTheme="majorBidi" w:cstheme="majorBidi"/>
          <w:sz w:val="24"/>
          <w:szCs w:val="24"/>
        </w:rPr>
        <w:t xml:space="preserve"> tunneled vision sessions, the first one with Large images and the second one with Small images. On day 4 they performed two tunneled vision sessions, both with Small images. On day 5 they performed 4 </w:t>
      </w:r>
      <w:r w:rsidRPr="00805277">
        <w:rPr>
          <w:rFonts w:asciiTheme="majorBidi" w:hAnsiTheme="majorBidi" w:cstheme="majorBidi"/>
          <w:sz w:val="24"/>
          <w:szCs w:val="24"/>
        </w:rPr>
        <w:t xml:space="preserve">sessions of natural viewing, 2 repetitions with each image size: Large, Small, Large, and Small. Each </w:t>
      </w:r>
      <w:r w:rsidR="009109C2" w:rsidRPr="00805277">
        <w:rPr>
          <w:rFonts w:asciiTheme="majorBidi" w:hAnsiTheme="majorBidi" w:cstheme="majorBidi"/>
          <w:sz w:val="24"/>
          <w:szCs w:val="24"/>
        </w:rPr>
        <w:t xml:space="preserve">Tunneled </w:t>
      </w:r>
      <w:r w:rsidRPr="00805277">
        <w:rPr>
          <w:rFonts w:asciiTheme="majorBidi" w:hAnsiTheme="majorBidi" w:cstheme="majorBidi"/>
          <w:sz w:val="24"/>
          <w:szCs w:val="24"/>
        </w:rPr>
        <w:t>trial lasted up to 30 s</w:t>
      </w:r>
      <w:r w:rsidR="009109C2" w:rsidRPr="00805277">
        <w:rPr>
          <w:rFonts w:asciiTheme="majorBidi" w:hAnsiTheme="majorBidi" w:cstheme="majorBidi"/>
          <w:sz w:val="24"/>
          <w:szCs w:val="24"/>
        </w:rPr>
        <w:t xml:space="preserve">, mean trial duration for tunneled Large was 9+2 s and for Tunneled Small 20+4 s </w:t>
      </w:r>
      <w:r w:rsidR="000E5AB4" w:rsidRPr="00805277">
        <w:rPr>
          <w:rFonts w:asciiTheme="majorBidi" w:hAnsiTheme="majorBidi" w:cstheme="majorBidi"/>
          <w:sz w:val="24"/>
          <w:szCs w:val="24"/>
        </w:rPr>
        <w:t>(trials with natural viewing lasted 3 s</w:t>
      </w:r>
      <w:r w:rsidR="001631E7" w:rsidRPr="00805277">
        <w:rPr>
          <w:rFonts w:asciiTheme="majorBidi" w:hAnsiTheme="majorBidi" w:cstheme="majorBidi"/>
          <w:sz w:val="24"/>
          <w:szCs w:val="24"/>
        </w:rPr>
        <w:t>,</w:t>
      </w:r>
      <w:r w:rsidR="00A63D78" w:rsidRPr="00805277">
        <w:rPr>
          <w:rFonts w:asciiTheme="majorBidi" w:hAnsiTheme="majorBidi" w:cstheme="majorBidi"/>
          <w:sz w:val="24"/>
          <w:szCs w:val="24"/>
        </w:rPr>
        <w:t xml:space="preserve"> hence</w:t>
      </w:r>
      <w:r w:rsidR="001631E7" w:rsidRPr="00805277">
        <w:rPr>
          <w:rFonts w:asciiTheme="majorBidi" w:hAnsiTheme="majorBidi" w:cstheme="majorBidi"/>
          <w:sz w:val="24"/>
          <w:szCs w:val="24"/>
        </w:rPr>
        <w:t xml:space="preserve"> all comparative </w:t>
      </w:r>
      <w:r w:rsidR="00D4158F" w:rsidRPr="00805277">
        <w:rPr>
          <w:rFonts w:asciiTheme="majorBidi" w:hAnsiTheme="majorBidi" w:cstheme="majorBidi"/>
          <w:sz w:val="24"/>
          <w:szCs w:val="24"/>
        </w:rPr>
        <w:t>analy</w:t>
      </w:r>
      <w:r w:rsidR="002D322C" w:rsidRPr="00805277">
        <w:rPr>
          <w:rFonts w:asciiTheme="majorBidi" w:hAnsiTheme="majorBidi" w:cstheme="majorBidi"/>
          <w:sz w:val="24"/>
          <w:szCs w:val="24"/>
        </w:rPr>
        <w:t>s</w:t>
      </w:r>
      <w:r w:rsidR="00D4158F" w:rsidRPr="00805277">
        <w:rPr>
          <w:rFonts w:asciiTheme="majorBidi" w:hAnsiTheme="majorBidi" w:cstheme="majorBidi"/>
          <w:sz w:val="24"/>
          <w:szCs w:val="24"/>
        </w:rPr>
        <w:t>e</w:t>
      </w:r>
      <w:r w:rsidR="001631E7" w:rsidRPr="00805277">
        <w:rPr>
          <w:rFonts w:asciiTheme="majorBidi" w:hAnsiTheme="majorBidi" w:cstheme="majorBidi"/>
          <w:sz w:val="24"/>
          <w:szCs w:val="24"/>
        </w:rPr>
        <w:t xml:space="preserve">s were further verified using </w:t>
      </w:r>
      <w:r w:rsidR="002D322C" w:rsidRPr="00805277">
        <w:rPr>
          <w:rFonts w:asciiTheme="majorBidi" w:hAnsiTheme="majorBidi" w:cstheme="majorBidi"/>
          <w:sz w:val="24"/>
          <w:szCs w:val="24"/>
        </w:rPr>
        <w:t xml:space="preserve">only the first </w:t>
      </w:r>
      <w:r w:rsidR="00A63D78" w:rsidRPr="00805277">
        <w:rPr>
          <w:rFonts w:asciiTheme="majorBidi" w:hAnsiTheme="majorBidi" w:cstheme="majorBidi"/>
          <w:sz w:val="24"/>
          <w:szCs w:val="24"/>
        </w:rPr>
        <w:t xml:space="preserve">3 s </w:t>
      </w:r>
      <w:r w:rsidR="002D322C" w:rsidRPr="00805277">
        <w:rPr>
          <w:rFonts w:asciiTheme="majorBidi" w:hAnsiTheme="majorBidi" w:cstheme="majorBidi"/>
          <w:sz w:val="24"/>
          <w:szCs w:val="24"/>
        </w:rPr>
        <w:t>of all</w:t>
      </w:r>
      <w:r w:rsidR="001631E7" w:rsidRPr="00805277">
        <w:rPr>
          <w:rFonts w:asciiTheme="majorBidi" w:hAnsiTheme="majorBidi" w:cstheme="majorBidi"/>
          <w:sz w:val="24"/>
          <w:szCs w:val="24"/>
        </w:rPr>
        <w:t xml:space="preserve"> tunneled </w:t>
      </w:r>
      <w:r w:rsidR="002D322C" w:rsidRPr="00805277">
        <w:rPr>
          <w:rFonts w:asciiTheme="majorBidi" w:hAnsiTheme="majorBidi" w:cstheme="majorBidi"/>
          <w:sz w:val="24"/>
          <w:szCs w:val="24"/>
        </w:rPr>
        <w:t>trials</w:t>
      </w:r>
      <w:r w:rsidR="001631E7" w:rsidRPr="00805277">
        <w:rPr>
          <w:rFonts w:asciiTheme="majorBidi" w:hAnsiTheme="majorBidi" w:cstheme="majorBidi"/>
          <w:sz w:val="24"/>
          <w:szCs w:val="24"/>
        </w:rPr>
        <w:t xml:space="preserve">, to </w:t>
      </w:r>
      <w:r w:rsidR="00B70F39" w:rsidRPr="00805277">
        <w:rPr>
          <w:rFonts w:asciiTheme="majorBidi" w:hAnsiTheme="majorBidi" w:cstheme="majorBidi"/>
          <w:sz w:val="24"/>
          <w:szCs w:val="24"/>
        </w:rPr>
        <w:t>control for</w:t>
      </w:r>
      <w:r w:rsidR="001631E7" w:rsidRPr="00805277">
        <w:rPr>
          <w:rFonts w:asciiTheme="majorBidi" w:hAnsiTheme="majorBidi" w:cstheme="majorBidi"/>
          <w:sz w:val="24"/>
          <w:szCs w:val="24"/>
        </w:rPr>
        <w:t xml:space="preserve"> trial length </w:t>
      </w:r>
      <w:r w:rsidR="00A63D78" w:rsidRPr="00805277">
        <w:rPr>
          <w:rFonts w:asciiTheme="majorBidi" w:hAnsiTheme="majorBidi" w:cstheme="majorBidi"/>
          <w:sz w:val="24"/>
          <w:szCs w:val="24"/>
        </w:rPr>
        <w:t>confounds</w:t>
      </w:r>
      <w:r w:rsidR="00495D0F" w:rsidRPr="00805277">
        <w:rPr>
          <w:rFonts w:asciiTheme="majorBidi" w:hAnsiTheme="majorBidi" w:cstheme="majorBidi"/>
          <w:sz w:val="24"/>
          <w:szCs w:val="24"/>
        </w:rPr>
        <w:t>,</w:t>
      </w:r>
      <w:r w:rsidR="00B70F39" w:rsidRPr="00805277">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9A0580" w:rsidRPr="00805277">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9A0580" w:rsidRPr="00805277">
        <w:rPr>
          <w:rFonts w:asciiTheme="majorBidi" w:hAnsiTheme="majorBidi" w:cstheme="majorBidi"/>
          <w:b/>
          <w:bCs/>
          <w:sz w:val="24"/>
          <w:szCs w:val="24"/>
        </w:rPr>
        <w:t>1</w:t>
      </w:r>
      <w:r w:rsidR="00495D0F"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495D0F" w:rsidRPr="00805277">
        <w:rPr>
          <w:rFonts w:asciiTheme="majorBidi" w:hAnsiTheme="majorBidi" w:cstheme="majorBidi"/>
          <w:sz w:val="24"/>
          <w:szCs w:val="24"/>
        </w:rPr>
        <w:t>T</w:t>
      </w:r>
      <w:r w:rsidRPr="00805277">
        <w:rPr>
          <w:rFonts w:asciiTheme="majorBidi" w:hAnsiTheme="majorBidi" w:cstheme="majorBidi"/>
          <w:sz w:val="24"/>
          <w:szCs w:val="24"/>
        </w:rPr>
        <w:t xml:space="preserve">here were at least </w:t>
      </w:r>
      <w:r w:rsidR="00FB64E9" w:rsidRPr="00805277">
        <w:rPr>
          <w:rFonts w:asciiTheme="majorBidi" w:hAnsiTheme="majorBidi" w:cstheme="majorBidi"/>
          <w:sz w:val="24"/>
          <w:szCs w:val="24"/>
        </w:rPr>
        <w:t>2</w:t>
      </w:r>
      <w:r w:rsidRPr="00805277">
        <w:rPr>
          <w:rFonts w:asciiTheme="majorBidi" w:hAnsiTheme="majorBidi" w:cstheme="majorBidi"/>
          <w:sz w:val="24"/>
          <w:szCs w:val="24"/>
        </w:rPr>
        <w:t xml:space="preserve"> repetitions of each shape in each session (10-12 trials per session, only the first two repetitions of each shape were used for analysis), and hence each session lasted up to 12 minutes. At the end of each trial participants reported which of the </w:t>
      </w:r>
      <w:r w:rsidR="00495D0F" w:rsidRPr="00805277">
        <w:rPr>
          <w:rFonts w:asciiTheme="majorBidi" w:hAnsiTheme="majorBidi" w:cstheme="majorBidi"/>
          <w:sz w:val="24"/>
          <w:szCs w:val="24"/>
        </w:rPr>
        <w:t>five</w:t>
      </w:r>
      <w:r w:rsidRPr="00805277">
        <w:rPr>
          <w:rFonts w:asciiTheme="majorBidi" w:hAnsiTheme="majorBidi" w:cstheme="majorBidi"/>
          <w:sz w:val="24"/>
          <w:szCs w:val="24"/>
        </w:rPr>
        <w:t xml:space="preserve"> shapes was presented,</w:t>
      </w:r>
      <w:r w:rsidR="00495D0F" w:rsidRPr="00805277">
        <w:rPr>
          <w:rFonts w:asciiTheme="majorBidi" w:hAnsiTheme="majorBidi" w:cstheme="majorBidi"/>
          <w:sz w:val="24"/>
          <w:szCs w:val="24"/>
        </w:rPr>
        <w:t xml:space="preserve"> and</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received</w:t>
      </w:r>
      <w:r w:rsidRPr="00805277">
        <w:rPr>
          <w:rFonts w:asciiTheme="majorBidi" w:hAnsiTheme="majorBidi" w:cstheme="majorBidi"/>
          <w:sz w:val="24"/>
          <w:szCs w:val="24"/>
        </w:rPr>
        <w:t xml:space="preserve"> a ‘correct/wrong’ feedback</w:t>
      </w:r>
      <w:r w:rsidR="000E5AB4"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In the t</w:t>
      </w:r>
      <w:r w:rsidRPr="00805277">
        <w:rPr>
          <w:rFonts w:asciiTheme="majorBidi" w:hAnsiTheme="majorBidi" w:cstheme="majorBidi"/>
          <w:sz w:val="24"/>
          <w:szCs w:val="24"/>
        </w:rPr>
        <w:t>unneled vision sessions, participants had to identify a shape that was “hidden” on the screen and exposed only through the g</w:t>
      </w:r>
      <w:r w:rsidR="000E5AB4" w:rsidRPr="00805277">
        <w:rPr>
          <w:rFonts w:asciiTheme="majorBidi" w:hAnsiTheme="majorBidi" w:cstheme="majorBidi"/>
          <w:sz w:val="24"/>
          <w:szCs w:val="24"/>
        </w:rPr>
        <w:t>aze window (see above). In the n</w:t>
      </w:r>
      <w:r w:rsidRPr="00805277">
        <w:rPr>
          <w:rFonts w:asciiTheme="majorBidi" w:hAnsiTheme="majorBidi" w:cstheme="majorBidi"/>
          <w:sz w:val="24"/>
          <w:szCs w:val="24"/>
        </w:rPr>
        <w:t xml:space="preserve">atural vision sessions, participants had to identify the same shapes, naturally viewing them with no constrains. </w:t>
      </w:r>
    </w:p>
    <w:p w14:paraId="25394ABB" w14:textId="3F9FEB6F" w:rsidR="00584F0B" w:rsidRPr="00805277" w:rsidRDefault="00584F0B" w:rsidP="00547AAE">
      <w:pPr>
        <w:spacing w:line="360" w:lineRule="auto"/>
        <w:jc w:val="both"/>
        <w:rPr>
          <w:rFonts w:asciiTheme="majorBidi" w:hAnsiTheme="majorBidi" w:cstheme="majorBidi"/>
          <w:noProof/>
          <w:sz w:val="24"/>
          <w:szCs w:val="24"/>
        </w:rPr>
      </w:pPr>
      <w:r w:rsidRPr="00805277">
        <w:rPr>
          <w:rFonts w:asciiTheme="majorBidi" w:hAnsiTheme="majorBidi" w:cstheme="majorBidi"/>
          <w:i/>
          <w:iCs/>
          <w:sz w:val="24"/>
          <w:szCs w:val="24"/>
        </w:rPr>
        <w:t>Eye movement processing</w:t>
      </w:r>
      <w:r w:rsidRPr="00805277">
        <w:rPr>
          <w:rFonts w:asciiTheme="majorBidi" w:eastAsia="Calibri" w:hAnsiTheme="majorBidi" w:cstheme="majorBidi"/>
          <w:sz w:val="24"/>
          <w:szCs w:val="24"/>
        </w:rPr>
        <w:t>. A velocity based algorithm (modified from</w:t>
      </w:r>
      <w:r w:rsidR="007D0BA9" w:rsidRPr="00805277">
        <w:rPr>
          <w:rFonts w:asciiTheme="majorBidi" w:hAnsiTheme="majorBidi" w:cstheme="majorBidi"/>
          <w:noProof/>
          <w:sz w:val="24"/>
          <w:szCs w:val="24"/>
        </w:rPr>
        <w:t xml:space="preserve"> Bonneh et al.</w:t>
      </w:r>
      <w:r w:rsidR="00547AAE">
        <w:rPr>
          <w:rFonts w:asciiTheme="majorBidi" w:hAnsiTheme="majorBidi" w:cstheme="majorBidi"/>
          <w:noProof/>
          <w:sz w:val="24"/>
          <w:szCs w:val="24"/>
        </w:rPr>
        <w:fldChar w:fldCharType="begin"/>
      </w:r>
      <w:r w:rsidR="00547AAE">
        <w:rPr>
          <w:rFonts w:asciiTheme="majorBidi" w:hAnsiTheme="majorBidi" w:cstheme="majorBidi"/>
          <w:noProof/>
          <w:sz w:val="24"/>
          <w:szCs w:val="24"/>
        </w:rPr>
        <w:instrText xml:space="preserve"> ADDIN EN.CITE &lt;EndNote&gt;&lt;Cite&gt;&lt;Author&gt;Bonneh&lt;/Author&gt;&lt;Year&gt;2010&lt;/Year&gt;&lt;RecNum&gt;3523&lt;/RecNum&gt;&lt;DisplayText&gt;&lt;style face="superscript"&gt;26&lt;/style&gt;&lt;/DisplayText&gt;&lt;record&gt;&lt;rec-number&gt;3523&lt;/rec-number&gt;&lt;foreign-keys&gt;&lt;key app="EN" db-id="ezafzxzzfdzzppewwsxx2rekv2efd0zsxpsp" timestamp="1405677006"&gt;3523&lt;/key&gt;&lt;/foreign-keys&gt;&lt;ref-type name="Journal Article"&gt;17&lt;/ref-type&gt;&lt;contributors&gt;&lt;authors&gt;&lt;author&gt;Bonneh, Yoram S&lt;/author&gt;&lt;author&gt;Donner, Tobias H&lt;/author&gt;&lt;author&gt;Sagi, Dov&lt;/author&gt;&lt;author&gt;Fried, Moshe&lt;/author&gt;&lt;author&gt;Cooperman, Alexander&lt;/author&gt;&lt;author&gt;Heeger, David J&lt;/author&gt;&lt;author&gt;Arieli, Amos&lt;/author&gt;&lt;/authors&gt;&lt;/contributors&gt;&lt;titles&gt;&lt;title&gt;Motion-induced blindness and microsaccades: cause and effect&lt;/title&gt;&lt;secondary-title&gt;Journal of vision&lt;/secondary-title&gt;&lt;/titles&gt;&lt;periodical&gt;&lt;full-title&gt;J Vis&lt;/full-title&gt;&lt;abbr-1&gt;Journal of vision&lt;/abbr-1&gt;&lt;/periodical&gt;&lt;pages&gt;22&lt;/pages&gt;&lt;volume&gt;10&lt;/volume&gt;&lt;number&gt;14&lt;/number&gt;&lt;dates&gt;&lt;year&gt;2010&lt;/year&gt;&lt;/dates&gt;&lt;isbn&gt;1534-7362&lt;/isbn&gt;&lt;urls&gt;&lt;/urls&gt;&lt;/record&gt;&lt;/Cite&gt;&lt;/EndNote&gt;</w:instrText>
      </w:r>
      <w:r w:rsidR="00547AAE">
        <w:rPr>
          <w:rFonts w:asciiTheme="majorBidi" w:hAnsiTheme="majorBidi" w:cstheme="majorBidi"/>
          <w:noProof/>
          <w:sz w:val="24"/>
          <w:szCs w:val="24"/>
        </w:rPr>
        <w:fldChar w:fldCharType="separate"/>
      </w:r>
      <w:r w:rsidR="00547AAE" w:rsidRPr="00547AAE">
        <w:rPr>
          <w:rFonts w:asciiTheme="majorBidi" w:hAnsiTheme="majorBidi" w:cstheme="majorBidi"/>
          <w:noProof/>
          <w:sz w:val="24"/>
          <w:szCs w:val="24"/>
          <w:vertAlign w:val="superscript"/>
        </w:rPr>
        <w:t>26</w:t>
      </w:r>
      <w:r w:rsidR="00547AAE">
        <w:rPr>
          <w:rFonts w:asciiTheme="majorBidi" w:hAnsiTheme="majorBidi" w:cstheme="majorBidi"/>
          <w:noProof/>
          <w:sz w:val="24"/>
          <w:szCs w:val="24"/>
        </w:rPr>
        <w:fldChar w:fldCharType="end"/>
      </w:r>
      <w:r w:rsidRPr="00805277">
        <w:rPr>
          <w:rFonts w:asciiTheme="majorBidi" w:eastAsia="Calibri" w:hAnsiTheme="majorBidi" w:cstheme="majorBidi"/>
          <w:color w:val="000000" w:themeColor="text1"/>
          <w:sz w:val="24"/>
          <w:szCs w:val="24"/>
        </w:rPr>
        <w:t>) was used fo</w:t>
      </w:r>
      <w:r w:rsidRPr="00805277">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3 samples, a 30 ms minimum duration. </w:t>
      </w:r>
    </w:p>
    <w:p w14:paraId="0F04434F" w14:textId="26E7D19D" w:rsidR="00D42870" w:rsidRPr="00E66A2D" w:rsidRDefault="00BE2015" w:rsidP="00B44D79">
      <w:pPr>
        <w:spacing w:line="360" w:lineRule="auto"/>
        <w:jc w:val="both"/>
        <w:rPr>
          <w:rFonts w:asciiTheme="majorBidi" w:eastAsia="Calibri" w:hAnsiTheme="majorBidi" w:cstheme="majorBidi"/>
          <w:sz w:val="24"/>
          <w:szCs w:val="24"/>
        </w:rPr>
      </w:pPr>
      <w:r w:rsidRPr="00805277">
        <w:rPr>
          <w:rFonts w:asciiTheme="majorBidi" w:hAnsiTheme="majorBidi" w:cstheme="majorBidi"/>
          <w:i/>
          <w:iCs/>
          <w:sz w:val="24"/>
          <w:szCs w:val="24"/>
        </w:rPr>
        <w:t>Borders analysis</w:t>
      </w:r>
      <w:r w:rsidRPr="00805277">
        <w:rPr>
          <w:rFonts w:asciiTheme="majorBidi" w:eastAsia="Calibri" w:hAnsiTheme="majorBidi" w:cstheme="majorBidi"/>
          <w:sz w:val="24"/>
          <w:szCs w:val="24"/>
        </w:rPr>
        <w:t xml:space="preserve">. </w:t>
      </w:r>
      <w:r w:rsidR="005B0ECF" w:rsidRPr="00805277">
        <w:rPr>
          <w:rFonts w:asciiTheme="majorBidi" w:hAnsiTheme="majorBidi" w:cstheme="majorBidi"/>
          <w:color w:val="000000" w:themeColor="text1"/>
          <w:sz w:val="24"/>
          <w:szCs w:val="24"/>
        </w:rPr>
        <w:t xml:space="preserve">Border-following movements during Tunneled viewing were those movements in which the border of the shape was visible to the participant during the movement. This was determined by the window size: </w:t>
      </w:r>
      <w:r w:rsidR="005B0ECF" w:rsidRPr="00805277">
        <w:rPr>
          <w:rFonts w:asciiTheme="majorBidi" w:eastAsia="Calibri" w:hAnsiTheme="majorBidi" w:cstheme="majorBidi"/>
          <w:sz w:val="24"/>
          <w:szCs w:val="24"/>
        </w:rPr>
        <w:t>s</w:t>
      </w:r>
      <w:r w:rsidR="00BA576E" w:rsidRPr="00805277">
        <w:rPr>
          <w:rFonts w:asciiTheme="majorBidi" w:eastAsia="Calibri" w:hAnsiTheme="majorBidi" w:cstheme="majorBidi"/>
          <w:sz w:val="24"/>
          <w:szCs w:val="24"/>
        </w:rPr>
        <w:t>accades or drift pauses that started</w:t>
      </w:r>
      <w:r w:rsidR="00BA576E" w:rsidRPr="00E66A2D">
        <w:rPr>
          <w:rFonts w:asciiTheme="majorBidi" w:eastAsia="Calibri" w:hAnsiTheme="majorBidi" w:cstheme="majorBidi"/>
          <w:sz w:val="24"/>
          <w:szCs w:val="24"/>
        </w:rPr>
        <w:t xml:space="preserve"> and ended </w:t>
      </w:r>
      <w:r w:rsidR="005B0ECF">
        <w:rPr>
          <w:rFonts w:asciiTheme="majorBidi" w:eastAsia="Calibri" w:hAnsiTheme="majorBidi" w:cstheme="majorBidi"/>
          <w:sz w:val="24"/>
          <w:szCs w:val="24"/>
        </w:rPr>
        <w:t>at</w:t>
      </w:r>
      <w:r w:rsidR="00BA576E" w:rsidRPr="00E66A2D">
        <w:rPr>
          <w:rFonts w:asciiTheme="majorBidi" w:eastAsia="Calibri" w:hAnsiTheme="majorBidi" w:cstheme="majorBidi"/>
          <w:sz w:val="24"/>
          <w:szCs w:val="24"/>
        </w:rPr>
        <w:t xml:space="preserve"> </w:t>
      </w:r>
      <w:r w:rsidR="00B44D79">
        <w:rPr>
          <w:rFonts w:asciiTheme="majorBidi" w:eastAsia="Calibri" w:hAnsiTheme="majorBidi" w:cstheme="majorBidi"/>
          <w:sz w:val="24"/>
          <w:szCs w:val="24"/>
        </w:rPr>
        <w:t xml:space="preserve">less than </w:t>
      </w:r>
      <w:r w:rsidR="00BA576E" w:rsidRPr="00E66A2D">
        <w:rPr>
          <w:rFonts w:asciiTheme="majorBidi" w:eastAsia="Calibri" w:hAnsiTheme="majorBidi" w:cstheme="majorBidi"/>
          <w:sz w:val="24"/>
          <w:szCs w:val="24"/>
        </w:rPr>
        <w:t xml:space="preserve">1.8 deg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for Large</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or</w:t>
      </w:r>
      <w:r w:rsidR="00BA576E" w:rsidRPr="00E66A2D">
        <w:rPr>
          <w:rFonts w:asciiTheme="majorBidi" w:eastAsia="Calibri" w:hAnsiTheme="majorBidi" w:cstheme="majorBidi"/>
          <w:sz w:val="24"/>
          <w:szCs w:val="24"/>
        </w:rPr>
        <w:t xml:space="preserve"> 0.15 deg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 xml:space="preserve">for Small) </w:t>
      </w:r>
      <w:r w:rsidR="005B0ECF">
        <w:rPr>
          <w:rFonts w:asciiTheme="majorBidi" w:eastAsia="Calibri" w:hAnsiTheme="majorBidi" w:cstheme="majorBidi"/>
          <w:sz w:val="24"/>
          <w:szCs w:val="24"/>
        </w:rPr>
        <w:t>from a border</w:t>
      </w:r>
      <w:r w:rsidR="00B44D79">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w:t>
      </w:r>
      <w:r w:rsidR="00BA576E" w:rsidRPr="00E66A2D">
        <w:rPr>
          <w:rFonts w:asciiTheme="majorBidi" w:eastAsia="Calibri" w:hAnsiTheme="majorBidi" w:cstheme="majorBidi"/>
          <w:sz w:val="24"/>
          <w:szCs w:val="24"/>
        </w:rPr>
        <w:t xml:space="preserve">were </w:t>
      </w:r>
      <w:r w:rsidR="00BA576E" w:rsidRPr="00E66A2D">
        <w:rPr>
          <w:rFonts w:asciiTheme="majorBidi" w:eastAsia="Calibri" w:hAnsiTheme="majorBidi" w:cstheme="majorBidi"/>
          <w:sz w:val="24"/>
          <w:szCs w:val="24"/>
        </w:rPr>
        <w:lastRenderedPageBreak/>
        <w:t>classified as “border saccade” or “border drift”, respectively.</w:t>
      </w:r>
      <w:r w:rsidR="00AD2737" w:rsidRPr="00E66A2D">
        <w:rPr>
          <w:rFonts w:asciiTheme="majorBidi" w:eastAsia="Calibri" w:hAnsiTheme="majorBidi" w:cstheme="majorBidi"/>
          <w:sz w:val="24"/>
          <w:szCs w:val="24"/>
        </w:rPr>
        <w:t xml:space="preserve"> </w:t>
      </w:r>
      <w:r w:rsidR="005B0ECF">
        <w:rPr>
          <w:rFonts w:asciiTheme="majorBidi" w:hAnsiTheme="majorBidi" w:cstheme="majorBidi"/>
          <w:color w:val="000000" w:themeColor="text1"/>
          <w:sz w:val="24"/>
          <w:szCs w:val="24"/>
        </w:rPr>
        <w:t>During N</w:t>
      </w:r>
      <w:r w:rsidR="005B0ECF" w:rsidRPr="0045681F">
        <w:rPr>
          <w:rFonts w:asciiTheme="majorBidi" w:hAnsiTheme="majorBidi" w:cstheme="majorBidi"/>
          <w:color w:val="000000" w:themeColor="text1"/>
          <w:sz w:val="24"/>
          <w:szCs w:val="24"/>
        </w:rPr>
        <w:t>atural viewing border-</w:t>
      </w:r>
      <w:r w:rsidR="005B0ECF">
        <w:rPr>
          <w:rFonts w:asciiTheme="majorBidi" w:hAnsiTheme="majorBidi" w:cstheme="majorBidi"/>
          <w:color w:val="000000" w:themeColor="text1"/>
          <w:sz w:val="24"/>
          <w:szCs w:val="24"/>
        </w:rPr>
        <w:t>following movements</w:t>
      </w:r>
      <w:r w:rsidR="005B0ECF" w:rsidRPr="0045681F">
        <w:rPr>
          <w:rFonts w:asciiTheme="majorBidi" w:hAnsiTheme="majorBidi" w:cstheme="majorBidi"/>
          <w:color w:val="000000" w:themeColor="text1"/>
          <w:sz w:val="24"/>
          <w:szCs w:val="24"/>
        </w:rPr>
        <w:t xml:space="preserve"> were defined </w:t>
      </w:r>
      <w:r w:rsidR="005B0ECF">
        <w:rPr>
          <w:rFonts w:asciiTheme="majorBidi" w:hAnsiTheme="majorBidi" w:cstheme="majorBidi"/>
          <w:color w:val="000000" w:themeColor="text1"/>
          <w:sz w:val="24"/>
          <w:szCs w:val="24"/>
        </w:rPr>
        <w:t xml:space="preserve">using the same </w:t>
      </w:r>
      <w:r w:rsidR="005B0ECF" w:rsidRPr="0045681F">
        <w:rPr>
          <w:rFonts w:asciiTheme="majorBidi" w:hAnsiTheme="majorBidi" w:cstheme="majorBidi"/>
          <w:color w:val="000000" w:themeColor="text1"/>
          <w:sz w:val="24"/>
          <w:szCs w:val="24"/>
        </w:rPr>
        <w:t xml:space="preserve">distance </w:t>
      </w:r>
      <w:r w:rsidR="005B0ECF">
        <w:rPr>
          <w:rFonts w:asciiTheme="majorBidi" w:hAnsiTheme="majorBidi" w:cstheme="majorBidi"/>
          <w:color w:val="000000" w:themeColor="text1"/>
          <w:sz w:val="24"/>
          <w:szCs w:val="24"/>
        </w:rPr>
        <w:t>criteria.</w:t>
      </w:r>
    </w:p>
    <w:p w14:paraId="1C8974DA" w14:textId="2B08C9AF" w:rsidR="00832E4C" w:rsidRPr="00E66A2D" w:rsidRDefault="00D42870" w:rsidP="00A8505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Curvature index</w:t>
      </w:r>
      <w:r w:rsidRPr="00E66A2D">
        <w:rPr>
          <w:rFonts w:asciiTheme="majorBidi" w:eastAsia="Calibri" w:hAnsiTheme="majorBidi" w:cstheme="majorBidi"/>
          <w:sz w:val="24"/>
          <w:szCs w:val="24"/>
        </w:rPr>
        <w:t>. We defined an index for drift curvature</w:t>
      </w:r>
      <w:r w:rsidR="00776FDD" w:rsidRPr="00E66A2D">
        <w:rPr>
          <w:rFonts w:asciiTheme="majorBidi" w:eastAsia="Calibri" w:hAnsiTheme="majorBidi" w:cstheme="majorBidi"/>
          <w:sz w:val="24"/>
          <w:szCs w:val="24"/>
        </w:rPr>
        <w:t>,</w:t>
      </w:r>
      <w:bookmarkStart w:id="95" w:name="OLE_LINK1"/>
      <m:oMath>
        <m:r>
          <w:rPr>
            <w:rFonts w:ascii="Cambria Math" w:eastAsia="Calibri" w:hAnsi="Cambria Math" w:cstheme="majorBidi"/>
            <w:sz w:val="24"/>
            <w:szCs w:val="24"/>
          </w:rPr>
          <m:t>c</m:t>
        </m:r>
        <m:r>
          <m:rPr>
            <m:sty m:val="p"/>
          </m:rPr>
          <w:rPr>
            <w:rFonts w:ascii="Cambria Math" w:eastAsia="Calibri" w:hAnsi="Cambria Math" w:cstheme="majorBidi"/>
            <w:sz w:val="24"/>
            <w:szCs w:val="24"/>
          </w:rPr>
          <m:t>=</m:t>
        </m:r>
        <m:f>
          <m:fPr>
            <m:ctrlPr>
              <w:rPr>
                <w:rFonts w:ascii="Cambria Math" w:eastAsia="Calibri" w:hAnsi="Cambria Math" w:cstheme="majorBidi"/>
                <w:sz w:val="24"/>
                <w:szCs w:val="24"/>
              </w:rPr>
            </m:ctrlPr>
          </m:fPr>
          <m:num>
            <m:r>
              <m:rPr>
                <m:sty m:val="p"/>
              </m:rPr>
              <w:rPr>
                <w:rFonts w:ascii="Cambria Math" w:eastAsia="Calibri" w:hAnsi="Cambria Math" w:cstheme="majorBidi"/>
                <w:sz w:val="24"/>
                <w:szCs w:val="24"/>
              </w:rPr>
              <m:t>Xp-Dp</m:t>
            </m:r>
          </m:num>
          <m:den>
            <m:r>
              <m:rPr>
                <m:sty m:val="p"/>
              </m:rPr>
              <w:rPr>
                <w:rFonts w:ascii="Cambria Math" w:eastAsia="Calibri" w:hAnsi="Cambria Math" w:cstheme="majorBidi"/>
                <w:sz w:val="24"/>
                <w:szCs w:val="24"/>
              </w:rPr>
              <m:t>Xp+Dp</m:t>
            </m:r>
          </m:den>
        </m:f>
      </m:oMath>
      <w:bookmarkEnd w:id="95"/>
      <w:r w:rsidRPr="00E66A2D">
        <w:rPr>
          <w:rFonts w:asciiTheme="majorBidi" w:eastAsia="Calibri" w:hAnsiTheme="majorBidi" w:cstheme="majorBidi"/>
          <w:sz w:val="24"/>
          <w:szCs w:val="24"/>
        </w:rPr>
        <w:t xml:space="preserve"> where </w:t>
      </w:r>
      <w:r w:rsidR="00E15913" w:rsidRPr="00E66A2D">
        <w:rPr>
          <w:rFonts w:asciiTheme="majorBidi" w:eastAsia="Calibri" w:hAnsiTheme="majorBidi" w:cstheme="majorBidi"/>
          <w:sz w:val="24"/>
          <w:szCs w:val="24"/>
        </w:rPr>
        <w:t>Xp</w:t>
      </w:r>
      <w:r w:rsidRPr="00E66A2D">
        <w:rPr>
          <w:rFonts w:asciiTheme="majorBidi" w:eastAsia="Calibri" w:hAnsiTheme="majorBidi" w:cstheme="majorBidi"/>
          <w:sz w:val="24"/>
          <w:szCs w:val="24"/>
        </w:rPr>
        <w:t xml:space="preserve"> equals the length of the drift trajectory, and </w:t>
      </w:r>
      <w:r w:rsidR="009A539C" w:rsidRPr="00E66A2D">
        <w:rPr>
          <w:rFonts w:asciiTheme="majorBidi" w:eastAsia="Calibri" w:hAnsiTheme="majorBidi" w:cstheme="majorBidi"/>
          <w:sz w:val="24"/>
          <w:szCs w:val="24"/>
        </w:rPr>
        <w:t xml:space="preserve">Dp </w:t>
      </w:r>
      <w:r w:rsidRPr="00E66A2D">
        <w:rPr>
          <w:rFonts w:asciiTheme="majorBidi" w:eastAsia="Calibri" w:hAnsiTheme="majorBidi" w:cstheme="majorBidi"/>
          <w:sz w:val="24"/>
          <w:szCs w:val="24"/>
        </w:rPr>
        <w:t xml:space="preserve">equals the </w:t>
      </w:r>
      <w:r w:rsidR="00E15913" w:rsidRPr="00E66A2D">
        <w:rPr>
          <w:rFonts w:asciiTheme="majorBidi" w:eastAsia="Calibri" w:hAnsiTheme="majorBidi" w:cstheme="majorBidi"/>
          <w:sz w:val="24"/>
          <w:szCs w:val="24"/>
        </w:rPr>
        <w:t xml:space="preserve">linear </w:t>
      </w:r>
      <w:r w:rsidRPr="00E66A2D">
        <w:rPr>
          <w:rFonts w:asciiTheme="majorBidi" w:eastAsia="Calibri" w:hAnsiTheme="majorBidi" w:cstheme="majorBidi"/>
          <w:sz w:val="24"/>
          <w:szCs w:val="24"/>
        </w:rPr>
        <w:t xml:space="preserve">distance between its starting and ending points. </w:t>
      </w:r>
      <w:r w:rsidR="00776FDD" w:rsidRPr="00E66A2D">
        <w:rPr>
          <w:rFonts w:asciiTheme="majorBidi" w:eastAsia="Calibri" w:hAnsiTheme="majorBidi" w:cstheme="majorBidi"/>
          <w:sz w:val="24"/>
          <w:szCs w:val="24"/>
        </w:rPr>
        <w:t>Hence, C=0</w:t>
      </w:r>
      <w:r w:rsidR="00455609" w:rsidRPr="00E66A2D">
        <w:rPr>
          <w:rFonts w:asciiTheme="majorBidi" w:eastAsia="Calibri" w:hAnsiTheme="majorBidi" w:cstheme="majorBidi"/>
          <w:sz w:val="24"/>
          <w:szCs w:val="24"/>
        </w:rPr>
        <w:t xml:space="preserve"> </w:t>
      </w:r>
      <w:r w:rsidR="00E15913" w:rsidRPr="00E66A2D">
        <w:rPr>
          <w:rFonts w:asciiTheme="majorBidi" w:eastAsia="Calibri" w:hAnsiTheme="majorBidi" w:cstheme="majorBidi"/>
          <w:sz w:val="24"/>
          <w:szCs w:val="24"/>
        </w:rPr>
        <w:t>represents</w:t>
      </w:r>
      <w:r w:rsidR="00776FDD" w:rsidRPr="00E66A2D">
        <w:rPr>
          <w:rFonts w:asciiTheme="majorBidi" w:eastAsia="Calibri" w:hAnsiTheme="majorBidi" w:cstheme="majorBidi"/>
          <w:sz w:val="24"/>
          <w:szCs w:val="24"/>
        </w:rPr>
        <w:t xml:space="preserve"> a straight line and C=1</w:t>
      </w:r>
      <w:r w:rsidR="00455609" w:rsidRPr="00E66A2D">
        <w:rPr>
          <w:rFonts w:asciiTheme="majorBidi" w:eastAsia="Calibri" w:hAnsiTheme="majorBidi" w:cstheme="majorBidi"/>
          <w:sz w:val="24"/>
          <w:szCs w:val="24"/>
        </w:rPr>
        <w:t xml:space="preserve"> </w:t>
      </w:r>
      <w:r w:rsidR="00E15913" w:rsidRPr="00E66A2D">
        <w:rPr>
          <w:rFonts w:asciiTheme="majorBidi" w:eastAsia="Calibri" w:hAnsiTheme="majorBidi" w:cstheme="majorBidi"/>
          <w:sz w:val="24"/>
          <w:szCs w:val="24"/>
        </w:rPr>
        <w:t>represents</w:t>
      </w:r>
      <w:r w:rsidR="00776FDD" w:rsidRPr="00E66A2D">
        <w:rPr>
          <w:rFonts w:asciiTheme="majorBidi" w:eastAsia="Calibri" w:hAnsiTheme="majorBidi" w:cstheme="majorBidi"/>
          <w:sz w:val="24"/>
          <w:szCs w:val="24"/>
        </w:rPr>
        <w:t xml:space="preserve"> a closed curve. </w:t>
      </w:r>
    </w:p>
    <w:p w14:paraId="4288BAC1" w14:textId="016F5E05" w:rsidR="00C17D57" w:rsidRPr="00F54576" w:rsidRDefault="00F54576" w:rsidP="00A8505C">
      <w:pPr>
        <w:spacing w:line="360" w:lineRule="auto"/>
        <w:jc w:val="both"/>
        <w:rPr>
          <w:rFonts w:asciiTheme="majorBidi" w:eastAsia="Calibri" w:hAnsiTheme="majorBidi" w:cstheme="majorBidi"/>
          <w:b/>
          <w:bCs/>
          <w:sz w:val="24"/>
          <w:szCs w:val="24"/>
        </w:rPr>
      </w:pPr>
      <w:r>
        <w:rPr>
          <w:rFonts w:asciiTheme="majorBidi" w:hAnsiTheme="majorBidi" w:cstheme="majorBidi"/>
          <w:i/>
          <w:iCs/>
          <w:sz w:val="24"/>
          <w:szCs w:val="24"/>
        </w:rPr>
        <w:t>S</w:t>
      </w:r>
      <w:r w:rsidRPr="00F54576">
        <w:rPr>
          <w:rFonts w:asciiTheme="majorBidi" w:hAnsiTheme="majorBidi" w:cstheme="majorBidi"/>
          <w:i/>
          <w:iCs/>
          <w:sz w:val="24"/>
          <w:szCs w:val="24"/>
        </w:rPr>
        <w:t>tatistical analyses</w:t>
      </w:r>
      <w:r>
        <w:rPr>
          <w:rFonts w:asciiTheme="majorBidi" w:hAnsiTheme="majorBidi" w:cstheme="majorBidi"/>
          <w:i/>
          <w:iCs/>
          <w:sz w:val="24"/>
          <w:szCs w:val="24"/>
        </w:rPr>
        <w:t>.</w:t>
      </w:r>
      <w:r>
        <w:rPr>
          <w:rFonts w:asciiTheme="majorBidi" w:hAnsiTheme="majorBidi" w:cstheme="majorBidi"/>
          <w:sz w:val="24"/>
          <w:szCs w:val="24"/>
        </w:rPr>
        <w:t xml:space="preserve"> </w:t>
      </w:r>
      <w:r w:rsidR="001266C6" w:rsidRPr="001266C6">
        <w:rPr>
          <w:rFonts w:asciiTheme="majorBidi" w:hAnsiTheme="majorBidi" w:cstheme="majorBidi"/>
          <w:sz w:val="24"/>
          <w:szCs w:val="24"/>
          <w:highlight w:val="yellow"/>
        </w:rPr>
        <w:t>XXX</w:t>
      </w:r>
    </w:p>
    <w:p w14:paraId="13E8849C" w14:textId="77777777" w:rsidR="001266C6" w:rsidRDefault="001266C6" w:rsidP="00A8505C">
      <w:pPr>
        <w:spacing w:line="360" w:lineRule="auto"/>
        <w:jc w:val="both"/>
        <w:rPr>
          <w:rFonts w:asciiTheme="majorBidi" w:eastAsia="Calibri" w:hAnsiTheme="majorBidi" w:cstheme="majorBidi"/>
          <w:b/>
          <w:bCs/>
          <w:sz w:val="24"/>
          <w:szCs w:val="24"/>
        </w:rPr>
      </w:pPr>
    </w:p>
    <w:p w14:paraId="0B2E06CF" w14:textId="7FC7EA91" w:rsidR="00A8505C" w:rsidRPr="00E66A2D" w:rsidRDefault="00A8505C" w:rsidP="00A8505C">
      <w:pPr>
        <w:spacing w:line="360" w:lineRule="auto"/>
        <w:jc w:val="both"/>
        <w:rPr>
          <w:rFonts w:asciiTheme="majorBidi" w:eastAsia="Calibri" w:hAnsiTheme="majorBidi" w:cstheme="majorBidi"/>
          <w:b/>
          <w:bCs/>
          <w:sz w:val="24"/>
          <w:szCs w:val="24"/>
        </w:rPr>
      </w:pPr>
      <w:r w:rsidRPr="00E66A2D">
        <w:rPr>
          <w:rFonts w:asciiTheme="majorBidi" w:eastAsia="Calibri" w:hAnsiTheme="majorBidi" w:cstheme="majorBidi"/>
          <w:b/>
          <w:bCs/>
          <w:sz w:val="24"/>
          <w:szCs w:val="24"/>
        </w:rPr>
        <w:t>References</w:t>
      </w:r>
    </w:p>
    <w:bookmarkStart w:id="96" w:name="OLE_LINK10"/>
    <w:bookmarkStart w:id="97" w:name="OLE_LINK11"/>
    <w:bookmarkStart w:id="98" w:name="OLE_LINK9"/>
    <w:p w14:paraId="0C5BD259" w14:textId="77777777" w:rsidR="00547AAE" w:rsidRPr="00547AAE" w:rsidRDefault="00547AAE" w:rsidP="00610702">
      <w:pPr>
        <w:pStyle w:val="EndNoteBibliography"/>
        <w:spacing w:after="0" w:line="276" w:lineRule="auto"/>
        <w:ind w:left="720" w:hanging="720"/>
        <w:rPr>
          <w:sz w:val="24"/>
          <w:szCs w:val="24"/>
        </w:rPr>
      </w:pPr>
      <w:r w:rsidRPr="00547AAE">
        <w:rPr>
          <w:rFonts w:asciiTheme="majorBidi" w:hAnsiTheme="majorBidi" w:cstheme="majorBidi"/>
          <w:color w:val="1F497D" w:themeColor="text2"/>
          <w:sz w:val="24"/>
          <w:szCs w:val="24"/>
        </w:rPr>
        <w:fldChar w:fldCharType="begin"/>
      </w:r>
      <w:r w:rsidRPr="00547AAE">
        <w:rPr>
          <w:rFonts w:asciiTheme="majorBidi" w:hAnsiTheme="majorBidi" w:cstheme="majorBidi"/>
          <w:color w:val="1F497D" w:themeColor="text2"/>
          <w:sz w:val="24"/>
          <w:szCs w:val="24"/>
        </w:rPr>
        <w:instrText xml:space="preserve"> ADDIN EN.REFLIST </w:instrText>
      </w:r>
      <w:r w:rsidRPr="00547AAE">
        <w:rPr>
          <w:rFonts w:asciiTheme="majorBidi" w:hAnsiTheme="majorBidi" w:cstheme="majorBidi"/>
          <w:color w:val="1F497D" w:themeColor="text2"/>
          <w:sz w:val="24"/>
          <w:szCs w:val="24"/>
        </w:rPr>
        <w:fldChar w:fldCharType="separate"/>
      </w:r>
      <w:r w:rsidRPr="00547AAE">
        <w:rPr>
          <w:sz w:val="24"/>
          <w:szCs w:val="24"/>
        </w:rPr>
        <w:t>1</w:t>
      </w:r>
      <w:r w:rsidRPr="00547AAE">
        <w:rPr>
          <w:sz w:val="24"/>
          <w:szCs w:val="24"/>
        </w:rPr>
        <w:tab/>
        <w:t xml:space="preserve">Noton, D. &amp; Stark, L. Scanpaths in eye movements during pattern perception. </w:t>
      </w:r>
      <w:r w:rsidRPr="00547AAE">
        <w:rPr>
          <w:i/>
          <w:sz w:val="24"/>
          <w:szCs w:val="24"/>
        </w:rPr>
        <w:t>Science</w:t>
      </w:r>
      <w:r w:rsidRPr="00547AAE">
        <w:rPr>
          <w:sz w:val="24"/>
          <w:szCs w:val="24"/>
        </w:rPr>
        <w:t xml:space="preserve"> </w:t>
      </w:r>
      <w:r w:rsidRPr="00547AAE">
        <w:rPr>
          <w:b/>
          <w:sz w:val="24"/>
          <w:szCs w:val="24"/>
        </w:rPr>
        <w:t>171</w:t>
      </w:r>
      <w:r w:rsidRPr="00547AAE">
        <w:rPr>
          <w:sz w:val="24"/>
          <w:szCs w:val="24"/>
        </w:rPr>
        <w:t>, 308-311. (1971).</w:t>
      </w:r>
    </w:p>
    <w:p w14:paraId="39A158D4"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2</w:t>
      </w:r>
      <w:r w:rsidRPr="00547AAE">
        <w:rPr>
          <w:sz w:val="24"/>
          <w:szCs w:val="24"/>
        </w:rPr>
        <w:tab/>
        <w:t xml:space="preserve">Steinman, R. M. &amp; Levinson, J. Z. in </w:t>
      </w:r>
      <w:r w:rsidRPr="00547AAE">
        <w:rPr>
          <w:i/>
          <w:sz w:val="24"/>
          <w:szCs w:val="24"/>
        </w:rPr>
        <w:t>Eye Movements and Their Role in Visual and Cognitive Processes</w:t>
      </w:r>
      <w:r w:rsidRPr="00547AAE">
        <w:rPr>
          <w:sz w:val="24"/>
          <w:szCs w:val="24"/>
        </w:rPr>
        <w:t xml:space="preserve">   (ed E. Kowler)  115-212 (Elsevier, 1990).</w:t>
      </w:r>
    </w:p>
    <w:p w14:paraId="7DD99534"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3</w:t>
      </w:r>
      <w:r w:rsidRPr="00547AAE">
        <w:rPr>
          <w:sz w:val="24"/>
          <w:szCs w:val="24"/>
        </w:rPr>
        <w:tab/>
        <w:t xml:space="preserve">Rucci, M. &amp; Victor, J. D. The unsteady eye: an information-processing stage, not a bug. </w:t>
      </w:r>
      <w:r w:rsidRPr="00547AAE">
        <w:rPr>
          <w:i/>
          <w:sz w:val="24"/>
          <w:szCs w:val="24"/>
        </w:rPr>
        <w:t>Trends in Neurosciences</w:t>
      </w:r>
      <w:r w:rsidRPr="00547AAE">
        <w:rPr>
          <w:sz w:val="24"/>
          <w:szCs w:val="24"/>
        </w:rPr>
        <w:t xml:space="preserve"> </w:t>
      </w:r>
      <w:r w:rsidRPr="00547AAE">
        <w:rPr>
          <w:b/>
          <w:sz w:val="24"/>
          <w:szCs w:val="24"/>
        </w:rPr>
        <w:t>38</w:t>
      </w:r>
      <w:r w:rsidRPr="00547AAE">
        <w:rPr>
          <w:sz w:val="24"/>
          <w:szCs w:val="24"/>
        </w:rPr>
        <w:t>, 195-206 (2015).</w:t>
      </w:r>
    </w:p>
    <w:p w14:paraId="1F3DE414"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4</w:t>
      </w:r>
      <w:r w:rsidRPr="00547AAE">
        <w:rPr>
          <w:sz w:val="24"/>
          <w:szCs w:val="24"/>
        </w:rPr>
        <w:tab/>
        <w:t xml:space="preserve">Pitkow, X., Sompolinsky, H. &amp; Meister, M. A neural computation for visual acuity in the presence of eye movements. </w:t>
      </w:r>
      <w:r w:rsidRPr="00547AAE">
        <w:rPr>
          <w:i/>
          <w:sz w:val="24"/>
          <w:szCs w:val="24"/>
        </w:rPr>
        <w:t>PLoS Biol</w:t>
      </w:r>
      <w:r w:rsidRPr="00547AAE">
        <w:rPr>
          <w:sz w:val="24"/>
          <w:szCs w:val="24"/>
        </w:rPr>
        <w:t xml:space="preserve"> </w:t>
      </w:r>
      <w:r w:rsidRPr="00547AAE">
        <w:rPr>
          <w:b/>
          <w:sz w:val="24"/>
          <w:szCs w:val="24"/>
        </w:rPr>
        <w:t>5</w:t>
      </w:r>
      <w:r w:rsidRPr="00547AAE">
        <w:rPr>
          <w:sz w:val="24"/>
          <w:szCs w:val="24"/>
        </w:rPr>
        <w:t>, e331 (2007).</w:t>
      </w:r>
    </w:p>
    <w:p w14:paraId="2463943B"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5</w:t>
      </w:r>
      <w:r w:rsidRPr="00547AAE">
        <w:rPr>
          <w:sz w:val="24"/>
          <w:szCs w:val="24"/>
        </w:rPr>
        <w:tab/>
        <w:t xml:space="preserve">Schütz, A. C., Braun, D. I. &amp; Gegenfurtner, K. R. Eye movements and perception: A selective review. </w:t>
      </w:r>
      <w:r w:rsidRPr="00547AAE">
        <w:rPr>
          <w:i/>
          <w:sz w:val="24"/>
          <w:szCs w:val="24"/>
        </w:rPr>
        <w:t>Journal of vision</w:t>
      </w:r>
      <w:r w:rsidRPr="00547AAE">
        <w:rPr>
          <w:sz w:val="24"/>
          <w:szCs w:val="24"/>
        </w:rPr>
        <w:t xml:space="preserve"> </w:t>
      </w:r>
      <w:r w:rsidRPr="00547AAE">
        <w:rPr>
          <w:b/>
          <w:sz w:val="24"/>
          <w:szCs w:val="24"/>
        </w:rPr>
        <w:t>11</w:t>
      </w:r>
      <w:r w:rsidRPr="00547AAE">
        <w:rPr>
          <w:sz w:val="24"/>
          <w:szCs w:val="24"/>
        </w:rPr>
        <w:t>, 9-9 (2011).</w:t>
      </w:r>
    </w:p>
    <w:p w14:paraId="1B3A616B"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6</w:t>
      </w:r>
      <w:r w:rsidRPr="00547AAE">
        <w:rPr>
          <w:sz w:val="24"/>
          <w:szCs w:val="24"/>
        </w:rPr>
        <w:tab/>
        <w:t xml:space="preserve">Marken, R. S. You say you had a revolution: Methodological foundations of closed-loop psychology. </w:t>
      </w:r>
      <w:r w:rsidRPr="00547AAE">
        <w:rPr>
          <w:i/>
          <w:sz w:val="24"/>
          <w:szCs w:val="24"/>
        </w:rPr>
        <w:t>Review of General Psychology</w:t>
      </w:r>
      <w:r w:rsidRPr="00547AAE">
        <w:rPr>
          <w:sz w:val="24"/>
          <w:szCs w:val="24"/>
        </w:rPr>
        <w:t xml:space="preserve"> </w:t>
      </w:r>
      <w:r w:rsidRPr="00547AAE">
        <w:rPr>
          <w:b/>
          <w:sz w:val="24"/>
          <w:szCs w:val="24"/>
        </w:rPr>
        <w:t>13</w:t>
      </w:r>
      <w:r w:rsidRPr="00547AAE">
        <w:rPr>
          <w:sz w:val="24"/>
          <w:szCs w:val="24"/>
        </w:rPr>
        <w:t>, 137 (2009).</w:t>
      </w:r>
    </w:p>
    <w:p w14:paraId="29B81260"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7</w:t>
      </w:r>
      <w:r w:rsidRPr="00547AAE">
        <w:rPr>
          <w:sz w:val="24"/>
          <w:szCs w:val="24"/>
        </w:rPr>
        <w:tab/>
        <w:t xml:space="preserve">Ahissar, E. &amp; Assa, E. Perception as a closed-loop convergence process. </w:t>
      </w:r>
      <w:r w:rsidRPr="00547AAE">
        <w:rPr>
          <w:i/>
          <w:sz w:val="24"/>
          <w:szCs w:val="24"/>
        </w:rPr>
        <w:t>eLife</w:t>
      </w:r>
      <w:r w:rsidRPr="00547AAE">
        <w:rPr>
          <w:sz w:val="24"/>
          <w:szCs w:val="24"/>
        </w:rPr>
        <w:t xml:space="preserve"> </w:t>
      </w:r>
      <w:r w:rsidRPr="00547AAE">
        <w:rPr>
          <w:b/>
          <w:sz w:val="24"/>
          <w:szCs w:val="24"/>
        </w:rPr>
        <w:t>5</w:t>
      </w:r>
      <w:r w:rsidRPr="00547AAE">
        <w:rPr>
          <w:sz w:val="24"/>
          <w:szCs w:val="24"/>
        </w:rPr>
        <w:t>, e12830 (2016).</w:t>
      </w:r>
    </w:p>
    <w:p w14:paraId="15A5B1D0"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8</w:t>
      </w:r>
      <w:r w:rsidRPr="00547AAE">
        <w:rPr>
          <w:sz w:val="24"/>
          <w:szCs w:val="24"/>
        </w:rPr>
        <w:tab/>
        <w:t xml:space="preserve">Buckley, C. L. &amp; Toyoizumi, T. A theory of how active behavior stabilises neural activity: Neural gain modulation by closed-loop environmental feedback. </w:t>
      </w:r>
      <w:r w:rsidRPr="00547AAE">
        <w:rPr>
          <w:i/>
          <w:sz w:val="24"/>
          <w:szCs w:val="24"/>
        </w:rPr>
        <w:t>PLoS computational biology</w:t>
      </w:r>
      <w:r w:rsidRPr="00547AAE">
        <w:rPr>
          <w:sz w:val="24"/>
          <w:szCs w:val="24"/>
        </w:rPr>
        <w:t xml:space="preserve"> </w:t>
      </w:r>
      <w:r w:rsidRPr="00547AAE">
        <w:rPr>
          <w:b/>
          <w:sz w:val="24"/>
          <w:szCs w:val="24"/>
        </w:rPr>
        <w:t>14</w:t>
      </w:r>
      <w:r w:rsidRPr="00547AAE">
        <w:rPr>
          <w:sz w:val="24"/>
          <w:szCs w:val="24"/>
        </w:rPr>
        <w:t>, e1005926 (2018).</w:t>
      </w:r>
    </w:p>
    <w:p w14:paraId="10A3303D"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9</w:t>
      </w:r>
      <w:r w:rsidRPr="00547AAE">
        <w:rPr>
          <w:sz w:val="24"/>
          <w:szCs w:val="24"/>
        </w:rPr>
        <w:tab/>
        <w:t xml:space="preserve">Ahissar, E. &amp; Arieli, A. Figuring space by time. </w:t>
      </w:r>
      <w:r w:rsidRPr="00547AAE">
        <w:rPr>
          <w:i/>
          <w:sz w:val="24"/>
          <w:szCs w:val="24"/>
        </w:rPr>
        <w:t>Neuron</w:t>
      </w:r>
      <w:r w:rsidRPr="00547AAE">
        <w:rPr>
          <w:sz w:val="24"/>
          <w:szCs w:val="24"/>
        </w:rPr>
        <w:t xml:space="preserve"> </w:t>
      </w:r>
      <w:r w:rsidRPr="00547AAE">
        <w:rPr>
          <w:b/>
          <w:sz w:val="24"/>
          <w:szCs w:val="24"/>
        </w:rPr>
        <w:t>32</w:t>
      </w:r>
      <w:r w:rsidRPr="00547AAE">
        <w:rPr>
          <w:sz w:val="24"/>
          <w:szCs w:val="24"/>
        </w:rPr>
        <w:t>, 185-201 (2001).</w:t>
      </w:r>
    </w:p>
    <w:p w14:paraId="5F7E4610"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10</w:t>
      </w:r>
      <w:r w:rsidRPr="00547AAE">
        <w:rPr>
          <w:sz w:val="24"/>
          <w:szCs w:val="24"/>
        </w:rPr>
        <w:tab/>
        <w:t xml:space="preserve">Gao, X., Yan, H. &amp; Sun, H.-j. Modulation of microsaccade rate by task difficulty revealed through between-and within-trial comparisons. </w:t>
      </w:r>
      <w:r w:rsidRPr="00547AAE">
        <w:rPr>
          <w:i/>
          <w:sz w:val="24"/>
          <w:szCs w:val="24"/>
        </w:rPr>
        <w:t>Journal of vision</w:t>
      </w:r>
      <w:r w:rsidRPr="00547AAE">
        <w:rPr>
          <w:sz w:val="24"/>
          <w:szCs w:val="24"/>
        </w:rPr>
        <w:t xml:space="preserve"> </w:t>
      </w:r>
      <w:r w:rsidRPr="00547AAE">
        <w:rPr>
          <w:b/>
          <w:sz w:val="24"/>
          <w:szCs w:val="24"/>
        </w:rPr>
        <w:t>15</w:t>
      </w:r>
      <w:r w:rsidRPr="00547AAE">
        <w:rPr>
          <w:sz w:val="24"/>
          <w:szCs w:val="24"/>
        </w:rPr>
        <w:t>, 3-3 (2015).</w:t>
      </w:r>
    </w:p>
    <w:p w14:paraId="0A52AC9B"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11</w:t>
      </w:r>
      <w:r w:rsidRPr="00547AAE">
        <w:rPr>
          <w:sz w:val="24"/>
          <w:szCs w:val="24"/>
        </w:rPr>
        <w:tab/>
        <w:t xml:space="preserve">Ahissar, E., Ozana, S. &amp; Arieli, A. 1-D Vision: Encoding of Eye Movements by Simple Receptive Fields. </w:t>
      </w:r>
      <w:r w:rsidRPr="00547AAE">
        <w:rPr>
          <w:i/>
          <w:sz w:val="24"/>
          <w:szCs w:val="24"/>
        </w:rPr>
        <w:t>Perception</w:t>
      </w:r>
      <w:r w:rsidRPr="00547AAE">
        <w:rPr>
          <w:sz w:val="24"/>
          <w:szCs w:val="24"/>
        </w:rPr>
        <w:t xml:space="preserve"> </w:t>
      </w:r>
      <w:r w:rsidRPr="00547AAE">
        <w:rPr>
          <w:b/>
          <w:sz w:val="24"/>
          <w:szCs w:val="24"/>
        </w:rPr>
        <w:t>44</w:t>
      </w:r>
      <w:r w:rsidRPr="00547AAE">
        <w:rPr>
          <w:sz w:val="24"/>
          <w:szCs w:val="24"/>
        </w:rPr>
        <w:t>, 986-994 (2015).</w:t>
      </w:r>
    </w:p>
    <w:p w14:paraId="20B47327"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12</w:t>
      </w:r>
      <w:r w:rsidRPr="00547AAE">
        <w:rPr>
          <w:sz w:val="24"/>
          <w:szCs w:val="24"/>
        </w:rPr>
        <w:tab/>
        <w:t xml:space="preserve">Fang, Y., Gill, C., Poletti, M. &amp; Rucci, M. Monocular microsaccades: Do they really occur? </w:t>
      </w:r>
      <w:r w:rsidRPr="00547AAE">
        <w:rPr>
          <w:i/>
          <w:sz w:val="24"/>
          <w:szCs w:val="24"/>
        </w:rPr>
        <w:t>Journal of vision</w:t>
      </w:r>
      <w:r w:rsidRPr="00547AAE">
        <w:rPr>
          <w:sz w:val="24"/>
          <w:szCs w:val="24"/>
        </w:rPr>
        <w:t xml:space="preserve"> </w:t>
      </w:r>
      <w:r w:rsidRPr="00547AAE">
        <w:rPr>
          <w:b/>
          <w:sz w:val="24"/>
          <w:szCs w:val="24"/>
        </w:rPr>
        <w:t>18</w:t>
      </w:r>
      <w:r w:rsidRPr="00547AAE">
        <w:rPr>
          <w:sz w:val="24"/>
          <w:szCs w:val="24"/>
        </w:rPr>
        <w:t>, 1-14 (2018).</w:t>
      </w:r>
    </w:p>
    <w:p w14:paraId="45B26587"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lastRenderedPageBreak/>
        <w:t>13</w:t>
      </w:r>
      <w:r w:rsidRPr="00547AAE">
        <w:rPr>
          <w:sz w:val="24"/>
          <w:szCs w:val="24"/>
        </w:rPr>
        <w:tab/>
        <w:t xml:space="preserve">Itti, L. &amp; Koch, C. Computational modelling of visual attention. </w:t>
      </w:r>
      <w:r w:rsidRPr="00547AAE">
        <w:rPr>
          <w:i/>
          <w:sz w:val="24"/>
          <w:szCs w:val="24"/>
        </w:rPr>
        <w:t>Nature reviews neuroscience</w:t>
      </w:r>
      <w:r w:rsidRPr="00547AAE">
        <w:rPr>
          <w:sz w:val="24"/>
          <w:szCs w:val="24"/>
        </w:rPr>
        <w:t xml:space="preserve"> </w:t>
      </w:r>
      <w:r w:rsidRPr="00547AAE">
        <w:rPr>
          <w:b/>
          <w:sz w:val="24"/>
          <w:szCs w:val="24"/>
        </w:rPr>
        <w:t>2</w:t>
      </w:r>
      <w:r w:rsidRPr="00547AAE">
        <w:rPr>
          <w:sz w:val="24"/>
          <w:szCs w:val="24"/>
        </w:rPr>
        <w:t>, 194-203 (2001).</w:t>
      </w:r>
    </w:p>
    <w:p w14:paraId="67EDB505"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14</w:t>
      </w:r>
      <w:r w:rsidRPr="00547AAE">
        <w:rPr>
          <w:sz w:val="24"/>
          <w:szCs w:val="24"/>
        </w:rPr>
        <w:tab/>
        <w:t xml:space="preserve">Cherici, C., Kuang, X., Poletti, M. &amp; Rucci, M. Precision of sustained fixation in trained and untrained observers. </w:t>
      </w:r>
      <w:r w:rsidRPr="00547AAE">
        <w:rPr>
          <w:i/>
          <w:sz w:val="24"/>
          <w:szCs w:val="24"/>
        </w:rPr>
        <w:t>Journal of vision</w:t>
      </w:r>
      <w:r w:rsidRPr="00547AAE">
        <w:rPr>
          <w:sz w:val="24"/>
          <w:szCs w:val="24"/>
        </w:rPr>
        <w:t xml:space="preserve"> </w:t>
      </w:r>
      <w:r w:rsidRPr="00547AAE">
        <w:rPr>
          <w:b/>
          <w:sz w:val="24"/>
          <w:szCs w:val="24"/>
        </w:rPr>
        <w:t>12</w:t>
      </w:r>
      <w:r w:rsidRPr="00547AAE">
        <w:rPr>
          <w:sz w:val="24"/>
          <w:szCs w:val="24"/>
        </w:rPr>
        <w:t>, 31 (2012).</w:t>
      </w:r>
    </w:p>
    <w:p w14:paraId="25467DE0"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15</w:t>
      </w:r>
      <w:r w:rsidRPr="00547AAE">
        <w:rPr>
          <w:sz w:val="24"/>
          <w:szCs w:val="24"/>
        </w:rPr>
        <w:tab/>
        <w:t xml:space="preserve">Martinez-Conde, S., Macknik, S. L. &amp; Hubel, D. H. The role of fixational eye movements in visual perception. </w:t>
      </w:r>
      <w:r w:rsidRPr="00547AAE">
        <w:rPr>
          <w:i/>
          <w:sz w:val="24"/>
          <w:szCs w:val="24"/>
        </w:rPr>
        <w:t>nature reviews neuroscience</w:t>
      </w:r>
      <w:r w:rsidRPr="00547AAE">
        <w:rPr>
          <w:sz w:val="24"/>
          <w:szCs w:val="24"/>
        </w:rPr>
        <w:t xml:space="preserve"> </w:t>
      </w:r>
      <w:r w:rsidRPr="00547AAE">
        <w:rPr>
          <w:b/>
          <w:sz w:val="24"/>
          <w:szCs w:val="24"/>
        </w:rPr>
        <w:t>5</w:t>
      </w:r>
      <w:r w:rsidRPr="00547AAE">
        <w:rPr>
          <w:sz w:val="24"/>
          <w:szCs w:val="24"/>
        </w:rPr>
        <w:t>, 229-240 (2004).</w:t>
      </w:r>
    </w:p>
    <w:p w14:paraId="1C57B3EC"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16</w:t>
      </w:r>
      <w:r w:rsidRPr="00547AAE">
        <w:rPr>
          <w:sz w:val="24"/>
          <w:szCs w:val="24"/>
        </w:rPr>
        <w:tab/>
        <w:t xml:space="preserve">Ahissar, E., Arieli, A., Fried, M. &amp; Bonneh, Y. On the possible roles of microsaccades and drifts in visual perception. </w:t>
      </w:r>
      <w:r w:rsidRPr="00547AAE">
        <w:rPr>
          <w:i/>
          <w:sz w:val="24"/>
          <w:szCs w:val="24"/>
        </w:rPr>
        <w:t>Vision research</w:t>
      </w:r>
      <w:r w:rsidRPr="00547AAE">
        <w:rPr>
          <w:sz w:val="24"/>
          <w:szCs w:val="24"/>
        </w:rPr>
        <w:t xml:space="preserve"> </w:t>
      </w:r>
      <w:r w:rsidRPr="00547AAE">
        <w:rPr>
          <w:b/>
          <w:sz w:val="24"/>
          <w:szCs w:val="24"/>
        </w:rPr>
        <w:t>118</w:t>
      </w:r>
      <w:r w:rsidRPr="00547AAE">
        <w:rPr>
          <w:sz w:val="24"/>
          <w:szCs w:val="24"/>
        </w:rPr>
        <w:t>, 25-30 (2014).</w:t>
      </w:r>
    </w:p>
    <w:p w14:paraId="6B9E2B64"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17</w:t>
      </w:r>
      <w:r w:rsidRPr="00547AAE">
        <w:rPr>
          <w:sz w:val="24"/>
          <w:szCs w:val="24"/>
        </w:rPr>
        <w:tab/>
        <w:t xml:space="preserve">Herrmann, C. J., Metzler, R. &amp; Engbert, R. A self-avoiding walk with neural delays as a model of fixational eye movements. </w:t>
      </w:r>
      <w:r w:rsidRPr="00547AAE">
        <w:rPr>
          <w:i/>
          <w:sz w:val="24"/>
          <w:szCs w:val="24"/>
        </w:rPr>
        <w:t>Scientific Reports</w:t>
      </w:r>
      <w:r w:rsidRPr="00547AAE">
        <w:rPr>
          <w:sz w:val="24"/>
          <w:szCs w:val="24"/>
        </w:rPr>
        <w:t xml:space="preserve"> </w:t>
      </w:r>
      <w:r w:rsidRPr="00547AAE">
        <w:rPr>
          <w:b/>
          <w:sz w:val="24"/>
          <w:szCs w:val="24"/>
        </w:rPr>
        <w:t>7</w:t>
      </w:r>
      <w:r w:rsidRPr="00547AAE">
        <w:rPr>
          <w:sz w:val="24"/>
          <w:szCs w:val="24"/>
        </w:rPr>
        <w:t>, 12958 (2017).</w:t>
      </w:r>
    </w:p>
    <w:p w14:paraId="2DF3802F"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18</w:t>
      </w:r>
      <w:r w:rsidRPr="00547AAE">
        <w:rPr>
          <w:sz w:val="24"/>
          <w:szCs w:val="24"/>
        </w:rPr>
        <w:tab/>
        <w:t xml:space="preserve">Kagan, I. Active vision: fixational eye movements help seeing space in time. </w:t>
      </w:r>
      <w:r w:rsidRPr="00547AAE">
        <w:rPr>
          <w:i/>
          <w:sz w:val="24"/>
          <w:szCs w:val="24"/>
        </w:rPr>
        <w:t>Current biology : CB</w:t>
      </w:r>
      <w:r w:rsidRPr="00547AAE">
        <w:rPr>
          <w:sz w:val="24"/>
          <w:szCs w:val="24"/>
        </w:rPr>
        <w:t xml:space="preserve"> </w:t>
      </w:r>
      <w:r w:rsidRPr="00547AAE">
        <w:rPr>
          <w:b/>
          <w:sz w:val="24"/>
          <w:szCs w:val="24"/>
        </w:rPr>
        <w:t>22</w:t>
      </w:r>
      <w:r w:rsidRPr="00547AAE">
        <w:rPr>
          <w:sz w:val="24"/>
          <w:szCs w:val="24"/>
        </w:rPr>
        <w:t>, R186-188 (2012).</w:t>
      </w:r>
    </w:p>
    <w:p w14:paraId="71895148"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19</w:t>
      </w:r>
      <w:r w:rsidRPr="00547AAE">
        <w:rPr>
          <w:sz w:val="24"/>
          <w:szCs w:val="24"/>
        </w:rPr>
        <w:tab/>
        <w:t xml:space="preserve">Kuang, X., Poletti, M., Victor, J. D. &amp; Rucci, M. Temporal encoding of spatial information during active visual fixation. </w:t>
      </w:r>
      <w:r w:rsidRPr="00547AAE">
        <w:rPr>
          <w:i/>
          <w:sz w:val="24"/>
          <w:szCs w:val="24"/>
        </w:rPr>
        <w:t>Current biology : CB</w:t>
      </w:r>
      <w:r w:rsidRPr="00547AAE">
        <w:rPr>
          <w:sz w:val="24"/>
          <w:szCs w:val="24"/>
        </w:rPr>
        <w:t xml:space="preserve"> </w:t>
      </w:r>
      <w:r w:rsidRPr="00547AAE">
        <w:rPr>
          <w:b/>
          <w:sz w:val="24"/>
          <w:szCs w:val="24"/>
        </w:rPr>
        <w:t>22</w:t>
      </w:r>
      <w:r w:rsidRPr="00547AAE">
        <w:rPr>
          <w:sz w:val="24"/>
          <w:szCs w:val="24"/>
        </w:rPr>
        <w:t>, 510-514 (2012).</w:t>
      </w:r>
    </w:p>
    <w:p w14:paraId="3C001890"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20</w:t>
      </w:r>
      <w:r w:rsidRPr="00547AAE">
        <w:rPr>
          <w:sz w:val="24"/>
          <w:szCs w:val="24"/>
        </w:rPr>
        <w:tab/>
        <w:t xml:space="preserve">Ahissar, E. Temporal-code to rate-code conversion by neuronal phase-locked loops. </w:t>
      </w:r>
      <w:r w:rsidRPr="00547AAE">
        <w:rPr>
          <w:i/>
          <w:sz w:val="24"/>
          <w:szCs w:val="24"/>
        </w:rPr>
        <w:t>Neural Comput.</w:t>
      </w:r>
      <w:r w:rsidRPr="00547AAE">
        <w:rPr>
          <w:sz w:val="24"/>
          <w:szCs w:val="24"/>
        </w:rPr>
        <w:t xml:space="preserve"> </w:t>
      </w:r>
      <w:r w:rsidRPr="00547AAE">
        <w:rPr>
          <w:b/>
          <w:sz w:val="24"/>
          <w:szCs w:val="24"/>
        </w:rPr>
        <w:t>10</w:t>
      </w:r>
      <w:r w:rsidRPr="00547AAE">
        <w:rPr>
          <w:sz w:val="24"/>
          <w:szCs w:val="24"/>
        </w:rPr>
        <w:t>, 597-650 (1998).</w:t>
      </w:r>
    </w:p>
    <w:p w14:paraId="6ABB2B3F"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21</w:t>
      </w:r>
      <w:r w:rsidRPr="00547AAE">
        <w:rPr>
          <w:sz w:val="24"/>
          <w:szCs w:val="24"/>
        </w:rPr>
        <w:tab/>
        <w:t xml:space="preserve">Ahissar, E. &amp; Arieli, A. Seeing via miniature eye movements: A dynamic hypothesis for vision. </w:t>
      </w:r>
      <w:r w:rsidRPr="00547AAE">
        <w:rPr>
          <w:i/>
          <w:sz w:val="24"/>
          <w:szCs w:val="24"/>
        </w:rPr>
        <w:t>Frontiers in Computational Neuroscience</w:t>
      </w:r>
      <w:r w:rsidRPr="00547AAE">
        <w:rPr>
          <w:sz w:val="24"/>
          <w:szCs w:val="24"/>
        </w:rPr>
        <w:t xml:space="preserve"> </w:t>
      </w:r>
      <w:r w:rsidRPr="00547AAE">
        <w:rPr>
          <w:b/>
          <w:sz w:val="24"/>
          <w:szCs w:val="24"/>
        </w:rPr>
        <w:t>6</w:t>
      </w:r>
      <w:r w:rsidRPr="00547AAE">
        <w:rPr>
          <w:sz w:val="24"/>
          <w:szCs w:val="24"/>
        </w:rPr>
        <w:t>, 89 (2012).</w:t>
      </w:r>
    </w:p>
    <w:p w14:paraId="2976EF0C"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22</w:t>
      </w:r>
      <w:r w:rsidRPr="00547AAE">
        <w:rPr>
          <w:sz w:val="24"/>
          <w:szCs w:val="24"/>
        </w:rPr>
        <w:tab/>
        <w:t xml:space="preserve">Yarbus, A. L. </w:t>
      </w:r>
      <w:r w:rsidRPr="00547AAE">
        <w:rPr>
          <w:i/>
          <w:sz w:val="24"/>
          <w:szCs w:val="24"/>
        </w:rPr>
        <w:t>Eye Movements and Vision</w:t>
      </w:r>
      <w:r w:rsidRPr="00547AAE">
        <w:rPr>
          <w:sz w:val="24"/>
          <w:szCs w:val="24"/>
        </w:rPr>
        <w:t>.  (Plenum, 1967).</w:t>
      </w:r>
    </w:p>
    <w:p w14:paraId="52BD6D0F"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23</w:t>
      </w:r>
      <w:r w:rsidRPr="00547AAE">
        <w:rPr>
          <w:sz w:val="24"/>
          <w:szCs w:val="24"/>
        </w:rPr>
        <w:tab/>
        <w:t xml:space="preserve">McPeek, R. M. &amp; Keller, E. L. Saccade target selection in the superior colliculus during a visual search task. </w:t>
      </w:r>
      <w:r w:rsidRPr="00547AAE">
        <w:rPr>
          <w:i/>
          <w:sz w:val="24"/>
          <w:szCs w:val="24"/>
        </w:rPr>
        <w:t>Journal of neurophysiology</w:t>
      </w:r>
      <w:r w:rsidRPr="00547AAE">
        <w:rPr>
          <w:sz w:val="24"/>
          <w:szCs w:val="24"/>
        </w:rPr>
        <w:t xml:space="preserve"> </w:t>
      </w:r>
      <w:r w:rsidRPr="00547AAE">
        <w:rPr>
          <w:b/>
          <w:sz w:val="24"/>
          <w:szCs w:val="24"/>
        </w:rPr>
        <w:t>88</w:t>
      </w:r>
      <w:r w:rsidRPr="00547AAE">
        <w:rPr>
          <w:sz w:val="24"/>
          <w:szCs w:val="24"/>
        </w:rPr>
        <w:t>, 2019-2034 (2002).</w:t>
      </w:r>
    </w:p>
    <w:p w14:paraId="480DC026"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24</w:t>
      </w:r>
      <w:r w:rsidRPr="00547AAE">
        <w:rPr>
          <w:sz w:val="24"/>
          <w:szCs w:val="24"/>
        </w:rPr>
        <w:tab/>
        <w:t xml:space="preserve">Findlay, J. M. &amp; Brown, V. Eye scanning of multi-element displays: II. Saccade planning. </w:t>
      </w:r>
      <w:r w:rsidRPr="00547AAE">
        <w:rPr>
          <w:i/>
          <w:sz w:val="24"/>
          <w:szCs w:val="24"/>
        </w:rPr>
        <w:t>Vision research</w:t>
      </w:r>
      <w:r w:rsidRPr="00547AAE">
        <w:rPr>
          <w:sz w:val="24"/>
          <w:szCs w:val="24"/>
        </w:rPr>
        <w:t xml:space="preserve"> </w:t>
      </w:r>
      <w:r w:rsidRPr="00547AAE">
        <w:rPr>
          <w:b/>
          <w:sz w:val="24"/>
          <w:szCs w:val="24"/>
        </w:rPr>
        <w:t>46</w:t>
      </w:r>
      <w:r w:rsidRPr="00547AAE">
        <w:rPr>
          <w:sz w:val="24"/>
          <w:szCs w:val="24"/>
        </w:rPr>
        <w:t>, 216-227 (2006).</w:t>
      </w:r>
    </w:p>
    <w:p w14:paraId="52915AA1"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25</w:t>
      </w:r>
      <w:r w:rsidRPr="00547AAE">
        <w:rPr>
          <w:sz w:val="24"/>
          <w:szCs w:val="24"/>
        </w:rPr>
        <w:tab/>
        <w:t xml:space="preserve">Ko, H. K., Poletti, M. &amp; Rucci, M. Microsaccades precisely relocate gaze in a high visual acuity task. </w:t>
      </w:r>
      <w:r w:rsidRPr="00547AAE">
        <w:rPr>
          <w:i/>
          <w:sz w:val="24"/>
          <w:szCs w:val="24"/>
        </w:rPr>
        <w:t>Nature neuroscience</w:t>
      </w:r>
      <w:r w:rsidRPr="00547AAE">
        <w:rPr>
          <w:sz w:val="24"/>
          <w:szCs w:val="24"/>
        </w:rPr>
        <w:t xml:space="preserve"> </w:t>
      </w:r>
      <w:r w:rsidRPr="00547AAE">
        <w:rPr>
          <w:b/>
          <w:sz w:val="24"/>
          <w:szCs w:val="24"/>
        </w:rPr>
        <w:t>13</w:t>
      </w:r>
      <w:r w:rsidRPr="00547AAE">
        <w:rPr>
          <w:sz w:val="24"/>
          <w:szCs w:val="24"/>
        </w:rPr>
        <w:t>, 1549-1553 (2010).</w:t>
      </w:r>
    </w:p>
    <w:p w14:paraId="2D4EB0C0" w14:textId="77777777" w:rsidR="00547AAE" w:rsidRPr="00547AAE" w:rsidRDefault="00547AAE" w:rsidP="00610702">
      <w:pPr>
        <w:pStyle w:val="EndNoteBibliography"/>
        <w:spacing w:line="276" w:lineRule="auto"/>
        <w:ind w:left="720" w:hanging="720"/>
        <w:rPr>
          <w:sz w:val="24"/>
          <w:szCs w:val="24"/>
        </w:rPr>
      </w:pPr>
      <w:r w:rsidRPr="00547AAE">
        <w:rPr>
          <w:sz w:val="24"/>
          <w:szCs w:val="24"/>
        </w:rPr>
        <w:t>26</w:t>
      </w:r>
      <w:r w:rsidRPr="00547AAE">
        <w:rPr>
          <w:sz w:val="24"/>
          <w:szCs w:val="24"/>
        </w:rPr>
        <w:tab/>
        <w:t>Bonneh, Y. S.</w:t>
      </w:r>
      <w:r w:rsidRPr="00547AAE">
        <w:rPr>
          <w:i/>
          <w:sz w:val="24"/>
          <w:szCs w:val="24"/>
        </w:rPr>
        <w:t xml:space="preserve"> et al.</w:t>
      </w:r>
      <w:r w:rsidRPr="00547AAE">
        <w:rPr>
          <w:sz w:val="24"/>
          <w:szCs w:val="24"/>
        </w:rPr>
        <w:t xml:space="preserve"> Motion-induced blindness and microsaccades: cause and effect. </w:t>
      </w:r>
      <w:r w:rsidRPr="00547AAE">
        <w:rPr>
          <w:i/>
          <w:sz w:val="24"/>
          <w:szCs w:val="24"/>
        </w:rPr>
        <w:t>Journal of vision</w:t>
      </w:r>
      <w:r w:rsidRPr="00547AAE">
        <w:rPr>
          <w:sz w:val="24"/>
          <w:szCs w:val="24"/>
        </w:rPr>
        <w:t xml:space="preserve"> </w:t>
      </w:r>
      <w:r w:rsidRPr="00547AAE">
        <w:rPr>
          <w:b/>
          <w:sz w:val="24"/>
          <w:szCs w:val="24"/>
        </w:rPr>
        <w:t>10</w:t>
      </w:r>
      <w:r w:rsidRPr="00547AAE">
        <w:rPr>
          <w:sz w:val="24"/>
          <w:szCs w:val="24"/>
        </w:rPr>
        <w:t>, 22 (2010).</w:t>
      </w:r>
    </w:p>
    <w:p w14:paraId="577ACA88" w14:textId="77777777" w:rsidR="00610702" w:rsidRDefault="00547AAE" w:rsidP="00610702">
      <w:pPr>
        <w:jc w:val="both"/>
        <w:rPr>
          <w:rFonts w:asciiTheme="majorBidi" w:hAnsiTheme="majorBidi" w:cstheme="majorBidi"/>
          <w:color w:val="1F497D" w:themeColor="text2"/>
          <w:sz w:val="24"/>
          <w:szCs w:val="24"/>
        </w:rPr>
      </w:pPr>
      <w:r w:rsidRPr="00547AAE">
        <w:rPr>
          <w:rFonts w:asciiTheme="majorBidi" w:hAnsiTheme="majorBidi" w:cstheme="majorBidi"/>
          <w:color w:val="1F497D" w:themeColor="text2"/>
          <w:sz w:val="24"/>
          <w:szCs w:val="24"/>
        </w:rPr>
        <w:fldChar w:fldCharType="end"/>
      </w:r>
    </w:p>
    <w:p w14:paraId="20E04CFF" w14:textId="5A341363" w:rsidR="00936EFD" w:rsidRPr="00936EFD" w:rsidRDefault="00936EFD" w:rsidP="00610702">
      <w:pPr>
        <w:jc w:val="both"/>
        <w:rPr>
          <w:rFonts w:asciiTheme="majorBidi" w:hAnsiTheme="majorBidi" w:cstheme="majorBidi"/>
          <w:sz w:val="24"/>
          <w:szCs w:val="24"/>
        </w:rPr>
      </w:pPr>
      <w:r w:rsidRPr="00936EFD">
        <w:rPr>
          <w:rFonts w:asciiTheme="majorBidi" w:hAnsiTheme="majorBidi" w:cstheme="majorBidi"/>
          <w:b/>
          <w:bCs/>
          <w:sz w:val="24"/>
          <w:szCs w:val="24"/>
        </w:rPr>
        <w:t>Acknowledgements</w:t>
      </w:r>
      <w:r w:rsidRPr="00936EFD">
        <w:rPr>
          <w:rFonts w:asciiTheme="majorBidi" w:hAnsiTheme="majorBidi" w:cstheme="majorBidi"/>
          <w:sz w:val="24"/>
          <w:szCs w:val="24"/>
        </w:rPr>
        <w:t xml:space="preserve">. </w:t>
      </w:r>
      <w:r>
        <w:rPr>
          <w:rFonts w:asciiTheme="majorBidi" w:hAnsiTheme="majorBidi" w:cstheme="majorBidi"/>
          <w:sz w:val="24"/>
          <w:szCs w:val="24"/>
        </w:rPr>
        <w:t xml:space="preserve">We thank </w:t>
      </w:r>
      <w:r w:rsidRPr="00936EFD">
        <w:rPr>
          <w:rFonts w:asciiTheme="majorBidi" w:hAnsiTheme="majorBidi" w:cstheme="majorBidi"/>
          <w:sz w:val="24"/>
          <w:szCs w:val="24"/>
          <w:highlight w:val="yellow"/>
        </w:rPr>
        <w:t>XX</w:t>
      </w:r>
      <w:r>
        <w:rPr>
          <w:rFonts w:asciiTheme="majorBidi" w:hAnsiTheme="majorBidi" w:cstheme="majorBidi"/>
          <w:sz w:val="24"/>
          <w:szCs w:val="24"/>
        </w:rPr>
        <w:t xml:space="preserve"> for commenting on earlier versions of the manuscript. </w:t>
      </w:r>
      <w:r w:rsidRPr="00936EFD">
        <w:rPr>
          <w:rFonts w:asciiTheme="majorBidi" w:hAnsiTheme="majorBidi" w:cstheme="majorBidi"/>
          <w:sz w:val="24"/>
          <w:szCs w:val="24"/>
        </w:rPr>
        <w:t>This research was supported by the Israel Science Foundation (grant No. 1127/14)</w:t>
      </w:r>
      <w:r w:rsidR="001266C6">
        <w:rPr>
          <w:rFonts w:asciiTheme="majorBidi" w:hAnsiTheme="majorBidi" w:cstheme="majorBidi"/>
          <w:sz w:val="24"/>
          <w:szCs w:val="24"/>
        </w:rPr>
        <w:t xml:space="preserve">, </w:t>
      </w:r>
      <w:r w:rsidR="001266C6" w:rsidRPr="001266C6">
        <w:rPr>
          <w:rFonts w:asciiTheme="majorBidi" w:hAnsiTheme="majorBidi" w:cstheme="majorBidi"/>
          <w:sz w:val="24"/>
          <w:szCs w:val="24"/>
          <w:highlight w:val="yellow"/>
        </w:rPr>
        <w:t>XXX</w:t>
      </w:r>
      <w:r w:rsidRPr="00936EFD">
        <w:rPr>
          <w:rFonts w:asciiTheme="majorBidi" w:hAnsiTheme="majorBidi" w:cstheme="majorBidi"/>
          <w:sz w:val="24"/>
          <w:szCs w:val="24"/>
        </w:rPr>
        <w:t>. E.A. holds the Helen Diller Family Professorial Chair of Neurobiology.</w:t>
      </w:r>
    </w:p>
    <w:p w14:paraId="57F69BEA" w14:textId="10435C0B" w:rsidR="00936EFD" w:rsidRPr="00936EFD" w:rsidRDefault="00936EFD" w:rsidP="00936EFD">
      <w:pPr>
        <w:spacing w:line="360" w:lineRule="auto"/>
        <w:jc w:val="both"/>
        <w:rPr>
          <w:rFonts w:asciiTheme="majorBidi" w:hAnsiTheme="majorBidi" w:cstheme="majorBidi"/>
          <w:sz w:val="24"/>
          <w:szCs w:val="24"/>
        </w:rPr>
      </w:pPr>
      <w:r w:rsidRPr="00936EFD">
        <w:rPr>
          <w:rFonts w:asciiTheme="majorBidi" w:hAnsiTheme="majorBidi" w:cstheme="majorBidi"/>
          <w:b/>
          <w:bCs/>
          <w:sz w:val="24"/>
          <w:szCs w:val="24"/>
        </w:rPr>
        <w:t>Author contributions</w:t>
      </w:r>
      <w:r w:rsidRPr="00936EFD">
        <w:rPr>
          <w:rFonts w:asciiTheme="majorBidi" w:hAnsiTheme="majorBidi" w:cstheme="majorBidi"/>
          <w:sz w:val="24"/>
          <w:szCs w:val="24"/>
        </w:rPr>
        <w:t xml:space="preserve">. </w:t>
      </w:r>
      <w:r>
        <w:rPr>
          <w:rFonts w:asciiTheme="majorBidi" w:hAnsiTheme="majorBidi" w:cstheme="majorBidi"/>
          <w:sz w:val="24"/>
          <w:szCs w:val="24"/>
        </w:rPr>
        <w:t>L.G. conducted the experiments and analyzed the data. L.G., A.A. and E.A. conceived the project, designed</w:t>
      </w:r>
      <w:ins w:id="99" w:author="bnuri" w:date="2018-04-24T15:20:00Z">
        <w:r w:rsidR="00650BF9">
          <w:rPr>
            <w:rFonts w:asciiTheme="majorBidi" w:hAnsiTheme="majorBidi" w:cstheme="majorBidi"/>
            <w:sz w:val="24"/>
            <w:szCs w:val="24"/>
          </w:rPr>
          <w:t>h</w:t>
        </w:r>
      </w:ins>
      <w:r>
        <w:rPr>
          <w:rFonts w:asciiTheme="majorBidi" w:hAnsiTheme="majorBidi" w:cstheme="majorBidi"/>
          <w:sz w:val="24"/>
          <w:szCs w:val="24"/>
        </w:rPr>
        <w:t xml:space="preserve"> the experiments and wrote the paper. </w:t>
      </w:r>
    </w:p>
    <w:p w14:paraId="2AC85293" w14:textId="065DBFA2" w:rsidR="00936EFD" w:rsidRPr="00936EFD" w:rsidRDefault="00936EFD" w:rsidP="00610702">
      <w:pPr>
        <w:spacing w:line="360" w:lineRule="auto"/>
        <w:jc w:val="both"/>
        <w:rPr>
          <w:rFonts w:asciiTheme="majorBidi" w:hAnsiTheme="majorBidi" w:cstheme="majorBidi"/>
          <w:sz w:val="24"/>
          <w:szCs w:val="24"/>
        </w:rPr>
      </w:pPr>
      <w:r w:rsidRPr="00936EFD">
        <w:rPr>
          <w:rFonts w:asciiTheme="majorBidi" w:hAnsiTheme="majorBidi" w:cstheme="majorBidi"/>
          <w:b/>
          <w:bCs/>
          <w:sz w:val="24"/>
          <w:szCs w:val="24"/>
        </w:rPr>
        <w:t>Competing interests</w:t>
      </w:r>
      <w:r w:rsidRPr="00936EFD">
        <w:rPr>
          <w:rFonts w:asciiTheme="majorBidi" w:hAnsiTheme="majorBidi" w:cstheme="majorBidi"/>
          <w:sz w:val="24"/>
          <w:szCs w:val="24"/>
        </w:rPr>
        <w:t xml:space="preserve">. </w:t>
      </w:r>
      <w:r w:rsidR="00610702" w:rsidRPr="00610702">
        <w:rPr>
          <w:rFonts w:asciiTheme="majorBidi" w:hAnsiTheme="majorBidi" w:cstheme="majorBidi"/>
          <w:sz w:val="24"/>
          <w:szCs w:val="24"/>
        </w:rPr>
        <w:t>The authors declare no competing financial interests</w:t>
      </w:r>
      <w:r w:rsidRPr="00936EFD">
        <w:rPr>
          <w:rFonts w:asciiTheme="majorBidi" w:hAnsiTheme="majorBidi" w:cstheme="majorBidi"/>
          <w:sz w:val="24"/>
          <w:szCs w:val="24"/>
        </w:rPr>
        <w:t>.</w:t>
      </w:r>
    </w:p>
    <w:p w14:paraId="6214A0D3" w14:textId="7CEB92DC" w:rsidR="00936EFD" w:rsidRPr="00936EFD" w:rsidRDefault="00936EFD" w:rsidP="001266C6">
      <w:pPr>
        <w:spacing w:line="360" w:lineRule="auto"/>
        <w:jc w:val="both"/>
        <w:rPr>
          <w:rFonts w:asciiTheme="majorBidi" w:hAnsiTheme="majorBidi" w:cstheme="majorBidi"/>
          <w:sz w:val="24"/>
          <w:szCs w:val="24"/>
        </w:rPr>
      </w:pPr>
      <w:r w:rsidRPr="00936EFD">
        <w:rPr>
          <w:rFonts w:asciiTheme="majorBidi" w:hAnsiTheme="majorBidi" w:cstheme="majorBidi"/>
          <w:b/>
          <w:bCs/>
          <w:sz w:val="24"/>
          <w:szCs w:val="24"/>
        </w:rPr>
        <w:lastRenderedPageBreak/>
        <w:t>Materials &amp; Correspondence</w:t>
      </w:r>
      <w:r w:rsidRPr="00936EFD">
        <w:rPr>
          <w:rFonts w:asciiTheme="majorBidi" w:hAnsiTheme="majorBidi" w:cstheme="majorBidi"/>
          <w:sz w:val="24"/>
          <w:szCs w:val="24"/>
        </w:rPr>
        <w:t xml:space="preserve">. </w:t>
      </w:r>
      <w:r>
        <w:rPr>
          <w:rFonts w:asciiTheme="majorBidi" w:hAnsiTheme="majorBidi" w:cstheme="majorBidi"/>
          <w:sz w:val="24"/>
          <w:szCs w:val="24"/>
        </w:rPr>
        <w:t>C</w:t>
      </w:r>
      <w:r w:rsidRPr="00936EFD">
        <w:rPr>
          <w:rFonts w:asciiTheme="majorBidi" w:hAnsiTheme="majorBidi" w:cstheme="majorBidi"/>
          <w:sz w:val="24"/>
          <w:szCs w:val="24"/>
        </w:rPr>
        <w:t>orrespondence should be addressed</w:t>
      </w:r>
      <w:r>
        <w:rPr>
          <w:rFonts w:asciiTheme="majorBidi" w:hAnsiTheme="majorBidi" w:cstheme="majorBidi"/>
          <w:sz w:val="24"/>
          <w:szCs w:val="24"/>
        </w:rPr>
        <w:t xml:space="preserve"> to Ehud Ahissar (</w:t>
      </w:r>
      <w:hyperlink r:id="rId10" w:history="1">
        <w:r w:rsidR="001266C6" w:rsidRPr="009C1DC0">
          <w:rPr>
            <w:rStyle w:val="Hyperlink"/>
            <w:rFonts w:asciiTheme="majorBidi" w:hAnsiTheme="majorBidi" w:cstheme="majorBidi"/>
            <w:sz w:val="24"/>
            <w:szCs w:val="24"/>
          </w:rPr>
          <w:t>ehud.ahissar@weizmann.ac.il</w:t>
        </w:r>
      </w:hyperlink>
      <w:r>
        <w:rPr>
          <w:rFonts w:asciiTheme="majorBidi" w:hAnsiTheme="majorBidi" w:cstheme="majorBidi"/>
          <w:sz w:val="24"/>
          <w:szCs w:val="24"/>
        </w:rPr>
        <w:t>)</w:t>
      </w:r>
      <w:r w:rsidR="001266C6">
        <w:rPr>
          <w:rFonts w:asciiTheme="majorBidi" w:hAnsiTheme="majorBidi" w:cstheme="majorBidi"/>
          <w:sz w:val="24"/>
          <w:szCs w:val="24"/>
        </w:rPr>
        <w:t xml:space="preserve"> and Amos Arieli (</w:t>
      </w:r>
      <w:r w:rsidR="001266C6" w:rsidRPr="001266C6">
        <w:rPr>
          <w:rStyle w:val="Hyperlink"/>
        </w:rPr>
        <w:t>amos.arieli@weizmann.ac.il</w:t>
      </w:r>
      <w:r w:rsidR="001266C6">
        <w:rPr>
          <w:rFonts w:asciiTheme="majorBidi" w:hAnsiTheme="majorBidi" w:cstheme="majorBidi"/>
          <w:sz w:val="24"/>
          <w:szCs w:val="24"/>
        </w:rPr>
        <w:t>)</w:t>
      </w:r>
      <w:r w:rsidRPr="00936EFD">
        <w:rPr>
          <w:rFonts w:asciiTheme="majorBidi" w:hAnsiTheme="majorBidi" w:cstheme="majorBidi"/>
          <w:sz w:val="24"/>
          <w:szCs w:val="24"/>
        </w:rPr>
        <w:t>.</w:t>
      </w:r>
    </w:p>
    <w:p w14:paraId="3EDF7C8F" w14:textId="77777777" w:rsidR="00547AAE" w:rsidRPr="00936EFD" w:rsidRDefault="00547AAE" w:rsidP="00547AAE">
      <w:pPr>
        <w:spacing w:line="360" w:lineRule="auto"/>
        <w:jc w:val="both"/>
        <w:rPr>
          <w:rFonts w:asciiTheme="majorBidi" w:hAnsiTheme="majorBidi" w:cstheme="majorBidi"/>
          <w:sz w:val="24"/>
          <w:szCs w:val="24"/>
        </w:rPr>
      </w:pPr>
    </w:p>
    <w:p w14:paraId="33B768A8" w14:textId="0FA8D129" w:rsidR="00C17D57" w:rsidRDefault="00C17D57" w:rsidP="003368BD">
      <w:pPr>
        <w:spacing w:line="360" w:lineRule="auto"/>
        <w:jc w:val="both"/>
        <w:rPr>
          <w:rFonts w:asciiTheme="majorBidi" w:hAnsiTheme="majorBidi" w:cstheme="majorBidi"/>
          <w:b/>
          <w:bCs/>
          <w:color w:val="00000F"/>
          <w:sz w:val="24"/>
          <w:szCs w:val="24"/>
          <w:bdr w:val="none" w:sz="0" w:space="0" w:color="auto" w:frame="1"/>
          <w:shd w:val="clear" w:color="auto" w:fill="FFFFFF"/>
        </w:rPr>
      </w:pPr>
      <w:r>
        <w:rPr>
          <w:rFonts w:asciiTheme="majorBidi" w:hAnsiTheme="majorBidi" w:cstheme="majorBidi"/>
          <w:b/>
          <w:bCs/>
          <w:color w:val="00000F"/>
          <w:sz w:val="24"/>
          <w:szCs w:val="24"/>
          <w:bdr w:val="none" w:sz="0" w:space="0" w:color="auto" w:frame="1"/>
          <w:shd w:val="clear" w:color="auto" w:fill="FFFFFF"/>
        </w:rPr>
        <w:t>Figure Legends</w:t>
      </w:r>
    </w:p>
    <w:p w14:paraId="397F027E" w14:textId="369A2E13" w:rsidR="004D3C8D" w:rsidRPr="00C17D57" w:rsidRDefault="004D3C8D" w:rsidP="003368BD">
      <w:pPr>
        <w:spacing w:line="360" w:lineRule="auto"/>
        <w:jc w:val="both"/>
        <w:rPr>
          <w:rFonts w:asciiTheme="majorBidi" w:hAnsiTheme="majorBidi" w:cstheme="majorBidi"/>
          <w:sz w:val="24"/>
          <w:szCs w:val="24"/>
          <w:shd w:val="clear" w:color="auto" w:fill="FFFFFF"/>
        </w:rPr>
      </w:pPr>
      <w:bookmarkStart w:id="100" w:name="OLE_LINK7"/>
      <w:bookmarkStart w:id="101" w:name="OLE_LINK8"/>
      <w:bookmarkEnd w:id="96"/>
      <w:bookmarkEnd w:id="97"/>
      <w:bookmarkEnd w:id="98"/>
      <w:r w:rsidRPr="00C17D57">
        <w:rPr>
          <w:rFonts w:asciiTheme="majorBidi" w:hAnsiTheme="majorBidi" w:cstheme="majorBidi"/>
          <w:b/>
          <w:bCs/>
          <w:color w:val="00000F"/>
          <w:sz w:val="24"/>
          <w:szCs w:val="24"/>
          <w:bdr w:val="none" w:sz="0" w:space="0" w:color="auto" w:frame="1"/>
          <w:shd w:val="clear" w:color="auto" w:fill="FFFFFF"/>
        </w:rPr>
        <w:t xml:space="preserve">Figure 1. Gaze visit rates. </w:t>
      </w:r>
      <w:r w:rsidRPr="00805277">
        <w:rPr>
          <w:rFonts w:asciiTheme="majorBidi" w:hAnsiTheme="majorBidi" w:cstheme="majorBidi"/>
          <w:sz w:val="24"/>
          <w:szCs w:val="24"/>
          <w:shd w:val="clear" w:color="auto" w:fill="FFFFFF"/>
        </w:rPr>
        <w:t xml:space="preserve">The distribution of gaze locations, </w:t>
      </w:r>
      <w:r w:rsidR="002D20FB" w:rsidRPr="00805277">
        <w:rPr>
          <w:rFonts w:asciiTheme="majorBidi" w:hAnsiTheme="majorBidi" w:cstheme="majorBidi"/>
          <w:sz w:val="24"/>
          <w:szCs w:val="24"/>
          <w:shd w:val="clear" w:color="auto" w:fill="FFFFFF"/>
        </w:rPr>
        <w:t xml:space="preserve">measured in each sample, </w:t>
      </w:r>
      <w:r w:rsidRPr="00805277">
        <w:rPr>
          <w:rFonts w:asciiTheme="majorBidi" w:hAnsiTheme="majorBidi" w:cstheme="majorBidi"/>
          <w:sz w:val="24"/>
          <w:szCs w:val="24"/>
          <w:shd w:val="clear" w:color="auto" w:fill="FFFFFF"/>
        </w:rPr>
        <w:t>normalized (min</w:t>
      </w:r>
      <w:r w:rsidR="0004484F" w:rsidRPr="00805277">
        <w:rPr>
          <w:rFonts w:asciiTheme="majorBidi" w:hAnsiTheme="majorBidi" w:cstheme="majorBidi"/>
          <w:sz w:val="24"/>
          <w:szCs w:val="24"/>
          <w:shd w:val="clear" w:color="auto" w:fill="FFFFFF"/>
        </w:rPr>
        <w:t>-to-max)</w:t>
      </w:r>
      <w:r w:rsidRPr="00805277">
        <w:rPr>
          <w:rFonts w:asciiTheme="majorBidi" w:hAnsiTheme="majorBidi" w:cstheme="majorBidi"/>
          <w:sz w:val="24"/>
          <w:szCs w:val="24"/>
          <w:shd w:val="clear" w:color="auto" w:fill="FFFFFF"/>
        </w:rPr>
        <w:t xml:space="preserve"> per trial and averaged across trials and subjects, for Large shapes with Natural viewing (</w:t>
      </w:r>
      <w:r w:rsidRPr="00805277">
        <w:rPr>
          <w:rFonts w:asciiTheme="majorBidi" w:hAnsiTheme="majorBidi" w:cstheme="majorBidi"/>
          <w:b/>
          <w:bCs/>
          <w:sz w:val="24"/>
          <w:szCs w:val="24"/>
          <w:shd w:val="clear" w:color="auto" w:fill="FFFFFF"/>
        </w:rPr>
        <w:t>a</w:t>
      </w:r>
      <w:r w:rsidRPr="00805277">
        <w:rPr>
          <w:rFonts w:asciiTheme="majorBidi" w:hAnsiTheme="majorBidi" w:cstheme="majorBidi"/>
          <w:sz w:val="24"/>
          <w:szCs w:val="24"/>
          <w:shd w:val="clear" w:color="auto" w:fill="FFFFFF"/>
        </w:rPr>
        <w:t>; 5 participants x 4 trials); Large shapes with Tunneled viewing (</w:t>
      </w:r>
      <w:r w:rsidRPr="00805277">
        <w:rPr>
          <w:rFonts w:asciiTheme="majorBidi" w:hAnsiTheme="majorBidi" w:cstheme="majorBidi"/>
          <w:b/>
          <w:bCs/>
          <w:sz w:val="24"/>
          <w:szCs w:val="24"/>
          <w:shd w:val="clear" w:color="auto" w:fill="FFFFFF"/>
        </w:rPr>
        <w:t>b</w:t>
      </w:r>
      <w:r w:rsidRPr="00805277">
        <w:rPr>
          <w:rFonts w:asciiTheme="majorBidi" w:hAnsiTheme="majorBidi" w:cstheme="majorBidi"/>
          <w:sz w:val="24"/>
          <w:szCs w:val="24"/>
          <w:shd w:val="clear" w:color="auto" w:fill="FFFFFF"/>
        </w:rPr>
        <w:t>; 5 participants x 6 trials); Small shapes with Natural viewing</w:t>
      </w:r>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c</w:t>
      </w:r>
      <w:r w:rsidRPr="00C17D57">
        <w:rPr>
          <w:rFonts w:asciiTheme="majorBidi" w:hAnsiTheme="majorBidi" w:cstheme="majorBidi"/>
          <w:sz w:val="24"/>
          <w:szCs w:val="24"/>
          <w:shd w:val="clear" w:color="auto" w:fill="FFFFFF"/>
        </w:rPr>
        <w:t>; 5 participants x 4 trials) and Small shapes with Tunneled viewing (</w:t>
      </w:r>
      <w:r w:rsidRPr="00C17D57">
        <w:rPr>
          <w:rFonts w:asciiTheme="majorBidi" w:hAnsiTheme="majorBidi" w:cstheme="majorBidi"/>
          <w:b/>
          <w:bCs/>
          <w:sz w:val="24"/>
          <w:szCs w:val="24"/>
          <w:shd w:val="clear" w:color="auto" w:fill="FFFFFF"/>
        </w:rPr>
        <w:t>d</w:t>
      </w:r>
      <w:r w:rsidRPr="00C17D57">
        <w:rPr>
          <w:rFonts w:asciiTheme="majorBidi" w:hAnsiTheme="majorBidi" w:cstheme="majorBidi"/>
          <w:sz w:val="24"/>
          <w:szCs w:val="24"/>
          <w:shd w:val="clear" w:color="auto" w:fill="FFFFFF"/>
        </w:rPr>
        <w:t>; 5 participants x 10 trials). Color maps were normalized for each panel</w:t>
      </w:r>
      <w:r w:rsidR="00D01DDE">
        <w:rPr>
          <w:rFonts w:asciiTheme="majorBidi" w:hAnsiTheme="majorBidi" w:cstheme="majorBidi"/>
          <w:sz w:val="24"/>
          <w:szCs w:val="24"/>
          <w:shd w:val="clear" w:color="auto" w:fill="FFFFFF"/>
        </w:rPr>
        <w:t>.</w:t>
      </w:r>
      <w:r w:rsidR="0001661B">
        <w:rPr>
          <w:rFonts w:asciiTheme="majorBidi" w:hAnsiTheme="majorBidi" w:cstheme="majorBidi"/>
          <w:color w:val="FF0000"/>
        </w:rPr>
        <w:t xml:space="preserve"> </w:t>
      </w:r>
      <w:r w:rsidR="001C6422">
        <w:rPr>
          <w:rFonts w:asciiTheme="majorBidi" w:hAnsiTheme="majorBidi" w:cstheme="majorBidi"/>
          <w:color w:val="00000F"/>
          <w:sz w:val="24"/>
          <w:szCs w:val="24"/>
          <w:shd w:val="clear" w:color="auto" w:fill="FFFFFF"/>
        </w:rPr>
        <w:t xml:space="preserve">Movies demonstrating the visual stimuli </w:t>
      </w:r>
      <w:r w:rsidR="003368BD">
        <w:rPr>
          <w:rFonts w:asciiTheme="majorBidi" w:hAnsiTheme="majorBidi" w:cstheme="majorBidi"/>
          <w:color w:val="00000F"/>
          <w:sz w:val="24"/>
          <w:szCs w:val="24"/>
          <w:shd w:val="clear" w:color="auto" w:fill="FFFFFF"/>
        </w:rPr>
        <w:t xml:space="preserve">presented </w:t>
      </w:r>
      <w:r w:rsidR="001C6422">
        <w:rPr>
          <w:rFonts w:asciiTheme="majorBidi" w:hAnsiTheme="majorBidi" w:cstheme="majorBidi"/>
          <w:color w:val="00000F"/>
          <w:sz w:val="24"/>
          <w:szCs w:val="24"/>
          <w:shd w:val="clear" w:color="auto" w:fill="FFFFFF"/>
        </w:rPr>
        <w:t>during Tunneled viewing of Large and Small images appear</w:t>
      </w:r>
      <w:r w:rsidR="001C6422" w:rsidRPr="00C17D57">
        <w:rPr>
          <w:rFonts w:asciiTheme="majorBidi" w:hAnsiTheme="majorBidi" w:cstheme="majorBidi"/>
          <w:color w:val="00000F"/>
          <w:sz w:val="24"/>
          <w:szCs w:val="24"/>
          <w:shd w:val="clear" w:color="auto" w:fill="FFFFFF"/>
        </w:rPr>
        <w:t xml:space="preserve"> in </w:t>
      </w:r>
      <w:r w:rsidR="00354DDC">
        <w:rPr>
          <w:rFonts w:asciiTheme="majorBidi" w:hAnsiTheme="majorBidi" w:cstheme="majorBidi"/>
          <w:b/>
          <w:bCs/>
          <w:sz w:val="24"/>
          <w:szCs w:val="24"/>
        </w:rPr>
        <w:t xml:space="preserve">Extended Data </w:t>
      </w:r>
      <w:r w:rsidR="001C6422" w:rsidRPr="00C17D57">
        <w:rPr>
          <w:rFonts w:asciiTheme="majorBidi" w:hAnsiTheme="majorBidi" w:cstheme="majorBidi"/>
          <w:b/>
          <w:bCs/>
          <w:sz w:val="24"/>
          <w:szCs w:val="24"/>
        </w:rPr>
        <w:t>Video</w:t>
      </w:r>
      <w:r w:rsidR="003368BD">
        <w:rPr>
          <w:rFonts w:asciiTheme="majorBidi" w:hAnsiTheme="majorBidi" w:cstheme="majorBidi"/>
          <w:b/>
          <w:bCs/>
          <w:sz w:val="24"/>
          <w:szCs w:val="24"/>
        </w:rPr>
        <w:t xml:space="preserve"> </w:t>
      </w:r>
      <w:r w:rsidR="001C6422">
        <w:rPr>
          <w:rFonts w:asciiTheme="majorBidi" w:hAnsiTheme="majorBidi" w:cstheme="majorBidi"/>
          <w:b/>
          <w:bCs/>
          <w:sz w:val="24"/>
          <w:szCs w:val="24"/>
        </w:rPr>
        <w:t>1,2</w:t>
      </w:r>
      <w:r w:rsidR="001C6422" w:rsidRPr="00C17D57">
        <w:rPr>
          <w:rFonts w:asciiTheme="majorBidi" w:hAnsiTheme="majorBidi" w:cstheme="majorBidi"/>
          <w:sz w:val="24"/>
          <w:szCs w:val="24"/>
        </w:rPr>
        <w:t>)</w:t>
      </w:r>
      <w:r w:rsidR="001C6422" w:rsidRPr="00C17D57">
        <w:rPr>
          <w:rFonts w:asciiTheme="majorBidi" w:hAnsiTheme="majorBidi" w:cstheme="majorBidi"/>
          <w:color w:val="00000F"/>
          <w:sz w:val="24"/>
          <w:szCs w:val="24"/>
          <w:shd w:val="clear" w:color="auto" w:fill="FFFFFF"/>
        </w:rPr>
        <w:t>.</w:t>
      </w:r>
    </w:p>
    <w:p w14:paraId="588F6521" w14:textId="2152984A" w:rsidR="004D3C8D" w:rsidRPr="00C17D57" w:rsidRDefault="004D3C8D" w:rsidP="003368BD">
      <w:pPr>
        <w:spacing w:line="360" w:lineRule="auto"/>
        <w:jc w:val="both"/>
        <w:rPr>
          <w:rFonts w:asciiTheme="majorBidi" w:hAnsiTheme="majorBidi" w:cstheme="majorBidi"/>
          <w:sz w:val="24"/>
          <w:szCs w:val="24"/>
          <w:shd w:val="clear" w:color="auto" w:fill="FFFFFF"/>
        </w:rPr>
      </w:pPr>
      <w:bookmarkStart w:id="102" w:name="OLE_LINK15"/>
      <w:bookmarkStart w:id="103" w:name="OLE_LINK16"/>
      <w:bookmarkStart w:id="104" w:name="OLE_LINK17"/>
      <w:bookmarkStart w:id="105" w:name="OLE_LINK18"/>
      <w:r w:rsidRPr="00C17D57">
        <w:rPr>
          <w:rFonts w:asciiTheme="majorBidi" w:hAnsiTheme="majorBidi" w:cstheme="majorBidi"/>
          <w:b/>
          <w:bCs/>
          <w:color w:val="00000F"/>
          <w:sz w:val="24"/>
          <w:szCs w:val="24"/>
          <w:bdr w:val="none" w:sz="0" w:space="0" w:color="auto" w:frame="1"/>
          <w:shd w:val="clear" w:color="auto" w:fill="FFFFFF"/>
        </w:rPr>
        <w:t>Figure 2</w:t>
      </w:r>
      <w:bookmarkEnd w:id="102"/>
      <w:bookmarkEnd w:id="103"/>
      <w:bookmarkEnd w:id="104"/>
      <w:bookmarkEnd w:id="105"/>
      <w:r w:rsidRPr="00C17D57">
        <w:rPr>
          <w:rFonts w:asciiTheme="majorBidi" w:hAnsiTheme="majorBidi" w:cstheme="majorBidi"/>
          <w:b/>
          <w:bCs/>
          <w:color w:val="00000F"/>
          <w:sz w:val="24"/>
          <w:szCs w:val="24"/>
          <w:bdr w:val="none" w:sz="0" w:space="0" w:color="auto" w:frame="1"/>
          <w:shd w:val="clear" w:color="auto" w:fill="FFFFFF"/>
        </w:rPr>
        <w:t>. Kinematics of saccades and drifts.</w:t>
      </w:r>
      <w:bookmarkStart w:id="106" w:name="OLE_LINK30"/>
      <w:bookmarkStart w:id="107" w:name="OLE_LINK31"/>
      <w:bookmarkStart w:id="108" w:name="OLE_LINK32"/>
      <w:bookmarkStart w:id="109" w:name="OLE_LINK33"/>
      <w:bookmarkStart w:id="110" w:name="OLE_LINK34"/>
      <w:bookmarkStart w:id="111" w:name="OLE_LINK35"/>
      <w:r w:rsidRPr="00C17D57">
        <w:rPr>
          <w:rFonts w:asciiTheme="majorBidi" w:hAnsiTheme="majorBidi" w:cstheme="majorBidi"/>
          <w:b/>
          <w:bCs/>
          <w:color w:val="00000F"/>
          <w:sz w:val="24"/>
          <w:szCs w:val="24"/>
          <w:bdr w:val="none" w:sz="0" w:space="0" w:color="auto" w:frame="1"/>
          <w:shd w:val="clear" w:color="auto" w:fill="FFFFFF"/>
        </w:rPr>
        <w:t xml:space="preserve"> </w:t>
      </w:r>
      <w:r w:rsidRPr="00C17D57">
        <w:rPr>
          <w:rFonts w:asciiTheme="majorBidi" w:hAnsiTheme="majorBidi" w:cstheme="majorBidi"/>
          <w:b/>
          <w:bCs/>
          <w:sz w:val="24"/>
          <w:szCs w:val="24"/>
          <w:shd w:val="clear" w:color="auto" w:fill="FFFFFF"/>
        </w:rPr>
        <w:t>(a)</w:t>
      </w:r>
      <w:r w:rsidRPr="00C17D57">
        <w:rPr>
          <w:rFonts w:asciiTheme="majorBidi" w:hAnsiTheme="majorBidi" w:cstheme="majorBidi"/>
          <w:sz w:val="24"/>
          <w:szCs w:val="24"/>
          <w:shd w:val="clear" w:color="auto" w:fill="FFFFFF"/>
        </w:rPr>
        <w:t xml:space="preserve"> Changes in mean saccadic rates between Natural and Tunneled viewing for Large (blue) and Small (magenta) image sizes. Data for each participant (left) and their mean (right most) are presented </w:t>
      </w:r>
      <w:bookmarkEnd w:id="106"/>
      <w:bookmarkEnd w:id="107"/>
      <w:bookmarkEnd w:id="108"/>
      <w:r w:rsidRPr="00C17D57">
        <w:rPr>
          <w:rFonts w:asciiTheme="majorBidi" w:hAnsiTheme="majorBidi" w:cstheme="majorBidi"/>
          <w:sz w:val="24"/>
          <w:szCs w:val="24"/>
          <w:shd w:val="clear" w:color="auto" w:fill="FFFFFF"/>
        </w:rPr>
        <w:t>(*, p&lt;0.05, t-test).</w:t>
      </w:r>
      <w:bookmarkEnd w:id="109"/>
      <w:bookmarkEnd w:id="110"/>
      <w:bookmarkEnd w:id="111"/>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bdr w:val="none" w:sz="0" w:space="0" w:color="auto" w:frame="1"/>
          <w:shd w:val="clear" w:color="auto" w:fill="FFFFFF"/>
        </w:rPr>
        <w:t>b</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Distributions of mean drift speeds per trial in the four experimental conditions</w:t>
      </w:r>
      <w:bookmarkStart w:id="112" w:name="OLE_LINK46"/>
      <w:bookmarkStart w:id="113" w:name="OLE_LINK47"/>
      <w:bookmarkStart w:id="114" w:name="OLE_LINK48"/>
      <w:bookmarkStart w:id="115" w:name="OLE_LINK36"/>
      <w:bookmarkStart w:id="116" w:name="OLE_LINK37"/>
      <w:r w:rsidRPr="00C17D57">
        <w:rPr>
          <w:rFonts w:asciiTheme="majorBidi" w:hAnsiTheme="majorBidi" w:cstheme="majorBidi"/>
          <w:sz w:val="24"/>
          <w:szCs w:val="24"/>
          <w:shd w:val="clear" w:color="auto" w:fill="FFFFFF"/>
        </w:rPr>
        <w:t>; data as in (a) (*, p&lt;0.05, Wilcoxon rank sum tests</w:t>
      </w:r>
      <w:bookmarkStart w:id="117" w:name="OLE_LINK49"/>
      <w:bookmarkStart w:id="118" w:name="OLE_LINK50"/>
      <w:bookmarkEnd w:id="112"/>
      <w:bookmarkEnd w:id="113"/>
      <w:bookmarkEnd w:id="114"/>
      <w:r w:rsidRPr="00C17D57">
        <w:rPr>
          <w:rFonts w:asciiTheme="majorBidi" w:hAnsiTheme="majorBidi" w:cstheme="majorBidi"/>
          <w:sz w:val="24"/>
          <w:szCs w:val="24"/>
          <w:shd w:val="clear" w:color="auto" w:fill="FFFFFF"/>
        </w:rPr>
        <w:t>)</w:t>
      </w:r>
      <w:bookmarkEnd w:id="115"/>
      <w:bookmarkEnd w:id="116"/>
      <w:bookmarkEnd w:id="117"/>
      <w:bookmarkEnd w:id="118"/>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c</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w:t>
      </w:r>
      <w:bookmarkStart w:id="119" w:name="OLE_LINK22"/>
      <w:bookmarkStart w:id="120" w:name="OLE_LINK23"/>
      <w:bookmarkStart w:id="121" w:name="OLE_LINK24"/>
      <w:bookmarkStart w:id="122" w:name="OLE_LINK25"/>
      <w:bookmarkStart w:id="123" w:name="OLE_LINK26"/>
      <w:r w:rsidRPr="00C17D57">
        <w:rPr>
          <w:rFonts w:asciiTheme="majorBidi" w:hAnsiTheme="majorBidi" w:cstheme="majorBidi"/>
          <w:sz w:val="24"/>
          <w:szCs w:val="24"/>
          <w:shd w:val="clear" w:color="auto" w:fill="FFFFFF"/>
        </w:rPr>
        <w:t xml:space="preserve">Mean within-trial instantaneous drift speeds </w:t>
      </w:r>
      <w:bookmarkEnd w:id="119"/>
      <w:bookmarkEnd w:id="120"/>
      <w:bookmarkEnd w:id="121"/>
      <w:bookmarkEnd w:id="122"/>
      <w:bookmarkEnd w:id="123"/>
      <w:r w:rsidRPr="00C17D57">
        <w:rPr>
          <w:rFonts w:asciiTheme="majorBidi" w:hAnsiTheme="majorBidi" w:cstheme="majorBidi"/>
          <w:sz w:val="24"/>
          <w:szCs w:val="24"/>
          <w:shd w:val="clear" w:color="auto" w:fill="FFFFFF"/>
        </w:rPr>
        <w:t xml:space="preserve">presented </w:t>
      </w:r>
      <w:r>
        <w:rPr>
          <w:rFonts w:asciiTheme="majorBidi" w:hAnsiTheme="majorBidi" w:cstheme="majorBidi"/>
          <w:sz w:val="24"/>
          <w:szCs w:val="24"/>
          <w:shd w:val="clear" w:color="auto" w:fill="FFFFFF"/>
        </w:rPr>
        <w:t xml:space="preserve">for </w:t>
      </w:r>
      <w:r w:rsidR="00D01DDE">
        <w:rPr>
          <w:rFonts w:asciiTheme="majorBidi" w:hAnsiTheme="majorBidi" w:cstheme="majorBidi"/>
          <w:sz w:val="24"/>
          <w:szCs w:val="24"/>
          <w:shd w:val="clear" w:color="auto" w:fill="FFFFFF"/>
        </w:rPr>
        <w:t>large</w:t>
      </w:r>
      <w:r>
        <w:rPr>
          <w:rFonts w:asciiTheme="majorBidi" w:hAnsiTheme="majorBidi" w:cstheme="majorBidi"/>
          <w:sz w:val="24"/>
          <w:szCs w:val="24"/>
          <w:shd w:val="clear" w:color="auto" w:fill="FFFFFF"/>
        </w:rPr>
        <w:t xml:space="preserve"> (1</w:t>
      </w:r>
      <w:r w:rsidRPr="00D01DDE">
        <w:rPr>
          <w:rFonts w:asciiTheme="majorBidi" w:hAnsiTheme="majorBidi" w:cstheme="majorBidi"/>
          <w:sz w:val="24"/>
          <w:szCs w:val="24"/>
          <w:shd w:val="clear" w:color="auto" w:fill="FFFFFF"/>
          <w:vertAlign w:val="superscript"/>
        </w:rPr>
        <w:t>st</w:t>
      </w:r>
      <w:r>
        <w:rPr>
          <w:rFonts w:asciiTheme="majorBidi" w:hAnsiTheme="majorBidi" w:cstheme="majorBidi"/>
          <w:sz w:val="24"/>
          <w:szCs w:val="24"/>
          <w:shd w:val="clear" w:color="auto" w:fill="FFFFFF"/>
        </w:rPr>
        <w:t xml:space="preserve"> &amp; 3</w:t>
      </w:r>
      <w:r w:rsidRPr="00D01DDE">
        <w:rPr>
          <w:rFonts w:asciiTheme="majorBidi" w:hAnsiTheme="majorBidi" w:cstheme="majorBidi"/>
          <w:sz w:val="24"/>
          <w:szCs w:val="24"/>
          <w:shd w:val="clear" w:color="auto" w:fill="FFFFFF"/>
          <w:vertAlign w:val="superscript"/>
        </w:rPr>
        <w:t>rd</w:t>
      </w:r>
      <w:r>
        <w:rPr>
          <w:rFonts w:asciiTheme="majorBidi" w:hAnsiTheme="majorBidi" w:cstheme="majorBidi"/>
          <w:sz w:val="24"/>
          <w:szCs w:val="24"/>
          <w:shd w:val="clear" w:color="auto" w:fill="FFFFFF"/>
        </w:rPr>
        <w:t xml:space="preserve"> plot) and small objects (2</w:t>
      </w:r>
      <w:r w:rsidRPr="002543EA">
        <w:rPr>
          <w:rFonts w:asciiTheme="majorBidi" w:hAnsiTheme="majorBidi" w:cstheme="majorBidi"/>
          <w:sz w:val="24"/>
          <w:szCs w:val="24"/>
          <w:shd w:val="clear" w:color="auto" w:fill="FFFFFF"/>
          <w:vertAlign w:val="superscript"/>
        </w:rPr>
        <w:t>nd</w:t>
      </w:r>
      <w:r>
        <w:rPr>
          <w:rFonts w:asciiTheme="majorBidi" w:hAnsiTheme="majorBidi" w:cstheme="majorBidi"/>
          <w:sz w:val="24"/>
          <w:szCs w:val="24"/>
          <w:shd w:val="clear" w:color="auto" w:fill="FFFFFF"/>
        </w:rPr>
        <w:t xml:space="preserve"> &amp; 4</w:t>
      </w:r>
      <w:r w:rsidRPr="002543EA">
        <w:rPr>
          <w:rFonts w:asciiTheme="majorBidi" w:hAnsiTheme="majorBidi" w:cstheme="majorBidi"/>
          <w:sz w:val="24"/>
          <w:szCs w:val="24"/>
          <w:shd w:val="clear" w:color="auto" w:fill="FFFFFF"/>
          <w:vertAlign w:val="superscript"/>
        </w:rPr>
        <w:t>th</w:t>
      </w:r>
      <w:r>
        <w:rPr>
          <w:rFonts w:asciiTheme="majorBidi" w:hAnsiTheme="majorBidi" w:cstheme="majorBidi"/>
          <w:sz w:val="24"/>
          <w:szCs w:val="24"/>
          <w:shd w:val="clear" w:color="auto" w:fill="FFFFFF"/>
        </w:rPr>
        <w:t xml:space="preserve"> plot) and </w:t>
      </w:r>
      <w:r w:rsidRPr="00C17D57">
        <w:rPr>
          <w:rFonts w:asciiTheme="majorBidi" w:hAnsiTheme="majorBidi" w:cstheme="majorBidi"/>
          <w:sz w:val="24"/>
          <w:szCs w:val="24"/>
          <w:shd w:val="clear" w:color="auto" w:fill="FFFFFF"/>
        </w:rPr>
        <w:t xml:space="preserve">in two time scales. Color code as in (b); error-bars denote SEMs.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d</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Mean drifts speeds versus pause durations in the four experimental conditions   (variances and SEMs:  in the right most figures).</w:t>
      </w:r>
    </w:p>
    <w:p w14:paraId="6BD17519" w14:textId="47E5C2DC" w:rsidR="00641D0E" w:rsidRDefault="004D3C8D" w:rsidP="003368BD">
      <w:pPr>
        <w:spacing w:line="360" w:lineRule="auto"/>
        <w:jc w:val="both"/>
        <w:rPr>
          <w:rFonts w:asciiTheme="majorBidi" w:hAnsiTheme="majorBidi" w:cstheme="majorBidi"/>
          <w:color w:val="00000F"/>
          <w:sz w:val="24"/>
          <w:szCs w:val="24"/>
          <w:shd w:val="clear" w:color="auto" w:fill="FFFFFF"/>
        </w:rPr>
      </w:pPr>
      <w:bookmarkStart w:id="124" w:name="OLE_LINK12"/>
      <w:bookmarkStart w:id="125" w:name="OLE_LINK13"/>
      <w:bookmarkStart w:id="126" w:name="OLE_LINK14"/>
      <w:r w:rsidRPr="00C17D57">
        <w:rPr>
          <w:rFonts w:asciiTheme="majorBidi" w:hAnsiTheme="majorBidi" w:cstheme="majorBidi"/>
          <w:b/>
          <w:bCs/>
          <w:color w:val="00000F"/>
          <w:sz w:val="24"/>
          <w:szCs w:val="24"/>
          <w:bdr w:val="none" w:sz="0" w:space="0" w:color="auto" w:frame="1"/>
          <w:shd w:val="clear" w:color="auto" w:fill="FFFFFF"/>
        </w:rPr>
        <w:t xml:space="preserve">Figure 3. Eye trajectories. </w:t>
      </w:r>
      <w:bookmarkStart w:id="127" w:name="OLE_LINK4"/>
      <w:bookmarkStart w:id="128" w:name="OLE_LINK5"/>
      <w:bookmarkStart w:id="129" w:name="OLE_LINK6"/>
      <w:bookmarkStart w:id="130" w:name="OLE_LINK19"/>
      <w:bookmarkStart w:id="131" w:name="OLE_LINK20"/>
      <w:bookmarkStart w:id="132" w:name="OLE_LINK21"/>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w:t>
      </w:r>
      <w:bookmarkEnd w:id="127"/>
      <w:bookmarkEnd w:id="128"/>
      <w:bookmarkEnd w:id="129"/>
      <w:bookmarkEnd w:id="130"/>
      <w:bookmarkEnd w:id="131"/>
      <w:bookmarkEnd w:id="132"/>
      <w:r w:rsidRPr="00C17D57">
        <w:rPr>
          <w:rFonts w:asciiTheme="majorBidi" w:hAnsiTheme="majorBidi" w:cstheme="majorBidi"/>
          <w:color w:val="00000F"/>
          <w:sz w:val="24"/>
          <w:szCs w:val="24"/>
          <w:shd w:val="clear" w:color="auto" w:fill="FFFFFF"/>
        </w:rPr>
        <w:t xml:space="preserve">Example of eye trajectories in single trials with Natural (left) and Tunneled </w:t>
      </w:r>
      <w:r w:rsidR="0041533B">
        <w:rPr>
          <w:rFonts w:asciiTheme="majorBidi" w:hAnsiTheme="majorBidi" w:cstheme="majorBidi"/>
          <w:color w:val="00000F"/>
          <w:sz w:val="24"/>
          <w:szCs w:val="24"/>
          <w:shd w:val="clear" w:color="auto" w:fill="FFFFFF"/>
        </w:rPr>
        <w:t xml:space="preserve">Large </w:t>
      </w:r>
      <w:r w:rsidRPr="00C17D57">
        <w:rPr>
          <w:rFonts w:asciiTheme="majorBidi" w:hAnsiTheme="majorBidi" w:cstheme="majorBidi"/>
          <w:color w:val="00000F"/>
          <w:sz w:val="24"/>
          <w:szCs w:val="24"/>
          <w:shd w:val="clear" w:color="auto" w:fill="FFFFFF"/>
        </w:rPr>
        <w:t xml:space="preserve">viewing. Saccades, </w:t>
      </w:r>
      <w:r w:rsidRPr="00C17D57">
        <w:rPr>
          <w:rFonts w:asciiTheme="majorBidi" w:hAnsiTheme="majorBidi" w:cstheme="majorBidi"/>
          <w:sz w:val="24"/>
          <w:szCs w:val="24"/>
          <w:shd w:val="clear" w:color="auto" w:fill="FFFFFF"/>
        </w:rPr>
        <w:t xml:space="preserve">lighter blue; fixational pauses, dark blue; traces, </w:t>
      </w:r>
      <w:r w:rsidRPr="00C17D57">
        <w:rPr>
          <w:rFonts w:asciiTheme="majorBidi" w:hAnsiTheme="majorBidi" w:cstheme="majorBidi"/>
          <w:color w:val="00000F"/>
          <w:sz w:val="24"/>
          <w:szCs w:val="24"/>
          <w:shd w:val="clear" w:color="auto" w:fill="FFFFFF"/>
        </w:rPr>
        <w:t xml:space="preserve">horizontal and vertical components as a function of time next to each example. Movies of these examples are in </w:t>
      </w:r>
      <w:r w:rsidR="00354DDC">
        <w:rPr>
          <w:rFonts w:asciiTheme="majorBidi" w:hAnsiTheme="majorBidi" w:cstheme="majorBidi"/>
          <w:b/>
          <w:bCs/>
          <w:sz w:val="24"/>
          <w:szCs w:val="24"/>
        </w:rPr>
        <w:t xml:space="preserve">Extended Data </w:t>
      </w:r>
      <w:r w:rsidRPr="00C17D57">
        <w:rPr>
          <w:rFonts w:asciiTheme="majorBidi" w:hAnsiTheme="majorBidi" w:cstheme="majorBidi"/>
          <w:b/>
          <w:bCs/>
          <w:sz w:val="24"/>
          <w:szCs w:val="24"/>
        </w:rPr>
        <w:t>Video</w:t>
      </w:r>
      <w:r w:rsidR="001C6422">
        <w:rPr>
          <w:rFonts w:asciiTheme="majorBidi" w:hAnsiTheme="majorBidi" w:cstheme="majorBidi"/>
          <w:b/>
          <w:bCs/>
          <w:sz w:val="24"/>
          <w:szCs w:val="24"/>
        </w:rPr>
        <w:t>3-7</w:t>
      </w:r>
      <w:r w:rsidRPr="00C17D57">
        <w:rPr>
          <w:rFonts w:asciiTheme="majorBidi" w:hAnsiTheme="majorBidi" w:cstheme="majorBidi"/>
          <w:sz w:val="24"/>
          <w:szCs w:val="24"/>
        </w:rPr>
        <w:t>)</w:t>
      </w:r>
      <w:r w:rsidRPr="00C17D57">
        <w:rPr>
          <w:rFonts w:asciiTheme="majorBidi" w:hAnsiTheme="majorBidi" w:cstheme="majorBidi"/>
          <w:color w:val="00000F"/>
          <w:sz w:val="24"/>
          <w:szCs w:val="24"/>
          <w:shd w:val="clear" w:color="auto" w:fill="FFFFFF"/>
        </w:rPr>
        <w:t xml:space="preserve">. </w:t>
      </w:r>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Fractions of border-following saccades </w:t>
      </w:r>
      <w:r w:rsidRPr="00C17D57">
        <w:rPr>
          <w:rFonts w:asciiTheme="majorBidi" w:hAnsiTheme="majorBidi" w:cstheme="majorBidi"/>
          <w:sz w:val="24"/>
          <w:szCs w:val="24"/>
          <w:shd w:val="clear" w:color="auto" w:fill="FFFFFF"/>
        </w:rPr>
        <w:t xml:space="preserve">in the </w:t>
      </w:r>
      <w:r w:rsidR="0041533B">
        <w:rPr>
          <w:rFonts w:asciiTheme="majorBidi" w:hAnsiTheme="majorBidi" w:cstheme="majorBidi"/>
          <w:sz w:val="24"/>
          <w:szCs w:val="24"/>
          <w:shd w:val="clear" w:color="auto" w:fill="FFFFFF"/>
        </w:rPr>
        <w:t>two Large</w:t>
      </w:r>
      <w:r w:rsidRPr="00C17D57">
        <w:rPr>
          <w:rFonts w:asciiTheme="majorBidi" w:hAnsiTheme="majorBidi" w:cstheme="majorBidi"/>
          <w:sz w:val="24"/>
          <w:szCs w:val="24"/>
          <w:shd w:val="clear" w:color="auto" w:fill="FFFFFF"/>
        </w:rPr>
        <w:t xml:space="preserve"> conditions </w:t>
      </w:r>
      <w:r w:rsidR="0041533B">
        <w:rPr>
          <w:rFonts w:asciiTheme="majorBidi" w:hAnsiTheme="majorBidi" w:cstheme="majorBidi"/>
          <w:sz w:val="24"/>
          <w:szCs w:val="24"/>
          <w:shd w:val="clear" w:color="auto" w:fill="FFFFFF"/>
        </w:rPr>
        <w:t>for</w:t>
      </w:r>
      <w:r w:rsidRPr="00C17D57">
        <w:rPr>
          <w:rFonts w:asciiTheme="majorBidi" w:hAnsiTheme="majorBidi" w:cstheme="majorBidi"/>
          <w:sz w:val="24"/>
          <w:szCs w:val="24"/>
          <w:shd w:val="clear" w:color="auto" w:fill="FFFFFF"/>
        </w:rPr>
        <w:t xml:space="preserve"> each subject (small dots) and their means (large colored dots)</w:t>
      </w:r>
      <w:r w:rsidRPr="00C17D57">
        <w:rPr>
          <w:rFonts w:asciiTheme="majorBidi" w:hAnsiTheme="majorBidi" w:cstheme="majorBidi"/>
          <w:color w:val="00000F"/>
          <w:sz w:val="24"/>
          <w:szCs w:val="24"/>
          <w:shd w:val="clear" w:color="auto" w:fill="FFFFFF"/>
        </w:rPr>
        <w:t xml:space="preserve">. </w:t>
      </w:r>
      <w:bookmarkEnd w:id="124"/>
      <w:bookmarkEnd w:id="125"/>
      <w:bookmarkEnd w:id="126"/>
    </w:p>
    <w:p w14:paraId="04F638E6" w14:textId="7EC8DAC8" w:rsidR="00C17D57" w:rsidRPr="00C17D57" w:rsidRDefault="00641D0E" w:rsidP="00171D6F">
      <w:pPr>
        <w:spacing w:line="360" w:lineRule="auto"/>
        <w:jc w:val="both"/>
        <w:rPr>
          <w:rFonts w:asciiTheme="majorBidi" w:hAnsiTheme="majorBidi" w:cstheme="majorBidi"/>
          <w:color w:val="FF0000"/>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 xml:space="preserve">Figure </w:t>
      </w:r>
      <w:r>
        <w:rPr>
          <w:rFonts w:asciiTheme="majorBidi" w:hAnsiTheme="majorBidi" w:cstheme="majorBidi"/>
          <w:b/>
          <w:bCs/>
          <w:color w:val="00000F"/>
          <w:sz w:val="24"/>
          <w:szCs w:val="24"/>
          <w:bdr w:val="none" w:sz="0" w:space="0" w:color="auto" w:frame="1"/>
          <w:shd w:val="clear" w:color="auto" w:fill="FFFFFF"/>
        </w:rPr>
        <w:t>4.</w:t>
      </w:r>
      <w:r w:rsidR="004D3C8D" w:rsidRPr="00C17D57">
        <w:rPr>
          <w:rFonts w:asciiTheme="majorBidi" w:hAnsiTheme="majorBidi" w:cstheme="majorBidi"/>
          <w:b/>
          <w:bCs/>
          <w:sz w:val="24"/>
          <w:szCs w:val="24"/>
          <w:shd w:val="clear" w:color="auto" w:fill="FFFFFF"/>
        </w:rPr>
        <w:t xml:space="preserve"> </w:t>
      </w:r>
      <w:r w:rsidRPr="00641D0E">
        <w:rPr>
          <w:rFonts w:asciiTheme="majorBidi" w:hAnsiTheme="majorBidi" w:cstheme="majorBidi"/>
          <w:b/>
          <w:bCs/>
          <w:color w:val="00000F"/>
          <w:sz w:val="24"/>
          <w:szCs w:val="24"/>
          <w:shd w:val="clear" w:color="auto" w:fill="FFFFFF"/>
        </w:rPr>
        <w:t>Drift curvature indices</w:t>
      </w:r>
      <w:r>
        <w:rPr>
          <w:rFonts w:asciiTheme="majorBidi" w:hAnsiTheme="majorBidi" w:cstheme="majorBidi"/>
          <w:color w:val="00000F"/>
          <w:sz w:val="24"/>
          <w:szCs w:val="24"/>
          <w:shd w:val="clear" w:color="auto" w:fill="FFFFFF"/>
        </w:rPr>
        <w:t>.</w:t>
      </w:r>
      <w:r w:rsidRPr="00C17D57">
        <w:rPr>
          <w:rFonts w:asciiTheme="majorBidi" w:hAnsiTheme="majorBidi" w:cstheme="majorBidi"/>
          <w:color w:val="00000F"/>
          <w:sz w:val="24"/>
          <w:szCs w:val="24"/>
          <w:shd w:val="clear" w:color="auto" w:fill="FFFFFF"/>
        </w:rPr>
        <w:t xml:space="preserve"> </w:t>
      </w:r>
      <w:r w:rsidR="004D3C8D" w:rsidRPr="00C17D57">
        <w:rPr>
          <w:rFonts w:asciiTheme="majorBidi" w:hAnsiTheme="majorBidi" w:cstheme="majorBidi"/>
          <w:color w:val="00000F"/>
          <w:sz w:val="24"/>
          <w:szCs w:val="24"/>
          <w:shd w:val="clear" w:color="auto" w:fill="FFFFFF"/>
        </w:rPr>
        <w:t xml:space="preserve">Distributions of curvature indices (see Methods) of border drift trajectories (brown) and non-border drifts, </w:t>
      </w:r>
      <w:r w:rsidR="004D3C8D" w:rsidRPr="00C17D57">
        <w:rPr>
          <w:rFonts w:asciiTheme="majorBidi" w:hAnsiTheme="majorBidi" w:cstheme="majorBidi"/>
          <w:sz w:val="24"/>
          <w:szCs w:val="24"/>
          <w:shd w:val="clear" w:color="auto" w:fill="FFFFFF"/>
        </w:rPr>
        <w:t>in the four experimental conditions</w:t>
      </w:r>
      <w:r>
        <w:rPr>
          <w:rFonts w:asciiTheme="majorBidi" w:hAnsiTheme="majorBidi" w:cstheme="majorBidi"/>
          <w:sz w:val="24"/>
          <w:szCs w:val="24"/>
          <w:shd w:val="clear" w:color="auto" w:fill="FFFFFF"/>
        </w:rPr>
        <w:t xml:space="preserve"> </w:t>
      </w:r>
      <w:r w:rsidRPr="00641D0E">
        <w:rPr>
          <w:rFonts w:asciiTheme="majorBidi" w:hAnsiTheme="majorBidi" w:cstheme="majorBidi"/>
          <w:b/>
          <w:bCs/>
          <w:sz w:val="24"/>
          <w:szCs w:val="24"/>
          <w:shd w:val="clear" w:color="auto" w:fill="FFFFFF"/>
        </w:rPr>
        <w:t>(a-d)</w:t>
      </w:r>
      <w:r w:rsidR="004D3C8D" w:rsidRPr="00C17D57">
        <w:rPr>
          <w:rFonts w:asciiTheme="majorBidi" w:hAnsiTheme="majorBidi" w:cstheme="majorBidi"/>
          <w:sz w:val="24"/>
          <w:szCs w:val="24"/>
          <w:shd w:val="clear" w:color="auto" w:fill="FFFFFF"/>
        </w:rPr>
        <w:t>.</w:t>
      </w:r>
      <w:r w:rsidR="004D3C8D">
        <w:rPr>
          <w:rFonts w:asciiTheme="majorBidi" w:hAnsiTheme="majorBidi" w:cstheme="majorBidi"/>
          <w:sz w:val="24"/>
          <w:szCs w:val="24"/>
          <w:shd w:val="clear" w:color="auto" w:fill="FFFFFF"/>
        </w:rPr>
        <w:t xml:space="preserve"> The vertical </w:t>
      </w:r>
      <w:r w:rsidR="00362833">
        <w:rPr>
          <w:rFonts w:asciiTheme="majorBidi" w:hAnsiTheme="majorBidi" w:cstheme="majorBidi"/>
          <w:sz w:val="24"/>
          <w:szCs w:val="24"/>
          <w:shd w:val="clear" w:color="auto" w:fill="FFFFFF"/>
        </w:rPr>
        <w:t>dashed</w:t>
      </w:r>
      <w:r w:rsidR="004D3C8D">
        <w:rPr>
          <w:rFonts w:asciiTheme="majorBidi" w:hAnsiTheme="majorBidi" w:cstheme="majorBidi"/>
          <w:sz w:val="24"/>
          <w:szCs w:val="24"/>
          <w:shd w:val="clear" w:color="auto" w:fill="FFFFFF"/>
        </w:rPr>
        <w:t xml:space="preserve"> lines depict the </w:t>
      </w:r>
      <w:r w:rsidR="00F878E9">
        <w:rPr>
          <w:rFonts w:asciiTheme="majorBidi" w:hAnsiTheme="majorBidi" w:cstheme="majorBidi"/>
          <w:sz w:val="24"/>
          <w:szCs w:val="24"/>
          <w:shd w:val="clear" w:color="auto" w:fill="FFFFFF"/>
        </w:rPr>
        <w:t>mean</w:t>
      </w:r>
      <w:r w:rsidR="004D3C8D">
        <w:rPr>
          <w:rFonts w:asciiTheme="majorBidi" w:hAnsiTheme="majorBidi" w:cstheme="majorBidi"/>
          <w:sz w:val="24"/>
          <w:szCs w:val="24"/>
          <w:shd w:val="clear" w:color="auto" w:fill="FFFFFF"/>
        </w:rPr>
        <w:t xml:space="preserve"> values of </w:t>
      </w:r>
      <w:r w:rsidR="004D3C8D" w:rsidRPr="00C17D57">
        <w:rPr>
          <w:rFonts w:asciiTheme="majorBidi" w:hAnsiTheme="majorBidi" w:cstheme="majorBidi"/>
          <w:color w:val="00000F"/>
          <w:sz w:val="24"/>
          <w:szCs w:val="24"/>
          <w:shd w:val="clear" w:color="auto" w:fill="FFFFFF"/>
        </w:rPr>
        <w:t>curvature indices</w:t>
      </w:r>
      <w:r w:rsidR="00F878E9">
        <w:rPr>
          <w:rFonts w:asciiTheme="majorBidi" w:hAnsiTheme="majorBidi" w:cstheme="majorBidi"/>
          <w:color w:val="00000F"/>
          <w:sz w:val="24"/>
          <w:szCs w:val="24"/>
          <w:shd w:val="clear" w:color="auto" w:fill="FFFFFF"/>
        </w:rPr>
        <w:t xml:space="preserve"> across </w:t>
      </w:r>
      <w:r w:rsidR="00171D6F">
        <w:rPr>
          <w:rFonts w:asciiTheme="majorBidi" w:hAnsiTheme="majorBidi" w:cstheme="majorBidi"/>
          <w:color w:val="00000F"/>
          <w:sz w:val="24"/>
          <w:szCs w:val="24"/>
          <w:shd w:val="clear" w:color="auto" w:fill="FFFFFF"/>
        </w:rPr>
        <w:t xml:space="preserve">all </w:t>
      </w:r>
      <w:r w:rsidR="00171D6F">
        <w:rPr>
          <w:rFonts w:asciiTheme="majorBidi" w:hAnsiTheme="majorBidi" w:cstheme="majorBidi"/>
          <w:color w:val="00000F"/>
          <w:sz w:val="24"/>
          <w:szCs w:val="24"/>
          <w:shd w:val="clear" w:color="auto" w:fill="FFFFFF"/>
        </w:rPr>
        <w:lastRenderedPageBreak/>
        <w:t xml:space="preserve">pauses and </w:t>
      </w:r>
      <w:r w:rsidR="00F878E9">
        <w:rPr>
          <w:rFonts w:asciiTheme="majorBidi" w:hAnsiTheme="majorBidi" w:cstheme="majorBidi"/>
          <w:color w:val="00000F"/>
          <w:sz w:val="24"/>
          <w:szCs w:val="24"/>
          <w:shd w:val="clear" w:color="auto" w:fill="FFFFFF"/>
        </w:rPr>
        <w:t>subjects</w:t>
      </w:r>
      <w:r w:rsidR="00171D6F">
        <w:rPr>
          <w:rFonts w:asciiTheme="majorBidi" w:hAnsiTheme="majorBidi" w:cstheme="majorBidi"/>
          <w:color w:val="00000F"/>
          <w:sz w:val="24"/>
          <w:szCs w:val="24"/>
          <w:shd w:val="clear" w:color="auto" w:fill="FFFFFF"/>
        </w:rPr>
        <w:t xml:space="preserve"> (mean</w:t>
      </w:r>
      <w:r w:rsidR="00171D6F" w:rsidRPr="0027605B">
        <w:rPr>
          <w:rFonts w:asciiTheme="majorBidi" w:hAnsiTheme="majorBidi" w:cstheme="majorBidi"/>
          <w:sz w:val="24"/>
          <w:szCs w:val="24"/>
        </w:rPr>
        <w:t>±</w:t>
      </w:r>
      <w:r w:rsidR="00171D6F">
        <w:rPr>
          <w:rFonts w:asciiTheme="majorBidi" w:hAnsiTheme="majorBidi" w:cstheme="majorBidi"/>
          <w:sz w:val="24"/>
          <w:szCs w:val="24"/>
        </w:rPr>
        <w:t>SEM)</w:t>
      </w:r>
      <w:r w:rsidR="00F878E9">
        <w:rPr>
          <w:rFonts w:asciiTheme="majorBidi" w:hAnsiTheme="majorBidi" w:cstheme="majorBidi"/>
          <w:color w:val="00000F"/>
          <w:sz w:val="24"/>
          <w:szCs w:val="24"/>
          <w:shd w:val="clear" w:color="auto" w:fill="FFFFFF"/>
        </w:rPr>
        <w:t xml:space="preserve">: </w:t>
      </w:r>
      <w:r w:rsidR="00F878E9" w:rsidRPr="0027605B">
        <w:rPr>
          <w:rFonts w:asciiTheme="majorBidi" w:hAnsiTheme="majorBidi" w:cstheme="majorBidi"/>
          <w:sz w:val="24"/>
          <w:szCs w:val="24"/>
        </w:rPr>
        <w:t>0.52</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0.01 vs. 0.48</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 xml:space="preserve">0.01, respectively, for </w:t>
      </w:r>
      <w:r w:rsidR="00F878E9">
        <w:rPr>
          <w:rFonts w:asciiTheme="majorBidi" w:hAnsiTheme="majorBidi" w:cstheme="majorBidi"/>
          <w:sz w:val="24"/>
          <w:szCs w:val="24"/>
        </w:rPr>
        <w:t>Tunneled-Large</w:t>
      </w:r>
      <w:r w:rsidR="00F878E9" w:rsidRPr="0027605B">
        <w:rPr>
          <w:rFonts w:asciiTheme="majorBidi" w:hAnsiTheme="majorBidi" w:cstheme="majorBidi"/>
          <w:sz w:val="24"/>
          <w:szCs w:val="24"/>
        </w:rPr>
        <w:t>; 0.65</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0.05 vs. 0.55</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 xml:space="preserve">0.02 for </w:t>
      </w:r>
      <w:r w:rsidR="00F878E9">
        <w:rPr>
          <w:rFonts w:asciiTheme="majorBidi" w:hAnsiTheme="majorBidi" w:cstheme="majorBidi"/>
          <w:sz w:val="24"/>
          <w:szCs w:val="24"/>
        </w:rPr>
        <w:t>Natural-Small</w:t>
      </w:r>
      <w:r w:rsidR="00F878E9" w:rsidRPr="0027605B">
        <w:rPr>
          <w:rFonts w:asciiTheme="majorBidi" w:hAnsiTheme="majorBidi" w:cstheme="majorBidi"/>
          <w:sz w:val="24"/>
          <w:szCs w:val="24"/>
        </w:rPr>
        <w:t>; 0.60</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0.03 vs. 0.53</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 xml:space="preserve">0.01 for </w:t>
      </w:r>
      <w:r w:rsidR="00F878E9">
        <w:rPr>
          <w:rFonts w:asciiTheme="majorBidi" w:hAnsiTheme="majorBidi" w:cstheme="majorBidi"/>
          <w:sz w:val="24"/>
          <w:szCs w:val="24"/>
        </w:rPr>
        <w:t xml:space="preserve">Tunneled-Small; </w:t>
      </w:r>
      <w:r w:rsidR="00F878E9" w:rsidRPr="0027605B">
        <w:rPr>
          <w:rFonts w:asciiTheme="majorBidi" w:hAnsiTheme="majorBidi" w:cstheme="majorBidi"/>
          <w:sz w:val="24"/>
          <w:szCs w:val="24"/>
        </w:rPr>
        <w:t>0.48±0.04 vs. 0.49±0.01</w:t>
      </w:r>
      <w:r w:rsidR="00F878E9">
        <w:rPr>
          <w:rFonts w:asciiTheme="majorBidi" w:hAnsiTheme="majorBidi" w:cstheme="majorBidi"/>
          <w:sz w:val="24"/>
          <w:szCs w:val="24"/>
        </w:rPr>
        <w:t xml:space="preserve"> </w:t>
      </w:r>
      <w:r w:rsidR="00F878E9" w:rsidRPr="0027605B">
        <w:rPr>
          <w:rFonts w:asciiTheme="majorBidi" w:hAnsiTheme="majorBidi" w:cstheme="majorBidi"/>
          <w:sz w:val="24"/>
          <w:szCs w:val="24"/>
        </w:rPr>
        <w:t xml:space="preserve">for </w:t>
      </w:r>
      <w:r w:rsidR="00F878E9">
        <w:rPr>
          <w:rFonts w:asciiTheme="majorBidi" w:hAnsiTheme="majorBidi" w:cstheme="majorBidi"/>
          <w:sz w:val="24"/>
          <w:szCs w:val="24"/>
        </w:rPr>
        <w:t>Natural-Large</w:t>
      </w:r>
      <w:r w:rsidR="004D3C8D">
        <w:rPr>
          <w:rFonts w:asciiTheme="majorBidi" w:hAnsiTheme="majorBidi" w:cstheme="majorBidi"/>
          <w:color w:val="00000F"/>
          <w:sz w:val="24"/>
          <w:szCs w:val="24"/>
          <w:shd w:val="clear" w:color="auto" w:fill="FFFFFF"/>
        </w:rPr>
        <w:t>.</w:t>
      </w:r>
    </w:p>
    <w:p w14:paraId="77774D7A" w14:textId="480AB288" w:rsidR="00354DDC" w:rsidRDefault="00354DDC" w:rsidP="00354DDC">
      <w:pPr>
        <w:spacing w:line="360" w:lineRule="auto"/>
        <w:jc w:val="both"/>
        <w:rPr>
          <w:rFonts w:asciiTheme="majorBidi" w:hAnsiTheme="majorBidi" w:cstheme="majorBidi"/>
          <w:b/>
          <w:bCs/>
          <w:color w:val="00000F"/>
          <w:sz w:val="24"/>
          <w:szCs w:val="24"/>
          <w:bdr w:val="none" w:sz="0" w:space="0" w:color="auto" w:frame="1"/>
          <w:shd w:val="clear" w:color="auto" w:fill="FFFFFF"/>
        </w:rPr>
      </w:pPr>
      <w:r w:rsidRPr="00354DDC">
        <w:rPr>
          <w:rFonts w:asciiTheme="majorBidi" w:hAnsiTheme="majorBidi" w:cstheme="majorBidi"/>
          <w:b/>
          <w:bCs/>
          <w:color w:val="00000F"/>
          <w:sz w:val="24"/>
          <w:szCs w:val="24"/>
          <w:bdr w:val="none" w:sz="0" w:space="0" w:color="auto" w:frame="1"/>
          <w:shd w:val="clear" w:color="auto" w:fill="FFFFFF"/>
        </w:rPr>
        <w:t>Extended Data</w:t>
      </w:r>
    </w:p>
    <w:p w14:paraId="317424C7" w14:textId="5B195FA6" w:rsidR="00922991" w:rsidRPr="00922991" w:rsidRDefault="00354DDC" w:rsidP="003368BD">
      <w:pPr>
        <w:spacing w:line="360" w:lineRule="auto"/>
        <w:jc w:val="both"/>
        <w:rPr>
          <w:rFonts w:asciiTheme="majorBidi" w:hAnsiTheme="majorBidi" w:cstheme="majorBidi"/>
          <w:sz w:val="24"/>
          <w:szCs w:val="24"/>
          <w:shd w:val="clear" w:color="auto" w:fill="FFFFFF"/>
        </w:rPr>
      </w:pPr>
      <w:r>
        <w:rPr>
          <w:rFonts w:asciiTheme="majorBidi" w:hAnsiTheme="majorBidi" w:cstheme="majorBidi"/>
          <w:b/>
          <w:bCs/>
          <w:color w:val="00000F"/>
          <w:sz w:val="24"/>
          <w:szCs w:val="24"/>
          <w:bdr w:val="none" w:sz="0" w:space="0" w:color="auto" w:frame="1"/>
          <w:shd w:val="clear" w:color="auto" w:fill="FFFFFF"/>
        </w:rPr>
        <w:t>Extended Data</w:t>
      </w:r>
      <w:r w:rsidR="00922991" w:rsidRPr="00C17D57">
        <w:rPr>
          <w:rFonts w:asciiTheme="majorBidi" w:hAnsiTheme="majorBidi" w:cstheme="majorBidi"/>
          <w:b/>
          <w:bCs/>
          <w:color w:val="00000F"/>
          <w:sz w:val="24"/>
          <w:szCs w:val="24"/>
          <w:bdr w:val="none" w:sz="0" w:space="0" w:color="auto" w:frame="1"/>
          <w:shd w:val="clear" w:color="auto" w:fill="FFFFFF"/>
        </w:rPr>
        <w:t xml:space="preserve"> Movies </w:t>
      </w:r>
      <w:r w:rsidR="00922991">
        <w:rPr>
          <w:rFonts w:asciiTheme="majorBidi" w:hAnsiTheme="majorBidi" w:cstheme="majorBidi"/>
          <w:b/>
          <w:bCs/>
          <w:color w:val="00000F"/>
          <w:sz w:val="24"/>
          <w:szCs w:val="24"/>
          <w:bdr w:val="none" w:sz="0" w:space="0" w:color="auto" w:frame="1"/>
          <w:shd w:val="clear" w:color="auto" w:fill="FFFFFF"/>
        </w:rPr>
        <w:t>1</w:t>
      </w:r>
      <w:r w:rsidR="00922991" w:rsidRPr="00C17D57">
        <w:rPr>
          <w:rFonts w:asciiTheme="majorBidi" w:hAnsiTheme="majorBidi" w:cstheme="majorBidi"/>
          <w:b/>
          <w:bCs/>
          <w:color w:val="00000F"/>
          <w:sz w:val="24"/>
          <w:szCs w:val="24"/>
          <w:bdr w:val="none" w:sz="0" w:space="0" w:color="auto" w:frame="1"/>
          <w:shd w:val="clear" w:color="auto" w:fill="FFFFFF"/>
        </w:rPr>
        <w:t>-</w:t>
      </w:r>
      <w:r w:rsidR="00922991">
        <w:rPr>
          <w:rFonts w:asciiTheme="majorBidi" w:hAnsiTheme="majorBidi" w:cstheme="majorBidi"/>
          <w:b/>
          <w:bCs/>
          <w:color w:val="00000F"/>
          <w:sz w:val="24"/>
          <w:szCs w:val="24"/>
          <w:bdr w:val="none" w:sz="0" w:space="0" w:color="auto" w:frame="1"/>
          <w:shd w:val="clear" w:color="auto" w:fill="FFFFFF"/>
        </w:rPr>
        <w:t>2</w:t>
      </w:r>
      <w:r w:rsidR="00342596">
        <w:rPr>
          <w:rFonts w:asciiTheme="majorBidi" w:hAnsiTheme="majorBidi" w:cstheme="majorBidi"/>
          <w:b/>
          <w:bCs/>
          <w:color w:val="00000F"/>
          <w:sz w:val="24"/>
          <w:szCs w:val="24"/>
          <w:bdr w:val="none" w:sz="0" w:space="0" w:color="auto" w:frame="1"/>
          <w:shd w:val="clear" w:color="auto" w:fill="FFFFFF"/>
        </w:rPr>
        <w:t xml:space="preserve">. </w:t>
      </w:r>
      <w:r w:rsidR="00922991" w:rsidRPr="00C17D57">
        <w:rPr>
          <w:rFonts w:asciiTheme="majorBidi" w:hAnsiTheme="majorBidi" w:cstheme="majorBidi"/>
          <w:b/>
          <w:bCs/>
          <w:color w:val="00000F"/>
          <w:sz w:val="24"/>
          <w:szCs w:val="24"/>
          <w:bdr w:val="none" w:sz="0" w:space="0" w:color="auto" w:frame="1"/>
          <w:shd w:val="clear" w:color="auto" w:fill="FFFFFF"/>
        </w:rPr>
        <w:t xml:space="preserve">Demonstrations of </w:t>
      </w:r>
      <w:r w:rsidR="00922991">
        <w:rPr>
          <w:rFonts w:asciiTheme="majorBidi" w:hAnsiTheme="majorBidi" w:cstheme="majorBidi"/>
          <w:b/>
          <w:bCs/>
          <w:color w:val="00000F"/>
          <w:sz w:val="24"/>
          <w:szCs w:val="24"/>
          <w:bdr w:val="none" w:sz="0" w:space="0" w:color="auto" w:frame="1"/>
          <w:shd w:val="clear" w:color="auto" w:fill="FFFFFF"/>
        </w:rPr>
        <w:t xml:space="preserve">Tunneled </w:t>
      </w:r>
      <w:r w:rsidR="00D94A26">
        <w:rPr>
          <w:rFonts w:asciiTheme="majorBidi" w:hAnsiTheme="majorBidi" w:cstheme="majorBidi"/>
          <w:b/>
          <w:bCs/>
          <w:color w:val="00000F"/>
          <w:sz w:val="24"/>
          <w:szCs w:val="24"/>
          <w:bdr w:val="none" w:sz="0" w:space="0" w:color="auto" w:frame="1"/>
          <w:shd w:val="clear" w:color="auto" w:fill="FFFFFF"/>
        </w:rPr>
        <w:t>viewing</w:t>
      </w:r>
      <w:r w:rsidR="00922991">
        <w:rPr>
          <w:rFonts w:asciiTheme="majorBidi" w:hAnsiTheme="majorBidi" w:cstheme="majorBidi"/>
          <w:b/>
          <w:bCs/>
          <w:color w:val="00000F"/>
          <w:sz w:val="24"/>
          <w:szCs w:val="24"/>
          <w:bdr w:val="none" w:sz="0" w:space="0" w:color="auto" w:frame="1"/>
          <w:shd w:val="clear" w:color="auto" w:fill="FFFFFF"/>
        </w:rPr>
        <w:t xml:space="preserve">. </w:t>
      </w:r>
      <w:r w:rsidR="00922991">
        <w:rPr>
          <w:rFonts w:asciiTheme="majorBidi" w:hAnsiTheme="majorBidi" w:cstheme="majorBidi"/>
          <w:color w:val="00000F"/>
          <w:sz w:val="24"/>
          <w:szCs w:val="24"/>
          <w:shd w:val="clear" w:color="auto" w:fill="FFFFFF"/>
        </w:rPr>
        <w:t xml:space="preserve">Movies of Tunneled viewing of Large </w:t>
      </w:r>
      <w:r w:rsidR="00770867">
        <w:rPr>
          <w:rFonts w:asciiTheme="majorBidi" w:hAnsiTheme="majorBidi" w:cstheme="majorBidi"/>
          <w:color w:val="00000F"/>
          <w:sz w:val="24"/>
          <w:szCs w:val="24"/>
          <w:shd w:val="clear" w:color="auto" w:fill="FFFFFF"/>
        </w:rPr>
        <w:t xml:space="preserve">(Movie 1) </w:t>
      </w:r>
      <w:r w:rsidR="00922991">
        <w:rPr>
          <w:rFonts w:asciiTheme="majorBidi" w:hAnsiTheme="majorBidi" w:cstheme="majorBidi"/>
          <w:color w:val="00000F"/>
          <w:sz w:val="24"/>
          <w:szCs w:val="24"/>
          <w:shd w:val="clear" w:color="auto" w:fill="FFFFFF"/>
        </w:rPr>
        <w:t xml:space="preserve">and Small </w:t>
      </w:r>
      <w:r w:rsidR="00770867">
        <w:rPr>
          <w:rFonts w:asciiTheme="majorBidi" w:hAnsiTheme="majorBidi" w:cstheme="majorBidi"/>
          <w:color w:val="00000F"/>
          <w:sz w:val="24"/>
          <w:szCs w:val="24"/>
          <w:shd w:val="clear" w:color="auto" w:fill="FFFFFF"/>
        </w:rPr>
        <w:t xml:space="preserve">(Movie 2) </w:t>
      </w:r>
      <w:r w:rsidR="00342596">
        <w:rPr>
          <w:rFonts w:asciiTheme="majorBidi" w:hAnsiTheme="majorBidi" w:cstheme="majorBidi"/>
          <w:color w:val="00000F"/>
          <w:sz w:val="24"/>
          <w:szCs w:val="24"/>
          <w:shd w:val="clear" w:color="auto" w:fill="FFFFFF"/>
        </w:rPr>
        <w:t>shapes.</w:t>
      </w:r>
      <w:r w:rsidR="00770867">
        <w:rPr>
          <w:rFonts w:asciiTheme="majorBidi" w:hAnsiTheme="majorBidi" w:cstheme="majorBidi"/>
          <w:color w:val="00000F"/>
          <w:sz w:val="24"/>
          <w:szCs w:val="24"/>
          <w:shd w:val="clear" w:color="auto" w:fill="FFFFFF"/>
        </w:rPr>
        <w:t xml:space="preserve"> In each movie, the right panel shows the entire shape with the tunneling window superimposed and the left panel shows what was presented on the screen.</w:t>
      </w:r>
    </w:p>
    <w:p w14:paraId="52C712AF" w14:textId="5CC21011" w:rsidR="009237A4" w:rsidRDefault="00354DDC" w:rsidP="003368BD">
      <w:pPr>
        <w:spacing w:line="360" w:lineRule="auto"/>
        <w:jc w:val="both"/>
        <w:rPr>
          <w:rFonts w:asciiTheme="majorBidi" w:hAnsiTheme="majorBidi" w:cstheme="majorBidi"/>
          <w:color w:val="00000F"/>
          <w:sz w:val="24"/>
          <w:szCs w:val="24"/>
          <w:bdr w:val="none" w:sz="0" w:space="0" w:color="auto" w:frame="1"/>
          <w:shd w:val="clear" w:color="auto" w:fill="FFFFFF"/>
        </w:rPr>
      </w:pPr>
      <w:bookmarkStart w:id="133" w:name="OLE_LINK2"/>
      <w:bookmarkStart w:id="134" w:name="OLE_LINK3"/>
      <w:r>
        <w:rPr>
          <w:rFonts w:asciiTheme="majorBidi" w:hAnsiTheme="majorBidi" w:cstheme="majorBidi"/>
          <w:b/>
          <w:bCs/>
          <w:color w:val="00000F"/>
          <w:sz w:val="24"/>
          <w:szCs w:val="24"/>
          <w:bdr w:val="none" w:sz="0" w:space="0" w:color="auto" w:frame="1"/>
          <w:shd w:val="clear" w:color="auto" w:fill="FFFFFF"/>
        </w:rPr>
        <w:t>Extended Data</w:t>
      </w:r>
      <w:r w:rsidR="009237A4" w:rsidRPr="00C17D57">
        <w:rPr>
          <w:rFonts w:asciiTheme="majorBidi" w:hAnsiTheme="majorBidi" w:cstheme="majorBidi"/>
          <w:b/>
          <w:bCs/>
          <w:color w:val="00000F"/>
          <w:sz w:val="24"/>
          <w:szCs w:val="24"/>
          <w:bdr w:val="none" w:sz="0" w:space="0" w:color="auto" w:frame="1"/>
          <w:shd w:val="clear" w:color="auto" w:fill="FFFFFF"/>
        </w:rPr>
        <w:t xml:space="preserve"> Movies </w:t>
      </w:r>
      <w:r w:rsidR="009237A4">
        <w:rPr>
          <w:rFonts w:asciiTheme="majorBidi" w:hAnsiTheme="majorBidi" w:cstheme="majorBidi"/>
          <w:b/>
          <w:bCs/>
          <w:color w:val="00000F"/>
          <w:sz w:val="24"/>
          <w:szCs w:val="24"/>
          <w:bdr w:val="none" w:sz="0" w:space="0" w:color="auto" w:frame="1"/>
          <w:shd w:val="clear" w:color="auto" w:fill="FFFFFF"/>
        </w:rPr>
        <w:t>3</w:t>
      </w:r>
      <w:r w:rsidR="009237A4" w:rsidRPr="00C17D57">
        <w:rPr>
          <w:rFonts w:asciiTheme="majorBidi" w:hAnsiTheme="majorBidi" w:cstheme="majorBidi"/>
          <w:b/>
          <w:bCs/>
          <w:color w:val="00000F"/>
          <w:sz w:val="24"/>
          <w:szCs w:val="24"/>
          <w:bdr w:val="none" w:sz="0" w:space="0" w:color="auto" w:frame="1"/>
          <w:shd w:val="clear" w:color="auto" w:fill="FFFFFF"/>
        </w:rPr>
        <w:t>-</w:t>
      </w:r>
      <w:r w:rsidR="009237A4">
        <w:rPr>
          <w:rFonts w:asciiTheme="majorBidi" w:hAnsiTheme="majorBidi" w:cstheme="majorBidi"/>
          <w:b/>
          <w:bCs/>
          <w:color w:val="00000F"/>
          <w:sz w:val="24"/>
          <w:szCs w:val="24"/>
          <w:bdr w:val="none" w:sz="0" w:space="0" w:color="auto" w:frame="1"/>
          <w:shd w:val="clear" w:color="auto" w:fill="FFFFFF"/>
        </w:rPr>
        <w:t>7</w:t>
      </w:r>
      <w:r w:rsidR="009237A4" w:rsidRPr="00C17D57">
        <w:rPr>
          <w:rFonts w:asciiTheme="majorBidi" w:hAnsiTheme="majorBidi" w:cstheme="majorBidi"/>
          <w:b/>
          <w:bCs/>
          <w:color w:val="00000F"/>
          <w:sz w:val="24"/>
          <w:szCs w:val="24"/>
          <w:bdr w:val="none" w:sz="0" w:space="0" w:color="auto" w:frame="1"/>
          <w:shd w:val="clear" w:color="auto" w:fill="FFFFFF"/>
        </w:rPr>
        <w:t>. Demonstrations of the eye tra</w:t>
      </w:r>
      <w:r w:rsidR="009237A4">
        <w:rPr>
          <w:rFonts w:asciiTheme="majorBidi" w:hAnsiTheme="majorBidi" w:cstheme="majorBidi"/>
          <w:b/>
          <w:bCs/>
          <w:color w:val="00000F"/>
          <w:sz w:val="24"/>
          <w:szCs w:val="24"/>
          <w:bdr w:val="none" w:sz="0" w:space="0" w:color="auto" w:frame="1"/>
          <w:shd w:val="clear" w:color="auto" w:fill="FFFFFF"/>
        </w:rPr>
        <w:t xml:space="preserve">jectories presented in Fig. 3. </w:t>
      </w:r>
      <w:r w:rsidR="009237A4" w:rsidRPr="00C17D57">
        <w:rPr>
          <w:rFonts w:asciiTheme="majorBidi" w:hAnsiTheme="majorBidi" w:cstheme="majorBidi"/>
          <w:color w:val="00000F"/>
          <w:sz w:val="24"/>
          <w:szCs w:val="24"/>
          <w:bdr w:val="none" w:sz="0" w:space="0" w:color="auto" w:frame="1"/>
          <w:shd w:val="clear" w:color="auto" w:fill="FFFFFF"/>
        </w:rPr>
        <w:t xml:space="preserve">Movies are slowed down </w:t>
      </w:r>
      <w:r w:rsidR="009237A4">
        <w:rPr>
          <w:rFonts w:asciiTheme="majorBidi" w:hAnsiTheme="majorBidi" w:cstheme="majorBidi"/>
          <w:color w:val="00000F"/>
          <w:sz w:val="24"/>
          <w:szCs w:val="24"/>
          <w:bdr w:val="none" w:sz="0" w:space="0" w:color="auto" w:frame="1"/>
          <w:shd w:val="clear" w:color="auto" w:fill="FFFFFF"/>
        </w:rPr>
        <w:t>by 2.4</w:t>
      </w:r>
      <w:r w:rsidR="009237A4" w:rsidRPr="00C17D57">
        <w:rPr>
          <w:rFonts w:asciiTheme="majorBidi" w:hAnsiTheme="majorBidi" w:cstheme="majorBidi"/>
          <w:color w:val="00000F"/>
          <w:sz w:val="24"/>
          <w:szCs w:val="24"/>
          <w:bdr w:val="none" w:sz="0" w:space="0" w:color="auto" w:frame="1"/>
          <w:shd w:val="clear" w:color="auto" w:fill="FFFFFF"/>
        </w:rPr>
        <w:t xml:space="preserve">. </w:t>
      </w:r>
    </w:p>
    <w:bookmarkEnd w:id="133"/>
    <w:bookmarkEnd w:id="134"/>
    <w:p w14:paraId="72590343" w14:textId="42B02C5C" w:rsidR="00C17D57" w:rsidRPr="00C17D57" w:rsidRDefault="00354DDC" w:rsidP="003368BD">
      <w:pPr>
        <w:spacing w:line="360" w:lineRule="auto"/>
        <w:jc w:val="both"/>
        <w:rPr>
          <w:rFonts w:asciiTheme="majorBidi" w:hAnsiTheme="majorBidi" w:cstheme="majorBidi"/>
          <w:color w:val="00000F"/>
          <w:sz w:val="24"/>
          <w:szCs w:val="24"/>
          <w:bdr w:val="none" w:sz="0" w:space="0" w:color="auto" w:frame="1"/>
          <w:shd w:val="clear" w:color="auto" w:fill="FFFFFF"/>
        </w:rPr>
      </w:pPr>
      <w:r>
        <w:rPr>
          <w:rFonts w:asciiTheme="majorBidi" w:hAnsiTheme="majorBidi" w:cstheme="majorBidi"/>
          <w:b/>
          <w:bCs/>
          <w:color w:val="00000F"/>
          <w:sz w:val="24"/>
          <w:szCs w:val="24"/>
          <w:bdr w:val="none" w:sz="0" w:space="0" w:color="auto" w:frame="1"/>
          <w:shd w:val="clear" w:color="auto" w:fill="FFFFFF"/>
        </w:rPr>
        <w:t>Extended Data</w:t>
      </w:r>
      <w:r w:rsidR="00C17D57" w:rsidRPr="00C17D57">
        <w:rPr>
          <w:rFonts w:asciiTheme="majorBidi" w:hAnsiTheme="majorBidi" w:cstheme="majorBidi"/>
          <w:b/>
          <w:bCs/>
          <w:color w:val="00000F"/>
          <w:sz w:val="24"/>
          <w:szCs w:val="24"/>
          <w:bdr w:val="none" w:sz="0" w:space="0" w:color="auto" w:frame="1"/>
          <w:shd w:val="clear" w:color="auto" w:fill="FFFFFF"/>
        </w:rPr>
        <w:t xml:space="preserve"> Table 1. Control for trial duration differences.</w:t>
      </w:r>
      <w:r w:rsidR="00C17D57" w:rsidRPr="00C17D57">
        <w:rPr>
          <w:rFonts w:asciiTheme="majorBidi" w:hAnsiTheme="majorBidi" w:cstheme="majorBidi"/>
          <w:color w:val="00000F"/>
          <w:sz w:val="24"/>
          <w:szCs w:val="24"/>
          <w:bdr w:val="none" w:sz="0" w:space="0" w:color="auto" w:frame="1"/>
          <w:shd w:val="clear" w:color="auto" w:fill="FFFFFF"/>
        </w:rPr>
        <w:t xml:space="preserve"> The analyses described in </w:t>
      </w:r>
      <w:r w:rsidR="00C17D57" w:rsidRPr="001711F4">
        <w:rPr>
          <w:rFonts w:asciiTheme="majorBidi" w:hAnsiTheme="majorBidi" w:cstheme="majorBidi"/>
          <w:b/>
          <w:bCs/>
          <w:color w:val="00000F"/>
          <w:sz w:val="24"/>
          <w:szCs w:val="24"/>
          <w:bdr w:val="none" w:sz="0" w:space="0" w:color="auto" w:frame="1"/>
          <w:shd w:val="clear" w:color="auto" w:fill="FFFFFF"/>
        </w:rPr>
        <w:t>Fig. 2a,b,d</w:t>
      </w:r>
      <w:r w:rsidR="00C17D57" w:rsidRPr="00C17D57">
        <w:rPr>
          <w:rFonts w:asciiTheme="majorBidi" w:hAnsiTheme="majorBidi" w:cstheme="majorBidi"/>
          <w:color w:val="00000F"/>
          <w:sz w:val="24"/>
          <w:szCs w:val="24"/>
          <w:bdr w:val="none" w:sz="0" w:space="0" w:color="auto" w:frame="1"/>
          <w:shd w:val="clear" w:color="auto" w:fill="FFFFFF"/>
        </w:rPr>
        <w:t xml:space="preserve"> were repeated for the first 3 s of the tunneled conditions, a time period equal to the duration of natural viewing trials. P values represent the probability that the values measured in the relevant tunneled condition were drawn from the same distribution as those measured in the natural viewing conditions.</w:t>
      </w:r>
    </w:p>
    <w:p w14:paraId="60F86CDA" w14:textId="26E4949C" w:rsidR="00892154" w:rsidRPr="00737078" w:rsidRDefault="00354DDC" w:rsidP="003368BD">
      <w:pPr>
        <w:spacing w:line="360" w:lineRule="auto"/>
        <w:jc w:val="both"/>
        <w:rPr>
          <w:rFonts w:asciiTheme="majorBidi" w:hAnsiTheme="majorBidi" w:cstheme="majorBidi"/>
          <w:color w:val="00000F"/>
          <w:sz w:val="24"/>
          <w:szCs w:val="24"/>
          <w:bdr w:val="none" w:sz="0" w:space="0" w:color="auto" w:frame="1"/>
          <w:shd w:val="clear" w:color="auto" w:fill="FFFFFF"/>
        </w:rPr>
      </w:pPr>
      <w:r>
        <w:rPr>
          <w:rFonts w:asciiTheme="majorBidi" w:hAnsiTheme="majorBidi" w:cstheme="majorBidi"/>
          <w:b/>
          <w:bCs/>
          <w:color w:val="00000F"/>
          <w:sz w:val="24"/>
          <w:szCs w:val="24"/>
          <w:bdr w:val="none" w:sz="0" w:space="0" w:color="auto" w:frame="1"/>
          <w:shd w:val="clear" w:color="auto" w:fill="FFFFFF"/>
        </w:rPr>
        <w:t>Extended Data</w:t>
      </w:r>
      <w:r w:rsidR="00892154" w:rsidRPr="00737078">
        <w:rPr>
          <w:rFonts w:asciiTheme="majorBidi" w:hAnsiTheme="majorBidi" w:cstheme="majorBidi"/>
          <w:b/>
          <w:bCs/>
          <w:color w:val="00000F"/>
          <w:sz w:val="24"/>
          <w:szCs w:val="24"/>
          <w:bdr w:val="none" w:sz="0" w:space="0" w:color="auto" w:frame="1"/>
          <w:shd w:val="clear" w:color="auto" w:fill="FFFFFF"/>
        </w:rPr>
        <w:t xml:space="preserve"> Table 2.</w:t>
      </w:r>
      <w:r w:rsidR="00BF25B0" w:rsidRPr="00737078">
        <w:rPr>
          <w:rFonts w:asciiTheme="majorBidi" w:hAnsiTheme="majorBidi" w:cstheme="majorBidi"/>
          <w:b/>
          <w:bCs/>
          <w:color w:val="00000F"/>
          <w:sz w:val="24"/>
          <w:szCs w:val="24"/>
          <w:bdr w:val="none" w:sz="0" w:space="0" w:color="auto" w:frame="1"/>
          <w:shd w:val="clear" w:color="auto" w:fill="FFFFFF"/>
        </w:rPr>
        <w:t xml:space="preserve"> </w:t>
      </w:r>
      <w:r w:rsidR="00737078" w:rsidRPr="00737078">
        <w:rPr>
          <w:rFonts w:asciiTheme="majorBidi" w:hAnsiTheme="majorBidi" w:cstheme="majorBidi"/>
          <w:b/>
          <w:bCs/>
          <w:color w:val="00000F"/>
          <w:sz w:val="24"/>
          <w:szCs w:val="24"/>
          <w:bdr w:val="none" w:sz="0" w:space="0" w:color="auto" w:frame="1"/>
          <w:shd w:val="clear" w:color="auto" w:fill="FFFFFF"/>
        </w:rPr>
        <w:t>Emerging</w:t>
      </w:r>
      <w:r w:rsidR="00D94A26" w:rsidRPr="00737078">
        <w:rPr>
          <w:rFonts w:asciiTheme="majorBidi" w:hAnsiTheme="majorBidi" w:cstheme="majorBidi"/>
          <w:b/>
          <w:bCs/>
          <w:color w:val="00000F"/>
          <w:sz w:val="24"/>
          <w:szCs w:val="24"/>
          <w:bdr w:val="none" w:sz="0" w:space="0" w:color="auto" w:frame="1"/>
          <w:shd w:val="clear" w:color="auto" w:fill="FFFFFF"/>
        </w:rPr>
        <w:t xml:space="preserve"> c</w:t>
      </w:r>
      <w:r w:rsidR="00BF25B0" w:rsidRPr="00737078">
        <w:rPr>
          <w:rFonts w:asciiTheme="majorBidi" w:hAnsiTheme="majorBidi" w:cstheme="majorBidi"/>
          <w:b/>
          <w:bCs/>
          <w:color w:val="00000F"/>
          <w:sz w:val="24"/>
          <w:szCs w:val="24"/>
          <w:bdr w:val="none" w:sz="0" w:space="0" w:color="auto" w:frame="1"/>
          <w:shd w:val="clear" w:color="auto" w:fill="FFFFFF"/>
        </w:rPr>
        <w:t xml:space="preserve">ontrolled variables. </w:t>
      </w:r>
      <w:r w:rsidR="00737078" w:rsidRPr="00737078">
        <w:rPr>
          <w:rFonts w:asciiTheme="majorBidi" w:hAnsiTheme="majorBidi" w:cstheme="majorBidi"/>
          <w:color w:val="00000F"/>
          <w:sz w:val="24"/>
          <w:szCs w:val="24"/>
          <w:bdr w:val="none" w:sz="0" w:space="0" w:color="auto" w:frame="1"/>
          <w:shd w:val="clear" w:color="auto" w:fill="FFFFFF"/>
        </w:rPr>
        <w:t xml:space="preserve">Mean </w:t>
      </w:r>
      <w:r w:rsidR="00737078" w:rsidRPr="001C0174">
        <w:rPr>
          <w:rFonts w:ascii="Times New Roman" w:eastAsia="Calibri" w:hAnsi="Times New Roman" w:cs="Arial"/>
          <w:color w:val="000000" w:themeColor="text1"/>
          <w:kern w:val="24"/>
          <w:sz w:val="24"/>
          <w:szCs w:val="24"/>
        </w:rPr>
        <w:t>±</w:t>
      </w:r>
      <w:r w:rsidR="00737078" w:rsidRPr="00737078">
        <w:rPr>
          <w:rFonts w:asciiTheme="majorBidi" w:hAnsiTheme="majorBidi" w:cstheme="majorBidi"/>
          <w:color w:val="00000F"/>
          <w:sz w:val="24"/>
          <w:szCs w:val="24"/>
          <w:bdr w:val="none" w:sz="0" w:space="0" w:color="auto" w:frame="1"/>
          <w:shd w:val="clear" w:color="auto" w:fill="FFFFFF"/>
        </w:rPr>
        <w:t xml:space="preserve"> SEM of visual scanning variables during each viewing condition. Values marked with the same or different color </w:t>
      </w:r>
      <w:r w:rsidR="00737078" w:rsidRPr="003C72C2">
        <w:rPr>
          <w:rFonts w:asciiTheme="majorBidi" w:hAnsiTheme="majorBidi" w:cstheme="majorBidi"/>
          <w:color w:val="00000F"/>
          <w:sz w:val="24"/>
          <w:szCs w:val="24"/>
          <w:bdr w:val="none" w:sz="0" w:space="0" w:color="auto" w:frame="1"/>
          <w:shd w:val="clear" w:color="auto" w:fill="FFFFFF"/>
        </w:rPr>
        <w:t>show p &gt; 0.</w:t>
      </w:r>
      <w:r w:rsidR="003C72C2" w:rsidRPr="003C72C2">
        <w:rPr>
          <w:rFonts w:asciiTheme="majorBidi" w:hAnsiTheme="majorBidi" w:cstheme="majorBidi"/>
          <w:color w:val="00000F"/>
          <w:sz w:val="24"/>
          <w:szCs w:val="24"/>
          <w:bdr w:val="none" w:sz="0" w:space="0" w:color="auto" w:frame="1"/>
          <w:shd w:val="clear" w:color="auto" w:fill="FFFFFF"/>
        </w:rPr>
        <w:t>15</w:t>
      </w:r>
      <w:r w:rsidR="00737078" w:rsidRPr="003C72C2">
        <w:rPr>
          <w:rFonts w:asciiTheme="majorBidi" w:hAnsiTheme="majorBidi" w:cstheme="majorBidi"/>
          <w:color w:val="00000F"/>
          <w:sz w:val="24"/>
          <w:szCs w:val="24"/>
          <w:bdr w:val="none" w:sz="0" w:space="0" w:color="auto" w:frame="1"/>
          <w:shd w:val="clear" w:color="auto" w:fill="FFFFFF"/>
        </w:rPr>
        <w:t xml:space="preserve"> or p &lt; 0.0</w:t>
      </w:r>
      <w:r w:rsidR="003C72C2" w:rsidRPr="003C72C2">
        <w:rPr>
          <w:rFonts w:asciiTheme="majorBidi" w:hAnsiTheme="majorBidi" w:cstheme="majorBidi"/>
          <w:color w:val="00000F"/>
          <w:sz w:val="24"/>
          <w:szCs w:val="24"/>
          <w:bdr w:val="none" w:sz="0" w:space="0" w:color="auto" w:frame="1"/>
          <w:shd w:val="clear" w:color="auto" w:fill="FFFFFF"/>
        </w:rPr>
        <w:t>5</w:t>
      </w:r>
      <w:r w:rsidR="00737078" w:rsidRPr="003C72C2">
        <w:rPr>
          <w:rFonts w:asciiTheme="majorBidi" w:hAnsiTheme="majorBidi" w:cstheme="majorBidi"/>
          <w:color w:val="00000F"/>
          <w:sz w:val="24"/>
          <w:szCs w:val="24"/>
          <w:bdr w:val="none" w:sz="0" w:space="0" w:color="auto" w:frame="1"/>
          <w:shd w:val="clear" w:color="auto" w:fill="FFFFFF"/>
        </w:rPr>
        <w:t>, respectively (</w:t>
      </w:r>
      <w:r w:rsidR="003C72C2" w:rsidRPr="003C72C2">
        <w:rPr>
          <w:rFonts w:asciiTheme="majorBidi" w:hAnsiTheme="majorBidi" w:cstheme="majorBidi"/>
          <w:sz w:val="24"/>
          <w:szCs w:val="24"/>
          <w:shd w:val="clear" w:color="auto" w:fill="FFFFFF"/>
        </w:rPr>
        <w:t>Wilcoxon rank sum tests</w:t>
      </w:r>
      <w:r w:rsidR="00737078" w:rsidRPr="003C72C2">
        <w:rPr>
          <w:rFonts w:asciiTheme="majorBidi" w:hAnsiTheme="majorBidi" w:cstheme="majorBidi"/>
          <w:color w:val="00000F"/>
          <w:sz w:val="24"/>
          <w:szCs w:val="24"/>
          <w:bdr w:val="none" w:sz="0" w:space="0" w:color="auto" w:frame="1"/>
          <w:shd w:val="clear" w:color="auto" w:fill="FFFFFF"/>
        </w:rPr>
        <w:t>).</w:t>
      </w:r>
      <w:r w:rsidR="00737078" w:rsidRPr="00737078">
        <w:rPr>
          <w:rFonts w:asciiTheme="majorBidi" w:hAnsiTheme="majorBidi" w:cstheme="majorBidi"/>
          <w:color w:val="00000F"/>
          <w:sz w:val="24"/>
          <w:szCs w:val="24"/>
          <w:bdr w:val="none" w:sz="0" w:space="0" w:color="auto" w:frame="1"/>
          <w:shd w:val="clear" w:color="auto" w:fill="FFFFFF"/>
        </w:rPr>
        <w:t xml:space="preserve"> </w:t>
      </w:r>
    </w:p>
    <w:p w14:paraId="575986C3" w14:textId="0E3A3DEC" w:rsidR="009237A4" w:rsidRPr="00C17D57" w:rsidRDefault="00354DDC" w:rsidP="003368BD">
      <w:pPr>
        <w:spacing w:line="360" w:lineRule="auto"/>
        <w:jc w:val="both"/>
        <w:rPr>
          <w:rFonts w:asciiTheme="majorBidi" w:hAnsiTheme="majorBidi" w:cstheme="majorBidi"/>
          <w:sz w:val="24"/>
          <w:szCs w:val="24"/>
          <w:shd w:val="clear" w:color="auto" w:fill="FFFFFF"/>
        </w:rPr>
      </w:pPr>
      <w:r>
        <w:rPr>
          <w:rFonts w:asciiTheme="majorBidi" w:hAnsiTheme="majorBidi" w:cstheme="majorBidi"/>
          <w:b/>
          <w:bCs/>
          <w:color w:val="00000F"/>
          <w:sz w:val="24"/>
          <w:szCs w:val="24"/>
          <w:bdr w:val="none" w:sz="0" w:space="0" w:color="auto" w:frame="1"/>
          <w:shd w:val="clear" w:color="auto" w:fill="FFFFFF"/>
        </w:rPr>
        <w:t>Extended Data</w:t>
      </w:r>
      <w:r w:rsidR="00D94A26">
        <w:rPr>
          <w:rFonts w:asciiTheme="majorBidi" w:hAnsiTheme="majorBidi" w:cstheme="majorBidi"/>
          <w:b/>
          <w:bCs/>
          <w:color w:val="00000F"/>
          <w:sz w:val="24"/>
          <w:szCs w:val="24"/>
          <w:bdr w:val="none" w:sz="0" w:space="0" w:color="auto" w:frame="1"/>
          <w:shd w:val="clear" w:color="auto" w:fill="FFFFFF"/>
        </w:rPr>
        <w:t xml:space="preserve"> Figure 1. Variability</w:t>
      </w:r>
      <w:r w:rsidR="009237A4" w:rsidRPr="00C17D57">
        <w:rPr>
          <w:rFonts w:asciiTheme="majorBidi" w:hAnsiTheme="majorBidi" w:cstheme="majorBidi"/>
          <w:b/>
          <w:bCs/>
          <w:color w:val="00000F"/>
          <w:sz w:val="24"/>
          <w:szCs w:val="24"/>
          <w:bdr w:val="none" w:sz="0" w:space="0" w:color="auto" w:frame="1"/>
          <w:shd w:val="clear" w:color="auto" w:fill="FFFFFF"/>
        </w:rPr>
        <w:t xml:space="preserve"> of the saccadic main sequence. </w:t>
      </w:r>
      <w:r w:rsidR="009237A4" w:rsidRPr="00C17D57">
        <w:rPr>
          <w:rFonts w:asciiTheme="majorBidi" w:hAnsiTheme="majorBidi" w:cstheme="majorBidi"/>
          <w:color w:val="00000F"/>
          <w:sz w:val="24"/>
          <w:szCs w:val="24"/>
          <w:shd w:val="clear" w:color="auto" w:fill="FFFFFF"/>
        </w:rPr>
        <w:t xml:space="preserve">The maximum velocity of a saccade linearly depends on its amplitude in all experimental </w:t>
      </w:r>
      <w:r w:rsidR="009237A4" w:rsidRPr="00C17D57">
        <w:rPr>
          <w:rFonts w:asciiTheme="majorBidi" w:hAnsiTheme="majorBidi" w:cstheme="majorBidi"/>
          <w:sz w:val="24"/>
          <w:szCs w:val="24"/>
          <w:shd w:val="clear" w:color="auto" w:fill="FFFFFF"/>
        </w:rPr>
        <w:t>conditions (R</w:t>
      </w:r>
      <w:r w:rsidR="009237A4" w:rsidRPr="00C17D57">
        <w:rPr>
          <w:rFonts w:asciiTheme="majorBidi" w:hAnsiTheme="majorBidi" w:cstheme="majorBidi"/>
          <w:sz w:val="24"/>
          <w:szCs w:val="24"/>
          <w:shd w:val="clear" w:color="auto" w:fill="FFFFFF"/>
          <w:vertAlign w:val="superscript"/>
        </w:rPr>
        <w:t>2</w:t>
      </w:r>
      <w:r w:rsidR="009237A4" w:rsidRPr="00C17D57">
        <w:rPr>
          <w:rFonts w:asciiTheme="majorBidi" w:hAnsiTheme="majorBidi" w:cstheme="majorBidi"/>
          <w:sz w:val="24"/>
          <w:szCs w:val="24"/>
          <w:shd w:val="clear" w:color="auto" w:fill="FFFFFF"/>
        </w:rPr>
        <w:t xml:space="preserve"> = 0.66 (</w:t>
      </w:r>
      <w:r w:rsidR="00E10DD6">
        <w:rPr>
          <w:rFonts w:asciiTheme="majorBidi" w:hAnsiTheme="majorBidi" w:cstheme="majorBidi"/>
          <w:sz w:val="24"/>
          <w:szCs w:val="24"/>
          <w:shd w:val="clear" w:color="auto" w:fill="FFFFFF"/>
        </w:rPr>
        <w:t>Natural-Large</w:t>
      </w:r>
      <w:r w:rsidR="009237A4" w:rsidRPr="00C17D57">
        <w:rPr>
          <w:rFonts w:asciiTheme="majorBidi" w:hAnsiTheme="majorBidi" w:cstheme="majorBidi"/>
          <w:sz w:val="24"/>
          <w:szCs w:val="24"/>
          <w:shd w:val="clear" w:color="auto" w:fill="FFFFFF"/>
        </w:rPr>
        <w:t>)</w:t>
      </w:r>
      <w:r w:rsidR="009237A4">
        <w:rPr>
          <w:rFonts w:asciiTheme="majorBidi" w:hAnsiTheme="majorBidi" w:cstheme="majorBidi"/>
          <w:sz w:val="24"/>
          <w:szCs w:val="24"/>
          <w:shd w:val="clear" w:color="auto" w:fill="FFFFFF"/>
        </w:rPr>
        <w:t>;</w:t>
      </w:r>
      <w:r w:rsidR="009237A4" w:rsidRPr="00C17D57">
        <w:rPr>
          <w:rFonts w:asciiTheme="majorBidi" w:hAnsiTheme="majorBidi" w:cstheme="majorBidi"/>
          <w:sz w:val="24"/>
          <w:szCs w:val="24"/>
          <w:shd w:val="clear" w:color="auto" w:fill="FFFFFF"/>
        </w:rPr>
        <w:t xml:space="preserve"> 0.69 (</w:t>
      </w:r>
      <w:r w:rsidR="00E10DD6">
        <w:rPr>
          <w:rFonts w:asciiTheme="majorBidi" w:hAnsiTheme="majorBidi" w:cstheme="majorBidi"/>
          <w:sz w:val="24"/>
          <w:szCs w:val="24"/>
          <w:shd w:val="clear" w:color="auto" w:fill="FFFFFF"/>
        </w:rPr>
        <w:t>Natural-Small</w:t>
      </w:r>
      <w:r w:rsidR="009237A4" w:rsidRPr="00C17D57">
        <w:rPr>
          <w:rFonts w:asciiTheme="majorBidi" w:hAnsiTheme="majorBidi" w:cstheme="majorBidi"/>
          <w:sz w:val="24"/>
          <w:szCs w:val="24"/>
          <w:shd w:val="clear" w:color="auto" w:fill="FFFFFF"/>
        </w:rPr>
        <w:t>); 0.70 (</w:t>
      </w:r>
      <w:r w:rsidR="003F414E">
        <w:rPr>
          <w:rFonts w:asciiTheme="majorBidi" w:hAnsiTheme="majorBidi" w:cstheme="majorBidi"/>
          <w:sz w:val="24"/>
          <w:szCs w:val="24"/>
          <w:shd w:val="clear" w:color="auto" w:fill="FFFFFF"/>
        </w:rPr>
        <w:t>Tunneled-Large</w:t>
      </w:r>
      <w:r w:rsidR="009237A4" w:rsidRPr="00C17D57">
        <w:rPr>
          <w:rFonts w:asciiTheme="majorBidi" w:hAnsiTheme="majorBidi" w:cstheme="majorBidi"/>
          <w:sz w:val="24"/>
          <w:szCs w:val="24"/>
          <w:shd w:val="clear" w:color="auto" w:fill="FFFFFF"/>
        </w:rPr>
        <w:t>) and 0.74 (</w:t>
      </w:r>
      <w:r w:rsidR="003F414E">
        <w:rPr>
          <w:rFonts w:asciiTheme="majorBidi" w:hAnsiTheme="majorBidi" w:cstheme="majorBidi"/>
          <w:sz w:val="24"/>
          <w:szCs w:val="24"/>
          <w:shd w:val="clear" w:color="auto" w:fill="FFFFFF"/>
        </w:rPr>
        <w:t>Tunneled-Small</w:t>
      </w:r>
      <w:r w:rsidR="009237A4" w:rsidRPr="00C17D57">
        <w:rPr>
          <w:rFonts w:asciiTheme="majorBidi" w:hAnsiTheme="majorBidi" w:cstheme="majorBidi"/>
          <w:sz w:val="24"/>
          <w:szCs w:val="24"/>
          <w:shd w:val="clear" w:color="auto" w:fill="FFFFFF"/>
        </w:rPr>
        <w:t>). The figure shows the residuals of the linear fit of the main sequence in each condition. Da</w:t>
      </w:r>
      <w:r w:rsidR="009237A4">
        <w:rPr>
          <w:rFonts w:asciiTheme="majorBidi" w:hAnsiTheme="majorBidi" w:cstheme="majorBidi"/>
          <w:sz w:val="24"/>
          <w:szCs w:val="24"/>
          <w:shd w:val="clear" w:color="auto" w:fill="FFFFFF"/>
        </w:rPr>
        <w:t>shed line denotes the saccade amplitude</w:t>
      </w:r>
      <w:r w:rsidR="009237A4" w:rsidRPr="00C17D57">
        <w:rPr>
          <w:rFonts w:asciiTheme="majorBidi" w:hAnsiTheme="majorBidi" w:cstheme="majorBidi"/>
          <w:sz w:val="24"/>
          <w:szCs w:val="24"/>
          <w:shd w:val="clear" w:color="auto" w:fill="FFFFFF"/>
        </w:rPr>
        <w:t xml:space="preserve"> </w:t>
      </w:r>
      <w:r w:rsidR="009237A4">
        <w:rPr>
          <w:rFonts w:asciiTheme="majorBidi" w:hAnsiTheme="majorBidi" w:cstheme="majorBidi"/>
          <w:sz w:val="24"/>
          <w:szCs w:val="24"/>
          <w:shd w:val="clear" w:color="auto" w:fill="FFFFFF"/>
        </w:rPr>
        <w:t>above</w:t>
      </w:r>
      <w:r w:rsidR="009237A4" w:rsidRPr="00C17D57">
        <w:rPr>
          <w:rFonts w:asciiTheme="majorBidi" w:hAnsiTheme="majorBidi" w:cstheme="majorBidi"/>
          <w:sz w:val="24"/>
          <w:szCs w:val="24"/>
          <w:shd w:val="clear" w:color="auto" w:fill="FFFFFF"/>
        </w:rPr>
        <w:t xml:space="preserve"> which </w:t>
      </w:r>
      <w:r w:rsidR="009237A4">
        <w:rPr>
          <w:rFonts w:asciiTheme="majorBidi" w:hAnsiTheme="majorBidi" w:cstheme="majorBidi"/>
          <w:sz w:val="24"/>
          <w:szCs w:val="24"/>
          <w:shd w:val="clear" w:color="auto" w:fill="FFFFFF"/>
        </w:rPr>
        <w:t>the difference wa</w:t>
      </w:r>
      <w:r w:rsidR="009237A4" w:rsidRPr="00C17D57">
        <w:rPr>
          <w:rFonts w:asciiTheme="majorBidi" w:hAnsiTheme="majorBidi" w:cstheme="majorBidi"/>
          <w:sz w:val="24"/>
          <w:szCs w:val="24"/>
          <w:shd w:val="clear" w:color="auto" w:fill="FFFFFF"/>
        </w:rPr>
        <w:t>s significant</w:t>
      </w:r>
      <w:r w:rsidR="009237A4">
        <w:rPr>
          <w:rFonts w:asciiTheme="majorBidi" w:hAnsiTheme="majorBidi" w:cstheme="majorBidi"/>
          <w:sz w:val="24"/>
          <w:szCs w:val="24"/>
          <w:shd w:val="clear" w:color="auto" w:fill="FFFFFF"/>
        </w:rPr>
        <w:t>. S</w:t>
      </w:r>
      <w:r w:rsidR="009237A4" w:rsidRPr="00C17D57">
        <w:rPr>
          <w:rFonts w:asciiTheme="majorBidi" w:hAnsiTheme="majorBidi" w:cstheme="majorBidi"/>
          <w:sz w:val="24"/>
          <w:szCs w:val="24"/>
          <w:shd w:val="clear" w:color="auto" w:fill="FFFFFF"/>
        </w:rPr>
        <w:t>haded area</w:t>
      </w:r>
      <w:r w:rsidR="009237A4">
        <w:rPr>
          <w:rFonts w:asciiTheme="majorBidi" w:hAnsiTheme="majorBidi" w:cstheme="majorBidi"/>
          <w:sz w:val="24"/>
          <w:szCs w:val="24"/>
          <w:shd w:val="clear" w:color="auto" w:fill="FFFFFF"/>
        </w:rPr>
        <w:t>s represent the SEMs</w:t>
      </w:r>
      <w:r w:rsidR="009237A4" w:rsidRPr="00C17D57">
        <w:rPr>
          <w:rFonts w:asciiTheme="majorBidi" w:hAnsiTheme="majorBidi" w:cstheme="majorBidi"/>
          <w:sz w:val="24"/>
          <w:szCs w:val="24"/>
          <w:shd w:val="clear" w:color="auto" w:fill="FFFFFF"/>
        </w:rPr>
        <w:t xml:space="preserve">. </w:t>
      </w:r>
    </w:p>
    <w:p w14:paraId="3D0F2373" w14:textId="4AFF44DC" w:rsidR="004B3464" w:rsidRPr="00C17D57" w:rsidRDefault="00354DDC" w:rsidP="00547AAE">
      <w:pPr>
        <w:spacing w:line="360" w:lineRule="auto"/>
        <w:jc w:val="both"/>
        <w:rPr>
          <w:rFonts w:asciiTheme="majorBidi" w:hAnsiTheme="majorBidi" w:cstheme="majorBidi"/>
          <w:sz w:val="24"/>
          <w:szCs w:val="24"/>
          <w:shd w:val="clear" w:color="auto" w:fill="FFFFFF"/>
        </w:rPr>
      </w:pPr>
      <w:r>
        <w:rPr>
          <w:rFonts w:asciiTheme="majorBidi" w:hAnsiTheme="majorBidi" w:cstheme="majorBidi"/>
          <w:b/>
          <w:bCs/>
          <w:color w:val="00000F"/>
          <w:sz w:val="24"/>
          <w:szCs w:val="24"/>
          <w:bdr w:val="none" w:sz="0" w:space="0" w:color="auto" w:frame="1"/>
          <w:shd w:val="clear" w:color="auto" w:fill="FFFFFF"/>
        </w:rPr>
        <w:t>Extended Data</w:t>
      </w:r>
      <w:r w:rsidR="004B3464" w:rsidRPr="00766C32">
        <w:rPr>
          <w:rFonts w:asciiTheme="majorBidi" w:hAnsiTheme="majorBidi" w:cstheme="majorBidi"/>
          <w:b/>
          <w:bCs/>
          <w:color w:val="00000F"/>
          <w:sz w:val="24"/>
          <w:szCs w:val="24"/>
          <w:bdr w:val="none" w:sz="0" w:space="0" w:color="auto" w:frame="1"/>
          <w:shd w:val="clear" w:color="auto" w:fill="FFFFFF"/>
        </w:rPr>
        <w:t xml:space="preserve"> Figure 2. </w:t>
      </w:r>
      <w:r w:rsidR="00766C32" w:rsidRPr="00766C32">
        <w:rPr>
          <w:rFonts w:asciiTheme="majorBidi" w:hAnsiTheme="majorBidi" w:cstheme="majorBidi"/>
          <w:b/>
          <w:bCs/>
          <w:color w:val="00000F"/>
          <w:sz w:val="24"/>
          <w:szCs w:val="24"/>
          <w:bdr w:val="none" w:sz="0" w:space="0" w:color="auto" w:frame="1"/>
          <w:shd w:val="clear" w:color="auto" w:fill="FFFFFF"/>
        </w:rPr>
        <w:t>Dependencies between kinematic variables</w:t>
      </w:r>
      <w:r w:rsidR="004B3464" w:rsidRPr="00766C32">
        <w:rPr>
          <w:rFonts w:asciiTheme="majorBidi" w:hAnsiTheme="majorBidi" w:cstheme="majorBidi"/>
          <w:b/>
          <w:bCs/>
          <w:color w:val="00000F"/>
          <w:sz w:val="24"/>
          <w:szCs w:val="24"/>
          <w:bdr w:val="none" w:sz="0" w:space="0" w:color="auto" w:frame="1"/>
          <w:shd w:val="clear" w:color="auto" w:fill="FFFFFF"/>
        </w:rPr>
        <w:t xml:space="preserve">. </w:t>
      </w:r>
      <w:r w:rsidR="004B3464" w:rsidRPr="00766C32">
        <w:rPr>
          <w:rFonts w:asciiTheme="majorBidi" w:hAnsiTheme="majorBidi" w:cstheme="majorBidi"/>
          <w:b/>
          <w:bCs/>
          <w:color w:val="00000F"/>
          <w:sz w:val="24"/>
          <w:szCs w:val="24"/>
          <w:shd w:val="clear" w:color="auto" w:fill="FFFFFF"/>
        </w:rPr>
        <w:t xml:space="preserve">(a) </w:t>
      </w:r>
      <w:r w:rsidR="00766C32" w:rsidRPr="00766C32">
        <w:rPr>
          <w:rFonts w:asciiTheme="majorBidi" w:hAnsiTheme="majorBidi" w:cstheme="majorBidi"/>
          <w:color w:val="00000F"/>
          <w:sz w:val="24"/>
          <w:szCs w:val="24"/>
          <w:shd w:val="clear" w:color="auto" w:fill="FFFFFF"/>
        </w:rPr>
        <w:t xml:space="preserve">Each data point represents a single </w:t>
      </w:r>
      <w:r w:rsidR="004B3464" w:rsidRPr="00766C32">
        <w:rPr>
          <w:rFonts w:asciiTheme="majorBidi" w:hAnsiTheme="majorBidi" w:cstheme="majorBidi"/>
          <w:color w:val="00000F"/>
          <w:sz w:val="24"/>
          <w:szCs w:val="24"/>
          <w:shd w:val="clear" w:color="auto" w:fill="FFFFFF"/>
        </w:rPr>
        <w:t>pause</w:t>
      </w:r>
      <w:r w:rsidR="00766C32">
        <w:rPr>
          <w:rFonts w:asciiTheme="majorBidi" w:hAnsiTheme="majorBidi" w:cstheme="majorBidi"/>
          <w:color w:val="00000F"/>
          <w:sz w:val="24"/>
          <w:szCs w:val="24"/>
          <w:shd w:val="clear" w:color="auto" w:fill="FFFFFF"/>
        </w:rPr>
        <w:t xml:space="preserve"> (</w:t>
      </w:r>
      <w:r w:rsidR="004B3464" w:rsidRPr="00766C32">
        <w:rPr>
          <w:rFonts w:asciiTheme="majorBidi" w:hAnsiTheme="majorBidi" w:cstheme="majorBidi"/>
          <w:color w:val="00000F"/>
          <w:sz w:val="24"/>
          <w:szCs w:val="24"/>
          <w:shd w:val="clear" w:color="auto" w:fill="FFFFFF"/>
        </w:rPr>
        <w:t xml:space="preserve">mean </w:t>
      </w:r>
      <w:r w:rsidR="00766C32">
        <w:rPr>
          <w:rFonts w:asciiTheme="majorBidi" w:hAnsiTheme="majorBidi" w:cstheme="majorBidi"/>
          <w:color w:val="00000F"/>
          <w:sz w:val="24"/>
          <w:szCs w:val="24"/>
          <w:shd w:val="clear" w:color="auto" w:fill="FFFFFF"/>
        </w:rPr>
        <w:t xml:space="preserve">pause </w:t>
      </w:r>
      <w:r w:rsidR="004B3464" w:rsidRPr="00766C32">
        <w:rPr>
          <w:rFonts w:asciiTheme="majorBidi" w:hAnsiTheme="majorBidi" w:cstheme="majorBidi"/>
          <w:color w:val="00000F"/>
          <w:sz w:val="24"/>
          <w:szCs w:val="24"/>
          <w:shd w:val="clear" w:color="auto" w:fill="FFFFFF"/>
        </w:rPr>
        <w:t xml:space="preserve">speed </w:t>
      </w:r>
      <w:r w:rsidR="00766C32">
        <w:rPr>
          <w:rFonts w:asciiTheme="majorBidi" w:hAnsiTheme="majorBidi" w:cstheme="majorBidi"/>
          <w:color w:val="00000F"/>
          <w:sz w:val="24"/>
          <w:szCs w:val="24"/>
          <w:shd w:val="clear" w:color="auto" w:fill="FFFFFF"/>
        </w:rPr>
        <w:t>versus</w:t>
      </w:r>
      <w:r w:rsidR="00766C32" w:rsidRPr="00766C32">
        <w:rPr>
          <w:rFonts w:asciiTheme="majorBidi" w:hAnsiTheme="majorBidi" w:cstheme="majorBidi"/>
          <w:color w:val="00000F"/>
          <w:sz w:val="24"/>
          <w:szCs w:val="24"/>
          <w:shd w:val="clear" w:color="auto" w:fill="FFFFFF"/>
        </w:rPr>
        <w:t xml:space="preserve"> </w:t>
      </w:r>
      <w:r w:rsidR="004B3464" w:rsidRPr="00766C32">
        <w:rPr>
          <w:rFonts w:asciiTheme="majorBidi" w:hAnsiTheme="majorBidi" w:cstheme="majorBidi"/>
          <w:color w:val="00000F"/>
          <w:sz w:val="24"/>
          <w:szCs w:val="24"/>
          <w:shd w:val="clear" w:color="auto" w:fill="FFFFFF"/>
        </w:rPr>
        <w:t xml:space="preserve">the </w:t>
      </w:r>
      <w:r w:rsidR="00766C32" w:rsidRPr="00766C32">
        <w:rPr>
          <w:rFonts w:asciiTheme="majorBidi" w:hAnsiTheme="majorBidi" w:cstheme="majorBidi"/>
          <w:color w:val="00000F"/>
          <w:sz w:val="24"/>
          <w:szCs w:val="24"/>
          <w:shd w:val="clear" w:color="auto" w:fill="FFFFFF"/>
        </w:rPr>
        <w:t xml:space="preserve">amplitude of </w:t>
      </w:r>
      <w:r w:rsidR="00766C32">
        <w:rPr>
          <w:rFonts w:asciiTheme="majorBidi" w:hAnsiTheme="majorBidi" w:cstheme="majorBidi"/>
          <w:color w:val="00000F"/>
          <w:sz w:val="24"/>
          <w:szCs w:val="24"/>
          <w:shd w:val="clear" w:color="auto" w:fill="FFFFFF"/>
        </w:rPr>
        <w:t>the</w:t>
      </w:r>
      <w:r w:rsidR="00766C32" w:rsidRPr="00766C32">
        <w:rPr>
          <w:rFonts w:asciiTheme="majorBidi" w:hAnsiTheme="majorBidi" w:cstheme="majorBidi"/>
          <w:color w:val="00000F"/>
          <w:sz w:val="24"/>
          <w:szCs w:val="24"/>
          <w:shd w:val="clear" w:color="auto" w:fill="FFFFFF"/>
        </w:rPr>
        <w:t xml:space="preserve"> </w:t>
      </w:r>
      <w:r w:rsidR="004B3464" w:rsidRPr="00766C32">
        <w:rPr>
          <w:rFonts w:asciiTheme="majorBidi" w:hAnsiTheme="majorBidi" w:cstheme="majorBidi"/>
          <w:color w:val="00000F"/>
          <w:sz w:val="24"/>
          <w:szCs w:val="24"/>
          <w:shd w:val="clear" w:color="auto" w:fill="FFFFFF"/>
        </w:rPr>
        <w:t>preceding saccade</w:t>
      </w:r>
      <w:r w:rsidR="00766C32">
        <w:rPr>
          <w:rFonts w:asciiTheme="majorBidi" w:hAnsiTheme="majorBidi" w:cstheme="majorBidi"/>
          <w:color w:val="00000F"/>
          <w:sz w:val="24"/>
          <w:szCs w:val="24"/>
          <w:shd w:val="clear" w:color="auto" w:fill="FFFFFF"/>
        </w:rPr>
        <w:t>)</w:t>
      </w:r>
      <w:r w:rsidR="00766C32" w:rsidRPr="00766C32">
        <w:rPr>
          <w:rFonts w:asciiTheme="majorBidi" w:hAnsiTheme="majorBidi" w:cstheme="majorBidi"/>
          <w:color w:val="00000F"/>
          <w:sz w:val="24"/>
          <w:szCs w:val="24"/>
          <w:shd w:val="clear" w:color="auto" w:fill="FFFFFF"/>
        </w:rPr>
        <w:t xml:space="preserve">. No correlation was found </w:t>
      </w:r>
      <w:r w:rsidR="00766C32">
        <w:rPr>
          <w:rFonts w:asciiTheme="majorBidi" w:hAnsiTheme="majorBidi" w:cstheme="majorBidi"/>
          <w:color w:val="00000F"/>
          <w:sz w:val="24"/>
          <w:szCs w:val="24"/>
          <w:shd w:val="clear" w:color="auto" w:fill="FFFFFF"/>
        </w:rPr>
        <w:t xml:space="preserve">between these two variables </w:t>
      </w:r>
      <w:r w:rsidR="00766C32" w:rsidRPr="00766C32">
        <w:rPr>
          <w:rFonts w:asciiTheme="majorBidi" w:hAnsiTheme="majorBidi" w:cstheme="majorBidi"/>
          <w:color w:val="00000F"/>
          <w:sz w:val="24"/>
          <w:szCs w:val="24"/>
          <w:shd w:val="clear" w:color="auto" w:fill="FFFFFF"/>
        </w:rPr>
        <w:t>across the entire data set</w:t>
      </w:r>
      <w:r w:rsidR="004B3464"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w:t>
      </w:r>
      <w:bookmarkStart w:id="135" w:name="OLE_LINK29"/>
      <w:bookmarkStart w:id="136" w:name="OLE_LINK38"/>
      <w:bookmarkStart w:id="137" w:name="OLE_LINK39"/>
      <w:r w:rsidR="00922556" w:rsidRPr="00766C32">
        <w:rPr>
          <w:rFonts w:asciiTheme="majorBidi" w:hAnsiTheme="majorBidi" w:cstheme="majorBidi"/>
          <w:sz w:val="24"/>
          <w:szCs w:val="24"/>
          <w:shd w:val="clear" w:color="auto" w:fill="FFFFFF"/>
        </w:rPr>
        <w:t>R</w:t>
      </w:r>
      <w:r w:rsidR="00922556" w:rsidRPr="00766C32">
        <w:rPr>
          <w:rFonts w:asciiTheme="majorBidi" w:hAnsiTheme="majorBidi" w:cstheme="majorBidi"/>
          <w:sz w:val="24"/>
          <w:szCs w:val="24"/>
          <w:shd w:val="clear" w:color="auto" w:fill="FFFFFF"/>
          <w:vertAlign w:val="superscript"/>
        </w:rPr>
        <w:t>2</w:t>
      </w:r>
      <w:r w:rsidR="00D61EDF">
        <w:rPr>
          <w:rFonts w:asciiTheme="majorBidi" w:hAnsiTheme="majorBidi" w:cstheme="majorBidi"/>
          <w:sz w:val="24"/>
          <w:szCs w:val="24"/>
          <w:shd w:val="clear" w:color="auto" w:fill="FFFFFF"/>
          <w:vertAlign w:val="superscript"/>
        </w:rPr>
        <w:t xml:space="preserve"> </w:t>
      </w:r>
      <w:r w:rsidR="00922556" w:rsidRPr="00766C32">
        <w:rPr>
          <w:rFonts w:asciiTheme="majorBidi" w:hAnsiTheme="majorBidi" w:cstheme="majorBidi"/>
          <w:color w:val="00000F"/>
          <w:sz w:val="24"/>
          <w:szCs w:val="24"/>
          <w:shd w:val="clear" w:color="auto" w:fill="FFFFFF"/>
        </w:rPr>
        <w:t>=</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 xml:space="preserve">-0.04, </w:t>
      </w:r>
      <w:r w:rsidR="00766C32">
        <w:rPr>
          <w:rFonts w:asciiTheme="majorBidi" w:hAnsiTheme="majorBidi" w:cstheme="majorBidi"/>
          <w:color w:val="00000F"/>
          <w:sz w:val="24"/>
          <w:szCs w:val="24"/>
          <w:shd w:val="clear" w:color="auto" w:fill="FFFFFF"/>
        </w:rPr>
        <w:t>p</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0.12</w:t>
      </w:r>
      <w:bookmarkEnd w:id="135"/>
      <w:bookmarkEnd w:id="136"/>
      <w:bookmarkEnd w:id="137"/>
      <w:r w:rsidR="00766C32" w:rsidRPr="00766C32">
        <w:rPr>
          <w:rFonts w:asciiTheme="majorBidi" w:hAnsiTheme="majorBidi" w:cstheme="majorBidi"/>
          <w:color w:val="00000F"/>
          <w:sz w:val="24"/>
          <w:szCs w:val="24"/>
          <w:shd w:val="clear" w:color="auto" w:fill="FFFFFF"/>
        </w:rPr>
        <w:t>; colors as in Fig. 2</w:t>
      </w:r>
      <w:r w:rsidR="00922556" w:rsidRPr="00766C32">
        <w:rPr>
          <w:rFonts w:asciiTheme="majorBidi" w:hAnsiTheme="majorBidi" w:cstheme="majorBidi"/>
          <w:color w:val="00000F"/>
          <w:sz w:val="24"/>
          <w:szCs w:val="24"/>
          <w:shd w:val="clear" w:color="auto" w:fill="FFFFFF"/>
        </w:rPr>
        <w:t>)</w:t>
      </w:r>
      <w:r w:rsidR="004A57A5">
        <w:rPr>
          <w:rFonts w:asciiTheme="majorBidi" w:hAnsiTheme="majorBidi" w:cstheme="majorBidi"/>
          <w:color w:val="00000F"/>
          <w:sz w:val="24"/>
          <w:szCs w:val="24"/>
          <w:shd w:val="clear" w:color="auto" w:fill="FFFFFF"/>
        </w:rPr>
        <w:t xml:space="preserve">; </w:t>
      </w:r>
      <w:r w:rsidR="004A57A5" w:rsidRPr="006E0ACC">
        <w:rPr>
          <w:rFonts w:asciiTheme="majorBidi" w:hAnsiTheme="majorBidi" w:cstheme="majorBidi"/>
          <w:color w:val="00000F"/>
          <w:sz w:val="24"/>
          <w:szCs w:val="24"/>
          <w:shd w:val="clear" w:color="auto" w:fill="FFFFFF"/>
        </w:rPr>
        <w:t xml:space="preserve">similarly, no correlation was found for the </w:t>
      </w:r>
      <w:r w:rsidR="004A57A5" w:rsidRPr="006E0ACC">
        <w:rPr>
          <w:rFonts w:asciiTheme="majorBidi" w:hAnsiTheme="majorBidi" w:cstheme="majorBidi"/>
          <w:color w:val="00000F"/>
          <w:sz w:val="24"/>
          <w:szCs w:val="24"/>
          <w:shd w:val="clear" w:color="auto" w:fill="FFFFFF"/>
        </w:rPr>
        <w:lastRenderedPageBreak/>
        <w:t>maximal saccade speed (</w:t>
      </w:r>
      <w:r w:rsidR="00D61EDF" w:rsidRPr="00D61EDF">
        <w:rPr>
          <w:rFonts w:asciiTheme="majorBidi" w:hAnsiTheme="majorBidi" w:cstheme="majorBidi"/>
          <w:sz w:val="24"/>
          <w:szCs w:val="24"/>
          <w:highlight w:val="yellow"/>
          <w:shd w:val="clear" w:color="auto" w:fill="FFFFFF"/>
        </w:rPr>
        <w:t>R</w:t>
      </w:r>
      <w:r w:rsidR="00D61EDF" w:rsidRPr="00D61EDF">
        <w:rPr>
          <w:rFonts w:asciiTheme="majorBidi" w:hAnsiTheme="majorBidi" w:cstheme="majorBidi"/>
          <w:sz w:val="24"/>
          <w:szCs w:val="24"/>
          <w:highlight w:val="yellow"/>
          <w:shd w:val="clear" w:color="auto" w:fill="FFFFFF"/>
          <w:vertAlign w:val="superscript"/>
        </w:rPr>
        <w:t xml:space="preserve">2 </w:t>
      </w:r>
      <w:r w:rsidR="00D61EDF" w:rsidRPr="00D61EDF">
        <w:rPr>
          <w:rFonts w:asciiTheme="majorBidi" w:hAnsiTheme="majorBidi" w:cstheme="majorBidi"/>
          <w:color w:val="00000F"/>
          <w:sz w:val="24"/>
          <w:szCs w:val="24"/>
          <w:highlight w:val="yellow"/>
          <w:shd w:val="clear" w:color="auto" w:fill="FFFFFF"/>
        </w:rPr>
        <w:t xml:space="preserve">= XX, </w:t>
      </w:r>
      <w:r w:rsidR="004A57A5" w:rsidRPr="00D61EDF">
        <w:rPr>
          <w:rFonts w:asciiTheme="majorBidi" w:hAnsiTheme="majorBidi" w:cstheme="majorBidi"/>
          <w:color w:val="00000F"/>
          <w:sz w:val="24"/>
          <w:szCs w:val="24"/>
          <w:highlight w:val="yellow"/>
          <w:shd w:val="clear" w:color="auto" w:fill="FFFFFF"/>
        </w:rPr>
        <w:t xml:space="preserve">p </w:t>
      </w:r>
      <w:r w:rsidR="00D61EDF" w:rsidRPr="00D61EDF">
        <w:rPr>
          <w:rFonts w:asciiTheme="majorBidi" w:hAnsiTheme="majorBidi" w:cstheme="majorBidi"/>
          <w:color w:val="00000F"/>
          <w:sz w:val="24"/>
          <w:szCs w:val="24"/>
          <w:highlight w:val="yellow"/>
          <w:shd w:val="clear" w:color="auto" w:fill="FFFFFF"/>
        </w:rPr>
        <w:t>= XX</w:t>
      </w:r>
      <w:r w:rsidR="004A57A5" w:rsidRPr="00D61EDF">
        <w:rPr>
          <w:rFonts w:asciiTheme="majorBidi" w:hAnsiTheme="majorBidi" w:cstheme="majorBidi"/>
          <w:color w:val="00000F"/>
          <w:sz w:val="24"/>
          <w:szCs w:val="24"/>
          <w:shd w:val="clear" w:color="auto" w:fill="FFFFFF"/>
        </w:rPr>
        <w:t>)</w:t>
      </w:r>
      <w:r w:rsidR="004B3464" w:rsidRPr="00766C32">
        <w:rPr>
          <w:rFonts w:asciiTheme="majorBidi" w:hAnsiTheme="majorBidi" w:cstheme="majorBidi"/>
          <w:color w:val="00000F"/>
          <w:sz w:val="24"/>
          <w:szCs w:val="24"/>
          <w:shd w:val="clear" w:color="auto" w:fill="FFFFFF"/>
        </w:rPr>
        <w:t xml:space="preserve"> </w:t>
      </w:r>
      <w:r w:rsidR="004B3464" w:rsidRPr="00766C32">
        <w:rPr>
          <w:rFonts w:asciiTheme="majorBidi" w:hAnsiTheme="majorBidi" w:cstheme="majorBidi"/>
          <w:b/>
          <w:bCs/>
          <w:color w:val="00000F"/>
          <w:sz w:val="24"/>
          <w:szCs w:val="24"/>
          <w:shd w:val="clear" w:color="auto" w:fill="FFFFFF"/>
        </w:rPr>
        <w:t>(b)</w:t>
      </w:r>
      <w:r w:rsidR="00922556" w:rsidRPr="00766C32">
        <w:rPr>
          <w:rFonts w:asciiTheme="majorBidi" w:hAnsiTheme="majorBidi" w:cstheme="majorBidi"/>
          <w:b/>
          <w:bCs/>
          <w:color w:val="00000F"/>
          <w:sz w:val="24"/>
          <w:szCs w:val="24"/>
          <w:shd w:val="clear" w:color="auto" w:fill="FFFFFF"/>
        </w:rPr>
        <w:t xml:space="preserve"> </w:t>
      </w:r>
      <w:r w:rsidR="00766C32" w:rsidRPr="00766C32">
        <w:rPr>
          <w:rFonts w:asciiTheme="majorBidi" w:hAnsiTheme="majorBidi" w:cstheme="majorBidi"/>
          <w:color w:val="00000F"/>
          <w:sz w:val="24"/>
          <w:szCs w:val="24"/>
          <w:shd w:val="clear" w:color="auto" w:fill="FFFFFF"/>
        </w:rPr>
        <w:t>The mean amplitude of the preceding s</w:t>
      </w:r>
      <w:r w:rsidR="00922556" w:rsidRPr="00766C32">
        <w:rPr>
          <w:rFonts w:asciiTheme="majorBidi" w:hAnsiTheme="majorBidi" w:cstheme="majorBidi"/>
          <w:color w:val="00000F"/>
          <w:sz w:val="24"/>
          <w:szCs w:val="24"/>
          <w:shd w:val="clear" w:color="auto" w:fill="FFFFFF"/>
        </w:rPr>
        <w:t>accades</w:t>
      </w:r>
      <w:r w:rsidR="00766C32">
        <w:rPr>
          <w:rFonts w:asciiTheme="majorBidi" w:hAnsiTheme="majorBidi" w:cstheme="majorBidi"/>
          <w:color w:val="00000F"/>
          <w:sz w:val="24"/>
          <w:szCs w:val="24"/>
          <w:shd w:val="clear" w:color="auto" w:fill="FFFFFF"/>
        </w:rPr>
        <w:t xml:space="preserve"> of all pauses in each of</w:t>
      </w:r>
      <w:r w:rsidR="00922556" w:rsidRPr="00766C32">
        <w:rPr>
          <w:rFonts w:asciiTheme="majorBidi" w:hAnsiTheme="majorBidi" w:cstheme="majorBidi"/>
          <w:color w:val="00000F"/>
          <w:sz w:val="24"/>
          <w:szCs w:val="24"/>
          <w:shd w:val="clear" w:color="auto" w:fill="FFFFFF"/>
        </w:rPr>
        <w:t xml:space="preserve"> the four experimental conditions</w:t>
      </w:r>
      <w:r w:rsidR="00766C32">
        <w:rPr>
          <w:rFonts w:asciiTheme="majorBidi" w:hAnsiTheme="majorBidi" w:cstheme="majorBidi"/>
          <w:color w:val="00000F"/>
          <w:sz w:val="24"/>
          <w:szCs w:val="24"/>
          <w:shd w:val="clear" w:color="auto" w:fill="FFFFFF"/>
        </w:rPr>
        <w:t xml:space="preserve">; no significant difference was </w:t>
      </w:r>
      <w:r w:rsidR="00766C32" w:rsidRPr="003E6613">
        <w:rPr>
          <w:rFonts w:asciiTheme="majorBidi" w:hAnsiTheme="majorBidi" w:cstheme="majorBidi"/>
          <w:color w:val="00000F"/>
          <w:sz w:val="24"/>
          <w:szCs w:val="24"/>
          <w:shd w:val="clear" w:color="auto" w:fill="FFFFFF"/>
        </w:rPr>
        <w:t xml:space="preserve">found (p &gt; </w:t>
      </w:r>
      <w:r w:rsidR="003E6613" w:rsidRPr="003E6613">
        <w:rPr>
          <w:rFonts w:asciiTheme="majorBidi" w:hAnsiTheme="majorBidi" w:cstheme="majorBidi"/>
          <w:color w:val="00000F"/>
          <w:sz w:val="24"/>
          <w:szCs w:val="24"/>
          <w:shd w:val="clear" w:color="auto" w:fill="FFFFFF"/>
        </w:rPr>
        <w:t>0.05</w:t>
      </w:r>
      <w:r w:rsidR="00766C32" w:rsidRPr="003E6613">
        <w:rPr>
          <w:rFonts w:asciiTheme="majorBidi" w:hAnsiTheme="majorBidi" w:cstheme="majorBidi"/>
          <w:color w:val="00000F"/>
          <w:sz w:val="24"/>
          <w:szCs w:val="24"/>
          <w:shd w:val="clear" w:color="auto" w:fill="FFFFFF"/>
        </w:rPr>
        <w:t xml:space="preserve">, </w:t>
      </w:r>
      <w:r w:rsidR="003E6613" w:rsidRPr="003E6613">
        <w:rPr>
          <w:rFonts w:asciiTheme="majorBidi" w:hAnsiTheme="majorBidi" w:cstheme="majorBidi"/>
          <w:color w:val="00000F"/>
          <w:sz w:val="24"/>
          <w:szCs w:val="24"/>
          <w:shd w:val="clear" w:color="auto" w:fill="FFFFFF"/>
        </w:rPr>
        <w:t>t-</w:t>
      </w:r>
      <w:r w:rsidR="00766C32" w:rsidRPr="003E6613">
        <w:rPr>
          <w:rFonts w:asciiTheme="majorBidi" w:hAnsiTheme="majorBidi" w:cstheme="majorBidi"/>
          <w:color w:val="00000F"/>
          <w:sz w:val="24"/>
          <w:szCs w:val="24"/>
          <w:shd w:val="clear" w:color="auto" w:fill="FFFFFF"/>
        </w:rPr>
        <w:t>test)</w:t>
      </w:r>
      <w:r w:rsidR="004A57A5" w:rsidRPr="003E6613">
        <w:rPr>
          <w:rFonts w:asciiTheme="majorBidi" w:hAnsiTheme="majorBidi" w:cstheme="majorBidi"/>
          <w:color w:val="00000F"/>
          <w:sz w:val="24"/>
          <w:szCs w:val="24"/>
          <w:shd w:val="clear" w:color="auto" w:fill="FFFFFF"/>
        </w:rPr>
        <w:t>;</w:t>
      </w:r>
      <w:r w:rsidR="004A57A5">
        <w:rPr>
          <w:rFonts w:asciiTheme="majorBidi" w:hAnsiTheme="majorBidi" w:cstheme="majorBidi"/>
          <w:color w:val="00000F"/>
          <w:sz w:val="24"/>
          <w:szCs w:val="24"/>
          <w:shd w:val="clear" w:color="auto" w:fill="FFFFFF"/>
        </w:rPr>
        <w:t xml:space="preserve"> </w:t>
      </w:r>
      <w:r w:rsidR="004A57A5" w:rsidRPr="006E0ACC">
        <w:rPr>
          <w:rFonts w:asciiTheme="majorBidi" w:hAnsiTheme="majorBidi" w:cstheme="majorBidi"/>
          <w:color w:val="00000F"/>
          <w:sz w:val="24"/>
          <w:szCs w:val="24"/>
          <w:shd w:val="clear" w:color="auto" w:fill="FFFFFF"/>
        </w:rPr>
        <w:t>similarly, no significant difference was found for the maximal saccade speed (</w:t>
      </w:r>
      <w:r w:rsidR="006E0ACC" w:rsidRPr="006E0ACC">
        <w:rPr>
          <w:rFonts w:asciiTheme="majorBidi" w:hAnsiTheme="majorBidi" w:cstheme="majorBidi"/>
          <w:color w:val="00000F"/>
          <w:sz w:val="24"/>
          <w:szCs w:val="24"/>
          <w:shd w:val="clear" w:color="auto" w:fill="FFFFFF"/>
        </w:rPr>
        <w:t>p</w:t>
      </w:r>
      <w:r w:rsidR="006E0ACC" w:rsidRPr="003E6613">
        <w:rPr>
          <w:rFonts w:asciiTheme="majorBidi" w:hAnsiTheme="majorBidi" w:cstheme="majorBidi"/>
          <w:color w:val="00000F"/>
          <w:sz w:val="24"/>
          <w:szCs w:val="24"/>
          <w:shd w:val="clear" w:color="auto" w:fill="FFFFFF"/>
        </w:rPr>
        <w:t xml:space="preserve"> &gt; 0.05, t-</w:t>
      </w:r>
      <w:r w:rsidR="006E0ACC" w:rsidRPr="006E0ACC">
        <w:rPr>
          <w:rFonts w:asciiTheme="majorBidi" w:hAnsiTheme="majorBidi" w:cstheme="majorBidi"/>
          <w:color w:val="00000F"/>
          <w:sz w:val="24"/>
          <w:szCs w:val="24"/>
          <w:shd w:val="clear" w:color="auto" w:fill="FFFFFF"/>
        </w:rPr>
        <w:t>test</w:t>
      </w:r>
      <w:r w:rsidR="00D61EDF">
        <w:rPr>
          <w:rFonts w:asciiTheme="majorBidi" w:hAnsiTheme="majorBidi" w:cstheme="majorBidi"/>
          <w:color w:val="00000F"/>
          <w:sz w:val="24"/>
          <w:szCs w:val="24"/>
          <w:shd w:val="clear" w:color="auto" w:fill="FFFFFF"/>
        </w:rPr>
        <w:t>)</w:t>
      </w:r>
      <w:r w:rsidR="00766C32" w:rsidRPr="006E0ACC">
        <w:rPr>
          <w:rFonts w:asciiTheme="majorBidi" w:hAnsiTheme="majorBidi" w:cstheme="majorBidi"/>
          <w:color w:val="00000F"/>
          <w:sz w:val="24"/>
          <w:szCs w:val="24"/>
          <w:shd w:val="clear" w:color="auto" w:fill="FFFFFF"/>
        </w:rPr>
        <w:t>.</w:t>
      </w:r>
      <w:r w:rsidR="004B3464" w:rsidRPr="00766C32">
        <w:rPr>
          <w:rFonts w:asciiTheme="majorBidi" w:hAnsiTheme="majorBidi" w:cstheme="majorBidi"/>
          <w:color w:val="00000F"/>
          <w:sz w:val="24"/>
          <w:szCs w:val="24"/>
          <w:shd w:val="clear" w:color="auto" w:fill="FFFFFF"/>
        </w:rPr>
        <w:t xml:space="preserve"> </w:t>
      </w:r>
      <w:r w:rsidR="004B3464" w:rsidRPr="00766C32">
        <w:rPr>
          <w:rFonts w:asciiTheme="majorBidi" w:hAnsiTheme="majorBidi" w:cstheme="majorBidi"/>
          <w:b/>
          <w:bCs/>
          <w:color w:val="00000F"/>
          <w:sz w:val="24"/>
          <w:szCs w:val="24"/>
          <w:shd w:val="clear" w:color="auto" w:fill="FFFFFF"/>
        </w:rPr>
        <w:t>(c)</w:t>
      </w:r>
      <w:r w:rsidR="004B3464"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sz w:val="24"/>
          <w:szCs w:val="24"/>
          <w:shd w:val="clear" w:color="auto" w:fill="FFFFFF"/>
        </w:rPr>
        <w:t>Mean within-</w:t>
      </w:r>
      <w:r w:rsidR="00766C32">
        <w:rPr>
          <w:rFonts w:asciiTheme="majorBidi" w:hAnsiTheme="majorBidi" w:cstheme="majorBidi"/>
          <w:sz w:val="24"/>
          <w:szCs w:val="24"/>
          <w:shd w:val="clear" w:color="auto" w:fill="FFFFFF"/>
        </w:rPr>
        <w:t>pause</w:t>
      </w:r>
      <w:r w:rsidR="00766C32" w:rsidRPr="00766C32">
        <w:rPr>
          <w:rFonts w:asciiTheme="majorBidi" w:hAnsiTheme="majorBidi" w:cstheme="majorBidi"/>
          <w:sz w:val="24"/>
          <w:szCs w:val="24"/>
          <w:shd w:val="clear" w:color="auto" w:fill="FFFFFF"/>
        </w:rPr>
        <w:t xml:space="preserve"> </w:t>
      </w:r>
      <w:r w:rsidR="00922556" w:rsidRPr="00766C32">
        <w:rPr>
          <w:rFonts w:asciiTheme="majorBidi" w:hAnsiTheme="majorBidi" w:cstheme="majorBidi"/>
          <w:sz w:val="24"/>
          <w:szCs w:val="24"/>
          <w:shd w:val="clear" w:color="auto" w:fill="FFFFFF"/>
        </w:rPr>
        <w:t xml:space="preserve">instantaneous </w:t>
      </w:r>
      <w:r w:rsidR="00922556" w:rsidRPr="00766C32">
        <w:rPr>
          <w:rFonts w:asciiTheme="majorBidi" w:hAnsiTheme="majorBidi" w:cstheme="majorBidi"/>
          <w:color w:val="00000F"/>
          <w:sz w:val="24"/>
          <w:szCs w:val="24"/>
          <w:shd w:val="clear" w:color="auto" w:fill="FFFFFF"/>
        </w:rPr>
        <w:t xml:space="preserve">pupil size </w:t>
      </w:r>
      <w:r w:rsidR="00922556" w:rsidRPr="00766C32">
        <w:rPr>
          <w:rFonts w:asciiTheme="majorBidi" w:hAnsiTheme="majorBidi" w:cstheme="majorBidi"/>
          <w:b/>
          <w:bCs/>
          <w:color w:val="00000F"/>
          <w:sz w:val="24"/>
          <w:szCs w:val="24"/>
          <w:shd w:val="clear" w:color="auto" w:fill="FFFFFF"/>
        </w:rPr>
        <w:t>(d)</w:t>
      </w:r>
      <w:r w:rsidR="00922556"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sz w:val="24"/>
          <w:szCs w:val="24"/>
          <w:shd w:val="clear" w:color="auto" w:fill="FFFFFF"/>
        </w:rPr>
        <w:t>Mean within-</w:t>
      </w:r>
      <w:r w:rsidR="00766C32">
        <w:rPr>
          <w:rFonts w:asciiTheme="majorBidi" w:hAnsiTheme="majorBidi" w:cstheme="majorBidi"/>
          <w:sz w:val="24"/>
          <w:szCs w:val="24"/>
          <w:shd w:val="clear" w:color="auto" w:fill="FFFFFF"/>
        </w:rPr>
        <w:t>pause</w:t>
      </w:r>
      <w:r w:rsidR="00766C32" w:rsidRPr="00766C32">
        <w:rPr>
          <w:rFonts w:asciiTheme="majorBidi" w:hAnsiTheme="majorBidi" w:cstheme="majorBidi"/>
          <w:sz w:val="24"/>
          <w:szCs w:val="24"/>
          <w:shd w:val="clear" w:color="auto" w:fill="FFFFFF"/>
        </w:rPr>
        <w:t xml:space="preserve"> </w:t>
      </w:r>
      <w:r w:rsidR="00922556" w:rsidRPr="00766C32">
        <w:rPr>
          <w:rFonts w:asciiTheme="majorBidi" w:hAnsiTheme="majorBidi" w:cstheme="majorBidi"/>
          <w:sz w:val="24"/>
          <w:szCs w:val="24"/>
          <w:shd w:val="clear" w:color="auto" w:fill="FFFFFF"/>
        </w:rPr>
        <w:t>instantaneous drift speed (no correla</w:t>
      </w:r>
      <w:r w:rsidR="00766C32">
        <w:rPr>
          <w:rFonts w:asciiTheme="majorBidi" w:hAnsiTheme="majorBidi" w:cstheme="majorBidi"/>
          <w:sz w:val="24"/>
          <w:szCs w:val="24"/>
          <w:shd w:val="clear" w:color="auto" w:fill="FFFFFF"/>
        </w:rPr>
        <w:t>tion</w:t>
      </w:r>
      <w:r w:rsidR="00922556" w:rsidRPr="00766C32">
        <w:rPr>
          <w:rFonts w:asciiTheme="majorBidi" w:hAnsiTheme="majorBidi" w:cstheme="majorBidi"/>
          <w:sz w:val="24"/>
          <w:szCs w:val="24"/>
          <w:shd w:val="clear" w:color="auto" w:fill="FFFFFF"/>
        </w:rPr>
        <w:t xml:space="preserve"> with pupil size, R</w:t>
      </w:r>
      <w:r w:rsidR="00922556" w:rsidRPr="00766C32">
        <w:rPr>
          <w:rFonts w:asciiTheme="majorBidi" w:hAnsiTheme="majorBidi" w:cstheme="majorBidi"/>
          <w:sz w:val="24"/>
          <w:szCs w:val="24"/>
          <w:shd w:val="clear" w:color="auto" w:fill="FFFFFF"/>
          <w:vertAlign w:val="superscript"/>
        </w:rPr>
        <w:t>2</w:t>
      </w:r>
      <w:r w:rsidR="00D61EDF">
        <w:rPr>
          <w:rFonts w:asciiTheme="majorBidi" w:hAnsiTheme="majorBidi" w:cstheme="majorBidi"/>
          <w:sz w:val="24"/>
          <w:szCs w:val="24"/>
          <w:shd w:val="clear" w:color="auto" w:fill="FFFFFF"/>
          <w:vertAlign w:val="superscript"/>
        </w:rPr>
        <w:t xml:space="preserve"> </w:t>
      </w:r>
      <w:r w:rsidR="00922556" w:rsidRPr="00766C32">
        <w:rPr>
          <w:rFonts w:asciiTheme="majorBidi" w:hAnsiTheme="majorBidi" w:cstheme="majorBidi"/>
          <w:color w:val="00000F"/>
          <w:sz w:val="24"/>
          <w:szCs w:val="24"/>
          <w:shd w:val="clear" w:color="auto" w:fill="FFFFFF"/>
        </w:rPr>
        <w:t>=</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 xml:space="preserve">0.02, </w:t>
      </w:r>
      <w:r w:rsidR="00766C32">
        <w:rPr>
          <w:rFonts w:asciiTheme="majorBidi" w:hAnsiTheme="majorBidi" w:cstheme="majorBidi"/>
          <w:color w:val="00000F"/>
          <w:sz w:val="24"/>
          <w:szCs w:val="24"/>
          <w:shd w:val="clear" w:color="auto" w:fill="FFFFFF"/>
        </w:rPr>
        <w:t>p</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0.55</w:t>
      </w:r>
      <w:r w:rsidR="00922556" w:rsidRPr="00766C32">
        <w:rPr>
          <w:rFonts w:asciiTheme="majorBidi" w:hAnsiTheme="majorBidi" w:cstheme="majorBidi"/>
          <w:sz w:val="24"/>
          <w:szCs w:val="24"/>
          <w:shd w:val="clear" w:color="auto" w:fill="FFFFFF"/>
        </w:rPr>
        <w:t>)</w:t>
      </w:r>
      <w:r w:rsidR="00922556"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b/>
          <w:bCs/>
          <w:color w:val="00000F"/>
          <w:sz w:val="24"/>
          <w:szCs w:val="24"/>
          <w:shd w:val="clear" w:color="auto" w:fill="FFFFFF"/>
        </w:rPr>
        <w:t>(e)</w:t>
      </w:r>
      <w:r w:rsidR="00922556"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sz w:val="24"/>
          <w:szCs w:val="24"/>
          <w:shd w:val="clear" w:color="auto" w:fill="FFFFFF"/>
        </w:rPr>
        <w:t>Mean within-</w:t>
      </w:r>
      <w:r w:rsidR="000D48E5" w:rsidRPr="00766C32">
        <w:rPr>
          <w:rFonts w:asciiTheme="majorBidi" w:hAnsiTheme="majorBidi" w:cstheme="majorBidi"/>
          <w:sz w:val="24"/>
          <w:szCs w:val="24"/>
          <w:shd w:val="clear" w:color="auto" w:fill="FFFFFF"/>
        </w:rPr>
        <w:t>trial instantaneous drift speed</w:t>
      </w:r>
      <w:r w:rsidR="00922556" w:rsidRPr="00766C32">
        <w:rPr>
          <w:rFonts w:asciiTheme="majorBidi" w:hAnsiTheme="majorBidi" w:cstheme="majorBidi"/>
          <w:color w:val="00000F"/>
          <w:sz w:val="24"/>
          <w:szCs w:val="24"/>
          <w:shd w:val="clear" w:color="auto" w:fill="FFFFFF"/>
        </w:rPr>
        <w:t>, calculated from filtered data (</w:t>
      </w:r>
      <w:r w:rsidR="00BF5ECD" w:rsidRPr="00BF5ECD">
        <w:rPr>
          <w:rFonts w:asciiTheme="majorBidi" w:hAnsiTheme="majorBidi" w:cstheme="majorBidi"/>
          <w:color w:val="00000F"/>
          <w:sz w:val="24"/>
          <w:szCs w:val="24"/>
          <w:shd w:val="clear" w:color="auto" w:fill="FFFFFF"/>
        </w:rPr>
        <w:t>a third</w:t>
      </w:r>
      <w:r w:rsidR="00BF5ECD">
        <w:rPr>
          <w:rFonts w:asciiTheme="majorBidi" w:hAnsiTheme="majorBidi" w:cstheme="majorBidi"/>
          <w:color w:val="00000F"/>
          <w:sz w:val="24"/>
          <w:szCs w:val="24"/>
          <w:shd w:val="clear" w:color="auto" w:fill="FFFFFF"/>
        </w:rPr>
        <w:t xml:space="preserve"> </w:t>
      </w:r>
      <w:r w:rsidR="00BF5ECD" w:rsidRPr="00BF5ECD">
        <w:rPr>
          <w:rFonts w:asciiTheme="majorBidi" w:hAnsiTheme="majorBidi" w:cstheme="majorBidi"/>
          <w:color w:val="00000F"/>
          <w:sz w:val="24"/>
          <w:szCs w:val="24"/>
          <w:shd w:val="clear" w:color="auto" w:fill="FFFFFF"/>
        </w:rPr>
        <w:t xml:space="preserve">order Savitzky-Golay filter </w:t>
      </w:r>
      <w:r w:rsidR="00787197" w:rsidRPr="00181E0D">
        <w:rPr>
          <w:rFonts w:asciiTheme="majorBidi" w:hAnsiTheme="majorBidi" w:cstheme="majorBidi"/>
          <w:color w:val="00000F"/>
          <w:sz w:val="24"/>
          <w:szCs w:val="24"/>
          <w:shd w:val="clear" w:color="auto" w:fill="FFFFFF"/>
        </w:rPr>
        <w:t>with window size of 3 samples</w:t>
      </w:r>
      <w:r w:rsidR="00547AAE">
        <w:rPr>
          <w:rFonts w:asciiTheme="majorBidi" w:hAnsiTheme="majorBidi" w:cstheme="majorBidi"/>
          <w:color w:val="00000F"/>
          <w:sz w:val="24"/>
          <w:szCs w:val="24"/>
          <w:shd w:val="clear" w:color="auto" w:fill="FFFFFF"/>
        </w:rPr>
        <w:fldChar w:fldCharType="begin"/>
      </w:r>
      <w:r w:rsidR="00547AAE">
        <w:rPr>
          <w:rFonts w:asciiTheme="majorBidi" w:hAnsiTheme="majorBidi" w:cstheme="majorBidi"/>
          <w:color w:val="00000F"/>
          <w:sz w:val="24"/>
          <w:szCs w:val="24"/>
          <w:shd w:val="clear" w:color="auto" w:fill="FFFFFF"/>
        </w:rPr>
        <w:instrText xml:space="preserve"> ADDIN EN.CITE &lt;EndNote&gt;&lt;Cite&gt;&lt;Author&gt;Cherici&lt;/Author&gt;&lt;Year&gt;2012&lt;/Year&gt;&lt;RecNum&gt;3238&lt;/RecNum&gt;&lt;DisplayText&gt;&lt;style face="superscript"&gt;14&lt;/style&gt;&lt;/DisplayText&gt;&lt;record&gt;&lt;rec-number&gt;3238&lt;/rec-number&gt;&lt;foreign-keys&gt;&lt;key app="EN" db-id="ezafzxzzfdzzppewwsxx2rekv2efd0zsxpsp" timestamp="1341818501"&gt;3238&lt;/key&gt;&lt;/foreign-keys&gt;&lt;ref-type name="Journal Article"&gt;17&lt;/ref-type&gt;&lt;contributors&gt;&lt;authors&gt;&lt;author&gt;Cherici, C.&lt;/author&gt;&lt;author&gt;Kuang, X.&lt;/author&gt;&lt;author&gt;Poletti, M.&lt;/author&gt;&lt;author&gt;Rucci, M.&lt;/author&gt;&lt;/authors&gt;&lt;/contributors&gt;&lt;auth-address&gt;Department of Psychology, Boston University, Boston, MA, USA.&lt;/auth-address&gt;&lt;titles&gt;&lt;title&gt;Precision of sustained fixation in trained and untrained observers&lt;/title&gt;&lt;secondary-title&gt;J Vis&lt;/secondary-title&gt;&lt;alt-title&gt;Journal of vision&lt;/alt-title&gt;&lt;/titles&gt;&lt;periodical&gt;&lt;full-title&gt;J Vis&lt;/full-title&gt;&lt;abbr-1&gt;Journal of vision&lt;/abbr-1&gt;&lt;/periodical&gt;&lt;alt-periodical&gt;&lt;full-title&gt;J Vis&lt;/full-title&gt;&lt;abbr-1&gt;Journal of vision&lt;/abbr-1&gt;&lt;/alt-periodical&gt;&lt;pages&gt;31&lt;/pages&gt;&lt;volume&gt;12&lt;/volume&gt;&lt;number&gt;6&lt;/number&gt;&lt;edition&gt;2012/06/26&lt;/edition&gt;&lt;dates&gt;&lt;year&gt;2012&lt;/year&gt;&lt;/dates&gt;&lt;isbn&gt;1534-7362 (Electronic)&amp;#xD;1534-7362 (Linking)&lt;/isbn&gt;&lt;accession-num&gt;22728680&lt;/accession-num&gt;&lt;urls&gt;&lt;related-urls&gt;&lt;url&gt;http://www.ncbi.nlm.nih.gov/pubmed/22728680&lt;/url&gt;&lt;/related-urls&gt;&lt;/urls&gt;&lt;electronic-resource-num&gt;10.1167/12.6.31&lt;/electronic-resource-num&gt;&lt;language&gt;eng&lt;/language&gt;&lt;/record&gt;&lt;/Cite&gt;&lt;/EndNote&gt;</w:instrText>
      </w:r>
      <w:r w:rsidR="00547AAE">
        <w:rPr>
          <w:rFonts w:asciiTheme="majorBidi" w:hAnsiTheme="majorBidi" w:cstheme="majorBidi"/>
          <w:color w:val="00000F"/>
          <w:sz w:val="24"/>
          <w:szCs w:val="24"/>
          <w:shd w:val="clear" w:color="auto" w:fill="FFFFFF"/>
        </w:rPr>
        <w:fldChar w:fldCharType="separate"/>
      </w:r>
      <w:r w:rsidR="00547AAE" w:rsidRPr="00547AAE">
        <w:rPr>
          <w:rFonts w:asciiTheme="majorBidi" w:hAnsiTheme="majorBidi" w:cstheme="majorBidi"/>
          <w:noProof/>
          <w:color w:val="00000F"/>
          <w:sz w:val="24"/>
          <w:szCs w:val="24"/>
          <w:shd w:val="clear" w:color="auto" w:fill="FFFFFF"/>
          <w:vertAlign w:val="superscript"/>
        </w:rPr>
        <w:t>14</w:t>
      </w:r>
      <w:r w:rsidR="00547AAE">
        <w:rPr>
          <w:rFonts w:asciiTheme="majorBidi" w:hAnsiTheme="majorBidi" w:cstheme="majorBidi"/>
          <w:color w:val="00000F"/>
          <w:sz w:val="24"/>
          <w:szCs w:val="24"/>
          <w:shd w:val="clear" w:color="auto" w:fill="FFFFFF"/>
        </w:rPr>
        <w:fldChar w:fldCharType="end"/>
      </w:r>
      <w:r w:rsidR="00787197" w:rsidRPr="00766C32">
        <w:rPr>
          <w:rFonts w:asciiTheme="majorBidi" w:hAnsiTheme="majorBidi" w:cstheme="majorBidi"/>
          <w:color w:val="00000F"/>
          <w:sz w:val="24"/>
          <w:szCs w:val="24"/>
          <w:shd w:val="clear" w:color="auto" w:fill="FFFFFF"/>
        </w:rPr>
        <w:t>)</w:t>
      </w:r>
      <w:r w:rsidR="00920E04">
        <w:rPr>
          <w:rFonts w:asciiTheme="majorBidi" w:hAnsiTheme="majorBidi" w:cstheme="majorBidi"/>
          <w:color w:val="00000F"/>
          <w:sz w:val="24"/>
          <w:szCs w:val="24"/>
          <w:shd w:val="clear" w:color="auto" w:fill="FFFFFF"/>
        </w:rPr>
        <w:t xml:space="preserve"> </w:t>
      </w:r>
    </w:p>
    <w:bookmarkEnd w:id="100"/>
    <w:bookmarkEnd w:id="101"/>
    <w:p w14:paraId="660350E4" w14:textId="77777777" w:rsidR="00547AAE" w:rsidRDefault="00547AAE" w:rsidP="003368BD">
      <w:pPr>
        <w:spacing w:line="360" w:lineRule="auto"/>
        <w:jc w:val="both"/>
        <w:rPr>
          <w:rFonts w:asciiTheme="majorBidi" w:hAnsiTheme="majorBidi" w:cstheme="majorBidi"/>
          <w:color w:val="1F497D" w:themeColor="text2"/>
          <w:sz w:val="24"/>
          <w:szCs w:val="24"/>
        </w:rPr>
      </w:pPr>
    </w:p>
    <w:p w14:paraId="332BB6E3" w14:textId="77777777" w:rsidR="00547AAE" w:rsidRDefault="00547AAE" w:rsidP="003368BD">
      <w:pPr>
        <w:spacing w:line="360" w:lineRule="auto"/>
        <w:jc w:val="both"/>
        <w:rPr>
          <w:rFonts w:asciiTheme="majorBidi" w:hAnsiTheme="majorBidi" w:cstheme="majorBidi"/>
          <w:color w:val="1F497D" w:themeColor="text2"/>
          <w:sz w:val="24"/>
          <w:szCs w:val="24"/>
        </w:rPr>
      </w:pPr>
    </w:p>
    <w:sectPr w:rsidR="00547AA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napp" w:date="2018-04-25T12:43:00Z" w:initials="b">
    <w:p w14:paraId="3FCBCAED" w14:textId="1AB26480" w:rsidR="001C17C7" w:rsidRDefault="001C17C7" w:rsidP="00B03626">
      <w:pPr>
        <w:pStyle w:val="CommentText"/>
      </w:pPr>
      <w:r>
        <w:rPr>
          <w:rStyle w:val="CommentReference"/>
        </w:rPr>
        <w:annotationRef/>
      </w:r>
      <w:r w:rsidR="00B03626">
        <w:t>One</w:t>
      </w:r>
      <w:r>
        <w:t xml:space="preserve"> “saccades novelty” is the border following, which one can argue that is trivial</w:t>
      </w:r>
      <w:r w:rsidR="00B03626">
        <w:t>,</w:t>
      </w:r>
      <w:r>
        <w:t xml:space="preserve"> </w:t>
      </w:r>
      <w:r w:rsidR="00B03626">
        <w:t xml:space="preserve">another is </w:t>
      </w:r>
      <w:r>
        <w:t>maybe the sup figure with the variance.</w:t>
      </w:r>
    </w:p>
    <w:p w14:paraId="3C18B0A8" w14:textId="2CB17216" w:rsidR="001C17C7" w:rsidRDefault="001C17C7">
      <w:pPr>
        <w:pStyle w:val="CommentText"/>
      </w:pPr>
      <w:r>
        <w:t>But I think that the most “novel” idea here is the way we suggest to include them in the controlled cycle of information…</w:t>
      </w:r>
    </w:p>
  </w:comment>
  <w:comment w:id="8" w:author="bnapp" w:date="2018-04-25T12:47:00Z" w:initials="b">
    <w:p w14:paraId="2A18EB2D" w14:textId="77777777" w:rsidR="001C17C7" w:rsidRDefault="001C17C7">
      <w:pPr>
        <w:pStyle w:val="CommentText"/>
      </w:pPr>
      <w:r>
        <w:rPr>
          <w:rStyle w:val="CommentReference"/>
        </w:rPr>
        <w:annotationRef/>
      </w:r>
      <w:r>
        <w:t xml:space="preserve">Why must it diverge before converging? </w:t>
      </w:r>
    </w:p>
    <w:p w14:paraId="2E728D96" w14:textId="51BC45D2" w:rsidR="001C17C7" w:rsidRDefault="001C17C7">
      <w:pPr>
        <w:pStyle w:val="CommentText"/>
      </w:pPr>
      <w:r>
        <w:t>I guess we can further emphasize that even if the speed just decreases after each saccade (i.e. without the increase in the beginning that filtering eliminates), it is still uncorrelated with the speed of the preceding saccade…</w:t>
      </w:r>
    </w:p>
  </w:comment>
  <w:comment w:id="10" w:author="bnapp" w:date="2018-04-25T12:51:00Z" w:initials="b">
    <w:p w14:paraId="5F8EA777" w14:textId="27E18905" w:rsidR="00F93C3E" w:rsidRDefault="00F93C3E">
      <w:pPr>
        <w:pStyle w:val="CommentText"/>
      </w:pPr>
      <w:r>
        <w:rPr>
          <w:rStyle w:val="CommentReference"/>
        </w:rPr>
        <w:annotationRef/>
      </w:r>
      <w:r>
        <w:t xml:space="preserve">So what do </w:t>
      </w:r>
      <w:r w:rsidR="0062392C">
        <w:t xml:space="preserve">you </w:t>
      </w:r>
      <w:r>
        <w:t>think? Should we change it throughout the paper or leave it in capital letters?</w:t>
      </w:r>
    </w:p>
  </w:comment>
  <w:comment w:id="18" w:author="bnapp" w:date="2018-04-25T12:53:00Z" w:initials="b">
    <w:p w14:paraId="294EEFB3" w14:textId="77777777" w:rsidR="00F93C3E" w:rsidRDefault="00F93C3E">
      <w:pPr>
        <w:pStyle w:val="CommentText"/>
      </w:pPr>
      <w:r>
        <w:rPr>
          <w:rStyle w:val="CommentReference"/>
        </w:rPr>
        <w:annotationRef/>
      </w:r>
      <w:r>
        <w:t>This is true, similar to the “challenging by size reduction” statement.</w:t>
      </w:r>
    </w:p>
    <w:p w14:paraId="5F46B8DC" w14:textId="74693485" w:rsidR="00F93C3E" w:rsidRDefault="00F93C3E" w:rsidP="00F93C3E">
      <w:pPr>
        <w:pStyle w:val="CommentText"/>
      </w:pPr>
      <w:r>
        <w:t xml:space="preserve">Maybe we should just say – “Size reduction yielded…” </w:t>
      </w:r>
    </w:p>
  </w:comment>
  <w:comment w:id="22" w:author="bnapp" w:date="2018-04-25T12:56:00Z" w:initials="b">
    <w:p w14:paraId="6A006F0E" w14:textId="77777777" w:rsidR="00BF06FC" w:rsidRDefault="00BF06FC">
      <w:pPr>
        <w:pStyle w:val="CommentText"/>
      </w:pPr>
      <w:r>
        <w:rPr>
          <w:rStyle w:val="CommentReference"/>
        </w:rPr>
        <w:annotationRef/>
      </w:r>
      <w:r>
        <w:t>I’m not sure I fully understand.</w:t>
      </w:r>
    </w:p>
    <w:p w14:paraId="0635F6DE" w14:textId="77777777" w:rsidR="00BF06FC" w:rsidRDefault="00BF06FC">
      <w:pPr>
        <w:pStyle w:val="CommentText"/>
      </w:pPr>
    </w:p>
    <w:p w14:paraId="1782DA15" w14:textId="77777777" w:rsidR="00BF06FC" w:rsidRDefault="00BF06FC" w:rsidP="00BF06FC">
      <w:pPr>
        <w:pStyle w:val="CommentText"/>
      </w:pPr>
      <w:r>
        <w:t xml:space="preserve">But I think the difference is that open-loop systems (may) </w:t>
      </w:r>
      <w:r w:rsidRPr="00BF06FC">
        <w:rPr>
          <w:b/>
          <w:bCs/>
        </w:rPr>
        <w:t xml:space="preserve">maintain certain </w:t>
      </w:r>
      <w:r>
        <w:rPr>
          <w:b/>
          <w:bCs/>
        </w:rPr>
        <w:t>variables</w:t>
      </w:r>
      <w:r>
        <w:t xml:space="preserve"> within a fixed range, but are not actively </w:t>
      </w:r>
      <w:r w:rsidRPr="00BF06FC">
        <w:rPr>
          <w:b/>
          <w:bCs/>
        </w:rPr>
        <w:t>modifying other parameters</w:t>
      </w:r>
      <w:r>
        <w:t xml:space="preserve"> to maintain them.</w:t>
      </w:r>
    </w:p>
    <w:p w14:paraId="02F102E1" w14:textId="77777777" w:rsidR="00BF06FC" w:rsidRDefault="00BF06FC" w:rsidP="00BF06FC">
      <w:pPr>
        <w:pStyle w:val="CommentText"/>
      </w:pPr>
    </w:p>
    <w:p w14:paraId="528750A6" w14:textId="238736EF" w:rsidR="00BF06FC" w:rsidRDefault="00BF06FC" w:rsidP="00BF06FC">
      <w:pPr>
        <w:pStyle w:val="CommentText"/>
      </w:pPr>
      <w:r>
        <w:t>Can we somehow be more clear about this point?</w:t>
      </w:r>
    </w:p>
    <w:p w14:paraId="15534020" w14:textId="3CDEB9CF" w:rsidR="00BF06FC" w:rsidRDefault="00BF06FC" w:rsidP="00BF06FC">
      <w:pPr>
        <w:pStyle w:val="CommentText"/>
      </w:pPr>
      <w:r>
        <w:t xml:space="preserve">Maybe later in the text regarding the fact that “information” is not directly maintained as an open-loop might also explain, it is maintained using modifications in speeds and rates… </w:t>
      </w:r>
    </w:p>
    <w:p w14:paraId="3280EF4A" w14:textId="526046C2" w:rsidR="00BF06FC" w:rsidRDefault="00BF06FC" w:rsidP="00BF06FC">
      <w:pPr>
        <w:pStyle w:val="CommentText"/>
      </w:pPr>
    </w:p>
  </w:comment>
  <w:comment w:id="27" w:author="bnapp" w:date="2018-04-25T13:57:00Z" w:initials="b">
    <w:p w14:paraId="123E6A4F" w14:textId="77777777" w:rsidR="0099768B" w:rsidRDefault="0099768B">
      <w:pPr>
        <w:pStyle w:val="CommentText"/>
      </w:pPr>
      <w:r>
        <w:rPr>
          <w:rStyle w:val="CommentReference"/>
        </w:rPr>
        <w:annotationRef/>
      </w:r>
      <w:r>
        <w:t xml:space="preserve">The idea is that it is always the case, the tunneling is just the disturbance to the controlled variable in hand.  It has to work also in the natural to be valid. </w:t>
      </w:r>
    </w:p>
    <w:p w14:paraId="04009D0B" w14:textId="28A483CC" w:rsidR="0099768B" w:rsidRDefault="0099768B" w:rsidP="0099768B">
      <w:pPr>
        <w:pStyle w:val="CommentText"/>
      </w:pPr>
      <w:r>
        <w:t>In contrast, the fact that it exists in all conditions is the indication for close loop and not a simple open link.… do you agree?</w:t>
      </w:r>
    </w:p>
  </w:comment>
  <w:comment w:id="31" w:author="bnapp" w:date="2018-04-25T14:02:00Z" w:initials="b">
    <w:p w14:paraId="4A60EBA6" w14:textId="6A28BE76" w:rsidR="0099768B" w:rsidRDefault="0099768B">
      <w:pPr>
        <w:pStyle w:val="CommentText"/>
      </w:pPr>
      <w:r>
        <w:rPr>
          <w:rStyle w:val="CommentReference"/>
        </w:rPr>
        <w:annotationRef/>
      </w:r>
      <w:r>
        <w:t>I think that the fact it is happening to both image sizes (which also differ a lot in the visual stimulus) is important. Bottom-up</w:t>
      </w:r>
      <w:r w:rsidR="004452C6">
        <w:t xml:space="preserve"> per se can</w:t>
      </w:r>
      <w:r>
        <w:t>not explain the similarity between the speeds in both tunneled conditions and</w:t>
      </w:r>
      <w:r w:rsidR="004452C6">
        <w:t>/or</w:t>
      </w:r>
      <w:r>
        <w:t xml:space="preserve"> cannot explain the </w:t>
      </w:r>
      <w:r w:rsidR="004452C6">
        <w:t>similarly</w:t>
      </w:r>
      <w:r>
        <w:t xml:space="preserve"> between same-size natural and tunneled “distance per pause</w:t>
      </w:r>
      <w:r w:rsidR="004452C6">
        <w:t>”</w:t>
      </w:r>
      <w:r>
        <w:t xml:space="preserve">. </w:t>
      </w:r>
    </w:p>
  </w:comment>
  <w:comment w:id="38" w:author="bnapp" w:date="2018-04-25T14:09:00Z" w:initials="b">
    <w:p w14:paraId="103A210B" w14:textId="798A731F" w:rsidR="004452C6" w:rsidRDefault="004452C6">
      <w:pPr>
        <w:pStyle w:val="CommentText"/>
      </w:pPr>
      <w:r>
        <w:rPr>
          <w:rStyle w:val="CommentReference"/>
        </w:rPr>
        <w:annotationRef/>
      </w:r>
      <w:r>
        <w:t>Maybe… I’m not sure…</w:t>
      </w:r>
    </w:p>
    <w:p w14:paraId="381FA9FB" w14:textId="6E215801" w:rsidR="004452C6" w:rsidRDefault="004452C6">
      <w:pPr>
        <w:pStyle w:val="CommentText"/>
      </w:pPr>
      <w:r>
        <w:t>But why is it adapting to different values?</w:t>
      </w:r>
    </w:p>
  </w:comment>
  <w:comment w:id="42" w:author="bnapp" w:date="2018-04-25T14:11:00Z" w:initials="b">
    <w:p w14:paraId="4048F711" w14:textId="7208DBC0" w:rsidR="004452C6" w:rsidRDefault="004452C6" w:rsidP="0067126B">
      <w:pPr>
        <w:pStyle w:val="CommentText"/>
      </w:pPr>
      <w:r>
        <w:rPr>
          <w:rStyle w:val="CommentReference"/>
        </w:rPr>
        <w:annotationRef/>
      </w:r>
      <w:r w:rsidR="0067126B">
        <w:t xml:space="preserve">It </w:t>
      </w:r>
      <w:r>
        <w:t xml:space="preserve">is </w:t>
      </w:r>
      <w:r w:rsidR="0067126B">
        <w:t xml:space="preserve">indeed </w:t>
      </w:r>
      <w:r>
        <w:t>confusing</w:t>
      </w:r>
      <w:r w:rsidR="0067126B">
        <w:t xml:space="preserve"> apparently…</w:t>
      </w:r>
    </w:p>
    <w:p w14:paraId="559D61CD" w14:textId="3A8BE355" w:rsidR="004452C6" w:rsidRDefault="004452C6" w:rsidP="004452C6">
      <w:pPr>
        <w:pStyle w:val="CommentText"/>
      </w:pPr>
    </w:p>
    <w:p w14:paraId="455CCF6E" w14:textId="77777777" w:rsidR="004452C6" w:rsidRDefault="004452C6" w:rsidP="004452C6">
      <w:pPr>
        <w:pStyle w:val="CommentText"/>
      </w:pPr>
    </w:p>
    <w:p w14:paraId="0783CD0C" w14:textId="77777777" w:rsidR="004452C6" w:rsidRDefault="004452C6" w:rsidP="004452C6">
      <w:pPr>
        <w:pStyle w:val="CommentText"/>
      </w:pPr>
    </w:p>
    <w:p w14:paraId="336F4311" w14:textId="6881C632" w:rsidR="004452C6" w:rsidRDefault="004452C6" w:rsidP="004452C6">
      <w:pPr>
        <w:pStyle w:val="CommentText"/>
      </w:pPr>
    </w:p>
  </w:comment>
  <w:comment w:id="45" w:author="bnapp" w:date="2018-04-25T14:24:00Z" w:initials="b">
    <w:p w14:paraId="5C3DBD27" w14:textId="77777777" w:rsidR="0067126B" w:rsidRDefault="0067126B">
      <w:pPr>
        <w:pStyle w:val="CommentText"/>
      </w:pPr>
      <w:r>
        <w:rPr>
          <w:rStyle w:val="CommentReference"/>
        </w:rPr>
        <w:annotationRef/>
      </w:r>
      <w:r>
        <w:t>Richer stimulus would cause a small CV?</w:t>
      </w:r>
    </w:p>
    <w:p w14:paraId="21FA8DE5" w14:textId="77777777" w:rsidR="0067126B" w:rsidRDefault="0067126B">
      <w:pPr>
        <w:pStyle w:val="CommentText"/>
      </w:pPr>
      <w:r>
        <w:t>Why?</w:t>
      </w:r>
    </w:p>
    <w:p w14:paraId="718C4ACA" w14:textId="053880BE" w:rsidR="0067126B" w:rsidRDefault="0067126B">
      <w:pPr>
        <w:pStyle w:val="CommentText"/>
      </w:pPr>
      <w:r>
        <w:t>If any -  why not the other way around…?</w:t>
      </w:r>
    </w:p>
    <w:p w14:paraId="58E3406C" w14:textId="2EC7CC8C" w:rsidR="0067126B" w:rsidRDefault="0067126B">
      <w:pPr>
        <w:pStyle w:val="CommentText"/>
      </w:pPr>
      <w:r>
        <w:t>Maybe I didn’t fully understand…</w:t>
      </w:r>
    </w:p>
  </w:comment>
  <w:comment w:id="48" w:author="bnapp" w:date="2018-04-25T14:27:00Z" w:initials="b">
    <w:p w14:paraId="19559772" w14:textId="77777777" w:rsidR="0067126B" w:rsidRDefault="0067126B">
      <w:pPr>
        <w:pStyle w:val="CommentText"/>
      </w:pPr>
      <w:r>
        <w:rPr>
          <w:rStyle w:val="CommentReference"/>
        </w:rPr>
        <w:annotationRef/>
      </w:r>
      <w:r>
        <w:t>They are indeed due to changes in sensory stimulation… it does not contradict the closed-loop control.</w:t>
      </w:r>
    </w:p>
    <w:p w14:paraId="1FF1A166" w14:textId="77777777" w:rsidR="0067126B" w:rsidRDefault="0067126B">
      <w:pPr>
        <w:pStyle w:val="CommentText"/>
      </w:pPr>
    </w:p>
    <w:p w14:paraId="4DF02A25" w14:textId="77E734D4" w:rsidR="0067126B" w:rsidRDefault="0067126B" w:rsidP="0062392C">
      <w:pPr>
        <w:pStyle w:val="CommentText"/>
      </w:pPr>
      <w:r>
        <w:t>Maybe we should further emphasize that parameters modifications are expected also in open-loop control (they even appear similar), but the underlying controlled variables and the parameters convergence and variance support a “more full description”</w:t>
      </w:r>
      <w:r w:rsidR="0062392C">
        <w:t xml:space="preserve"> </w:t>
      </w:r>
      <w:r>
        <w:t xml:space="preserve">. </w:t>
      </w:r>
    </w:p>
    <w:p w14:paraId="0C80C2D4" w14:textId="77777777" w:rsidR="0067126B" w:rsidRDefault="0067126B" w:rsidP="0067126B">
      <w:pPr>
        <w:pStyle w:val="CommentText"/>
      </w:pPr>
    </w:p>
    <w:p w14:paraId="63AFBCAF" w14:textId="1843CD97" w:rsidR="0067126B" w:rsidRDefault="0067126B" w:rsidP="0067126B">
      <w:pPr>
        <w:pStyle w:val="CommentText"/>
      </w:pPr>
      <w:r>
        <w:t xml:space="preserve">…Was this clear? </w:t>
      </w:r>
    </w:p>
  </w:comment>
  <w:comment w:id="56" w:author="bnapp" w:date="2018-04-25T14:31:00Z" w:initials="b">
    <w:p w14:paraId="77595E4D" w14:textId="77777777" w:rsidR="0016070C" w:rsidRDefault="0016070C">
      <w:pPr>
        <w:pStyle w:val="CommentText"/>
      </w:pPr>
      <w:r>
        <w:rPr>
          <w:rStyle w:val="CommentReference"/>
        </w:rPr>
        <w:annotationRef/>
      </w:r>
      <w:r>
        <w:t>It is not surprising – I agree.</w:t>
      </w:r>
    </w:p>
    <w:p w14:paraId="798676DE" w14:textId="025B40FB" w:rsidR="0016070C" w:rsidRDefault="0016070C" w:rsidP="0016070C">
      <w:pPr>
        <w:pStyle w:val="CommentText"/>
      </w:pPr>
      <w:r>
        <w:t xml:space="preserve">But they could be jumping from border to border for example… </w:t>
      </w:r>
    </w:p>
  </w:comment>
  <w:comment w:id="65" w:author="bnapp" w:date="2018-04-25T14:32:00Z" w:initials="b">
    <w:p w14:paraId="01D88101" w14:textId="0CDBDB7D" w:rsidR="0016070C" w:rsidRDefault="0016070C">
      <w:pPr>
        <w:pStyle w:val="CommentText"/>
      </w:pPr>
      <w:r>
        <w:rPr>
          <w:rStyle w:val="CommentReference"/>
        </w:rPr>
        <w:annotationRef/>
      </w:r>
      <w:r>
        <w:t>I don’t have any clever idea here…</w:t>
      </w:r>
    </w:p>
  </w:comment>
  <w:comment w:id="69" w:author="bnapp" w:date="2018-04-25T14:34:00Z" w:initials="b">
    <w:p w14:paraId="070C1D23" w14:textId="77777777" w:rsidR="0016070C" w:rsidRDefault="0016070C">
      <w:pPr>
        <w:pStyle w:val="CommentText"/>
      </w:pPr>
      <w:r>
        <w:rPr>
          <w:rStyle w:val="CommentReference"/>
        </w:rPr>
        <w:annotationRef/>
      </w:r>
      <w:r>
        <w:t>I’m not sure we can say something about eyes closed.</w:t>
      </w:r>
    </w:p>
    <w:p w14:paraId="6980042D" w14:textId="3F54F42E" w:rsidR="0016070C" w:rsidRDefault="0016070C">
      <w:pPr>
        <w:pStyle w:val="CommentText"/>
      </w:pPr>
      <w:r>
        <w:t xml:space="preserve">Movements without inputs can be caused by totally different </w:t>
      </w:r>
      <w:r w:rsidR="0062392C">
        <w:t>phenomena</w:t>
      </w:r>
      <w:r>
        <w:t xml:space="preserve">… </w:t>
      </w:r>
    </w:p>
  </w:comment>
  <w:comment w:id="83" w:author="bnapp" w:date="2018-04-25T14:36:00Z" w:initials="b">
    <w:p w14:paraId="408D1C36" w14:textId="6D12E0FC" w:rsidR="0016070C" w:rsidRDefault="0016070C">
      <w:pPr>
        <w:pStyle w:val="CommentText"/>
      </w:pPr>
      <w:r>
        <w:rPr>
          <w:rStyle w:val="CommentReference"/>
        </w:rPr>
        <w:annotationRef/>
      </w:r>
      <w:r>
        <w:t>It is increased not reduced…</w:t>
      </w:r>
    </w:p>
  </w:comment>
  <w:comment w:id="88" w:author="bnapp" w:date="2018-04-25T14:37:00Z" w:initials="b">
    <w:p w14:paraId="084E100C" w14:textId="11CB0F5F" w:rsidR="0016070C" w:rsidRDefault="0016070C" w:rsidP="0016070C">
      <w:pPr>
        <w:pStyle w:val="CommentText"/>
      </w:pPr>
      <w:r>
        <w:rPr>
          <w:rStyle w:val="CommentReference"/>
        </w:rPr>
        <w:annotationRef/>
      </w:r>
      <w:r>
        <w:t>This is again something we should maybe address (see previous comments) …</w:t>
      </w:r>
    </w:p>
  </w:comment>
  <w:comment w:id="92" w:author="bnapp" w:date="2018-04-25T14:39:00Z" w:initials="b">
    <w:p w14:paraId="6FD2EAE4" w14:textId="25F8F04B" w:rsidR="00EA07BC" w:rsidRDefault="00EA07BC">
      <w:pPr>
        <w:pStyle w:val="CommentText"/>
      </w:pPr>
      <w:r>
        <w:rPr>
          <w:rStyle w:val="CommentReference"/>
        </w:rPr>
        <w:annotationRef/>
      </w:r>
      <w:r>
        <w:t xml:space="preserve">Can’t argue with this… maybe change the “vision is based” to a less </w:t>
      </w:r>
      <w:r w:rsidR="004E51D2">
        <w:t xml:space="preserve">controversial statement?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18B0A8" w15:done="0"/>
  <w15:commentEx w15:paraId="2E728D96" w15:done="0"/>
  <w15:commentEx w15:paraId="5F8EA777" w15:done="0"/>
  <w15:commentEx w15:paraId="5F46B8DC" w15:done="0"/>
  <w15:commentEx w15:paraId="3280EF4A" w15:done="0"/>
  <w15:commentEx w15:paraId="04009D0B" w15:done="0"/>
  <w15:commentEx w15:paraId="4A60EBA6" w15:done="0"/>
  <w15:commentEx w15:paraId="381FA9FB" w15:done="0"/>
  <w15:commentEx w15:paraId="336F4311" w15:done="0"/>
  <w15:commentEx w15:paraId="58E3406C" w15:done="0"/>
  <w15:commentEx w15:paraId="63AFBCAF" w15:done="0"/>
  <w15:commentEx w15:paraId="798676DE" w15:done="0"/>
  <w15:commentEx w15:paraId="01D88101" w15:done="0"/>
  <w15:commentEx w15:paraId="6980042D" w15:done="0"/>
  <w15:commentEx w15:paraId="408D1C36" w15:done="0"/>
  <w15:commentEx w15:paraId="084E100C" w15:done="0"/>
  <w15:commentEx w15:paraId="6FD2EA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D05230" w16cid:durableId="1E875781"/>
  <w16cid:commentId w16cid:paraId="03FC2D13" w16cid:durableId="1E8758E5"/>
  <w16cid:commentId w16cid:paraId="1536ECA7" w16cid:durableId="1E875782"/>
  <w16cid:commentId w16cid:paraId="7C59F615" w16cid:durableId="1E875961"/>
  <w16cid:commentId w16cid:paraId="5C58D72F" w16cid:durableId="1E875783"/>
  <w16cid:commentId w16cid:paraId="127DC7B5" w16cid:durableId="1E875B48"/>
  <w16cid:commentId w16cid:paraId="47FA6CA3" w16cid:durableId="1E875784"/>
  <w16cid:commentId w16cid:paraId="15ABC15E" w16cid:durableId="1E875C33"/>
  <w16cid:commentId w16cid:paraId="0868CAA4" w16cid:durableId="1E875785"/>
  <w16cid:commentId w16cid:paraId="3D1DEEBC" w16cid:durableId="1E875CAD"/>
  <w16cid:commentId w16cid:paraId="23EB3B3E" w16cid:durableId="1E875786"/>
  <w16cid:commentId w16cid:paraId="4F62F1DE" w16cid:durableId="1E875DA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54815A" w14:textId="77777777" w:rsidR="00D86B59" w:rsidRDefault="00D86B59" w:rsidP="000C4643">
      <w:pPr>
        <w:spacing w:after="0" w:line="240" w:lineRule="auto"/>
      </w:pPr>
      <w:r>
        <w:separator/>
      </w:r>
    </w:p>
  </w:endnote>
  <w:endnote w:type="continuationSeparator" w:id="0">
    <w:p w14:paraId="262D2D10" w14:textId="77777777" w:rsidR="00D86B59" w:rsidRDefault="00D86B59" w:rsidP="000C4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9798D2" w14:textId="77777777" w:rsidR="00D86B59" w:rsidRDefault="00D86B59" w:rsidP="000C4643">
      <w:pPr>
        <w:spacing w:after="0" w:line="240" w:lineRule="auto"/>
      </w:pPr>
      <w:r>
        <w:separator/>
      </w:r>
    </w:p>
  </w:footnote>
  <w:footnote w:type="continuationSeparator" w:id="0">
    <w:p w14:paraId="628BC242" w14:textId="77777777" w:rsidR="00D86B59" w:rsidRDefault="00D86B59" w:rsidP="000C46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51DEF"/>
    <w:multiLevelType w:val="hybridMultilevel"/>
    <w:tmpl w:val="8FE6E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5616C4"/>
    <w:multiLevelType w:val="multilevel"/>
    <w:tmpl w:val="45FA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napp">
    <w15:presenceInfo w15:providerId="None" w15:userId="bnap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ature no DO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afzxzzfdzzppewwsxx2rekv2efd0zsxpsp&quot;&gt;ehud_09&lt;record-ids&gt;&lt;item&gt;1199&lt;/item&gt;&lt;item&gt;1201&lt;/item&gt;&lt;item&gt;1203&lt;/item&gt;&lt;item&gt;1812&lt;/item&gt;&lt;item&gt;1830&lt;/item&gt;&lt;item&gt;2044&lt;/item&gt;&lt;item&gt;2494&lt;/item&gt;&lt;item&gt;2945&lt;/item&gt;&lt;item&gt;3020&lt;/item&gt;&lt;item&gt;3238&lt;/item&gt;&lt;item&gt;3239&lt;/item&gt;&lt;item&gt;3262&lt;/item&gt;&lt;item&gt;3335&lt;/item&gt;&lt;item&gt;3523&lt;/item&gt;&lt;item&gt;3590&lt;/item&gt;&lt;item&gt;3625&lt;/item&gt;&lt;item&gt;3699&lt;/item&gt;&lt;item&gt;3762&lt;/item&gt;&lt;item&gt;3772&lt;/item&gt;&lt;item&gt;3858&lt;/item&gt;&lt;item&gt;3859&lt;/item&gt;&lt;item&gt;3860&lt;/item&gt;&lt;item&gt;3861&lt;/item&gt;&lt;item&gt;3862&lt;/item&gt;&lt;item&gt;3863&lt;/item&gt;&lt;item&gt;3878&lt;/item&gt;&lt;/record-ids&gt;&lt;/item&gt;&lt;/Libraries&gt;"/>
  </w:docVars>
  <w:rsids>
    <w:rsidRoot w:val="00874BD5"/>
    <w:rsid w:val="00005047"/>
    <w:rsid w:val="000071A8"/>
    <w:rsid w:val="0001480F"/>
    <w:rsid w:val="0001493C"/>
    <w:rsid w:val="0001661B"/>
    <w:rsid w:val="00027037"/>
    <w:rsid w:val="000413BF"/>
    <w:rsid w:val="00041755"/>
    <w:rsid w:val="0004484F"/>
    <w:rsid w:val="00044DC4"/>
    <w:rsid w:val="000471E5"/>
    <w:rsid w:val="0006231F"/>
    <w:rsid w:val="000623F1"/>
    <w:rsid w:val="000654C4"/>
    <w:rsid w:val="00072603"/>
    <w:rsid w:val="00076720"/>
    <w:rsid w:val="0007734F"/>
    <w:rsid w:val="00086A18"/>
    <w:rsid w:val="00087126"/>
    <w:rsid w:val="00093DAC"/>
    <w:rsid w:val="000A3E76"/>
    <w:rsid w:val="000A571C"/>
    <w:rsid w:val="000A7C18"/>
    <w:rsid w:val="000B32AB"/>
    <w:rsid w:val="000C4643"/>
    <w:rsid w:val="000C6700"/>
    <w:rsid w:val="000D3932"/>
    <w:rsid w:val="000D48E5"/>
    <w:rsid w:val="000D6574"/>
    <w:rsid w:val="000E2B83"/>
    <w:rsid w:val="000E42CB"/>
    <w:rsid w:val="000E5AB4"/>
    <w:rsid w:val="000E6157"/>
    <w:rsid w:val="000F4159"/>
    <w:rsid w:val="0010057A"/>
    <w:rsid w:val="001030A0"/>
    <w:rsid w:val="00105E59"/>
    <w:rsid w:val="00106665"/>
    <w:rsid w:val="00115558"/>
    <w:rsid w:val="001236D1"/>
    <w:rsid w:val="001266C6"/>
    <w:rsid w:val="00126BF8"/>
    <w:rsid w:val="00130676"/>
    <w:rsid w:val="00134750"/>
    <w:rsid w:val="00136FC9"/>
    <w:rsid w:val="00145A2B"/>
    <w:rsid w:val="00151F22"/>
    <w:rsid w:val="00153DC6"/>
    <w:rsid w:val="0016070C"/>
    <w:rsid w:val="001618E7"/>
    <w:rsid w:val="001631E7"/>
    <w:rsid w:val="0016538A"/>
    <w:rsid w:val="00170846"/>
    <w:rsid w:val="001711F4"/>
    <w:rsid w:val="00171D6F"/>
    <w:rsid w:val="00172466"/>
    <w:rsid w:val="00175C3A"/>
    <w:rsid w:val="00181E0D"/>
    <w:rsid w:val="001826E8"/>
    <w:rsid w:val="001857DB"/>
    <w:rsid w:val="00186C3B"/>
    <w:rsid w:val="00187C64"/>
    <w:rsid w:val="00192198"/>
    <w:rsid w:val="0019725A"/>
    <w:rsid w:val="001A2DBC"/>
    <w:rsid w:val="001A3D36"/>
    <w:rsid w:val="001B4AD1"/>
    <w:rsid w:val="001B5D26"/>
    <w:rsid w:val="001C0844"/>
    <w:rsid w:val="001C17C7"/>
    <w:rsid w:val="001C29BA"/>
    <w:rsid w:val="001C391C"/>
    <w:rsid w:val="001C6422"/>
    <w:rsid w:val="001D4139"/>
    <w:rsid w:val="001D519E"/>
    <w:rsid w:val="001D6B11"/>
    <w:rsid w:val="001D7B79"/>
    <w:rsid w:val="001E67D7"/>
    <w:rsid w:val="001F6ECE"/>
    <w:rsid w:val="001F729D"/>
    <w:rsid w:val="001F77DD"/>
    <w:rsid w:val="00203008"/>
    <w:rsid w:val="002057CA"/>
    <w:rsid w:val="002101F6"/>
    <w:rsid w:val="00235371"/>
    <w:rsid w:val="00236A54"/>
    <w:rsid w:val="0023779E"/>
    <w:rsid w:val="00242410"/>
    <w:rsid w:val="0024265D"/>
    <w:rsid w:val="002447EA"/>
    <w:rsid w:val="002473F7"/>
    <w:rsid w:val="002501CF"/>
    <w:rsid w:val="00251577"/>
    <w:rsid w:val="00251E9B"/>
    <w:rsid w:val="00253EAC"/>
    <w:rsid w:val="0027605B"/>
    <w:rsid w:val="00281A41"/>
    <w:rsid w:val="00281AE6"/>
    <w:rsid w:val="00283260"/>
    <w:rsid w:val="00285DF6"/>
    <w:rsid w:val="002925ED"/>
    <w:rsid w:val="002A01E1"/>
    <w:rsid w:val="002A1DA2"/>
    <w:rsid w:val="002A210A"/>
    <w:rsid w:val="002A3C72"/>
    <w:rsid w:val="002A5A07"/>
    <w:rsid w:val="002A7CC9"/>
    <w:rsid w:val="002B7425"/>
    <w:rsid w:val="002B7F93"/>
    <w:rsid w:val="002D1C7A"/>
    <w:rsid w:val="002D20FB"/>
    <w:rsid w:val="002D322C"/>
    <w:rsid w:val="002D7BE2"/>
    <w:rsid w:val="002E2E6E"/>
    <w:rsid w:val="002E549D"/>
    <w:rsid w:val="002E7002"/>
    <w:rsid w:val="002F5A1D"/>
    <w:rsid w:val="002F5A51"/>
    <w:rsid w:val="002F5C22"/>
    <w:rsid w:val="003022E6"/>
    <w:rsid w:val="00303296"/>
    <w:rsid w:val="00306D1B"/>
    <w:rsid w:val="00324AC3"/>
    <w:rsid w:val="003347E3"/>
    <w:rsid w:val="003368BD"/>
    <w:rsid w:val="00342596"/>
    <w:rsid w:val="00350158"/>
    <w:rsid w:val="00352872"/>
    <w:rsid w:val="00353E86"/>
    <w:rsid w:val="00354DDC"/>
    <w:rsid w:val="00357380"/>
    <w:rsid w:val="003579DB"/>
    <w:rsid w:val="003612BC"/>
    <w:rsid w:val="003623A2"/>
    <w:rsid w:val="00362833"/>
    <w:rsid w:val="00363E0B"/>
    <w:rsid w:val="00365B6A"/>
    <w:rsid w:val="00366E81"/>
    <w:rsid w:val="003714DD"/>
    <w:rsid w:val="00373A7B"/>
    <w:rsid w:val="00383C93"/>
    <w:rsid w:val="003859CD"/>
    <w:rsid w:val="00385B53"/>
    <w:rsid w:val="003876CD"/>
    <w:rsid w:val="00387F97"/>
    <w:rsid w:val="00394086"/>
    <w:rsid w:val="00397167"/>
    <w:rsid w:val="003A25AA"/>
    <w:rsid w:val="003A6BAD"/>
    <w:rsid w:val="003A791C"/>
    <w:rsid w:val="003A7958"/>
    <w:rsid w:val="003B06FD"/>
    <w:rsid w:val="003B40B3"/>
    <w:rsid w:val="003C2163"/>
    <w:rsid w:val="003C346E"/>
    <w:rsid w:val="003C72C2"/>
    <w:rsid w:val="003D0118"/>
    <w:rsid w:val="003D0FC1"/>
    <w:rsid w:val="003E6613"/>
    <w:rsid w:val="003F414E"/>
    <w:rsid w:val="003F5649"/>
    <w:rsid w:val="003F7A73"/>
    <w:rsid w:val="0041533B"/>
    <w:rsid w:val="00415899"/>
    <w:rsid w:val="00416110"/>
    <w:rsid w:val="00420F21"/>
    <w:rsid w:val="00424B6A"/>
    <w:rsid w:val="0043009D"/>
    <w:rsid w:val="004308B8"/>
    <w:rsid w:val="0043587C"/>
    <w:rsid w:val="004452C6"/>
    <w:rsid w:val="00451FEF"/>
    <w:rsid w:val="00455609"/>
    <w:rsid w:val="0045681F"/>
    <w:rsid w:val="004669A7"/>
    <w:rsid w:val="00475F05"/>
    <w:rsid w:val="00482028"/>
    <w:rsid w:val="00482FC1"/>
    <w:rsid w:val="00486A1C"/>
    <w:rsid w:val="00495D0F"/>
    <w:rsid w:val="004A3D9B"/>
    <w:rsid w:val="004A57A5"/>
    <w:rsid w:val="004A625C"/>
    <w:rsid w:val="004B0005"/>
    <w:rsid w:val="004B3464"/>
    <w:rsid w:val="004B7C17"/>
    <w:rsid w:val="004C303F"/>
    <w:rsid w:val="004C6AB9"/>
    <w:rsid w:val="004D37A0"/>
    <w:rsid w:val="004D3C8D"/>
    <w:rsid w:val="004E4B01"/>
    <w:rsid w:val="004E51D2"/>
    <w:rsid w:val="004E6ED2"/>
    <w:rsid w:val="004F2D4E"/>
    <w:rsid w:val="004F4AB1"/>
    <w:rsid w:val="004F6304"/>
    <w:rsid w:val="005009B8"/>
    <w:rsid w:val="005105F4"/>
    <w:rsid w:val="00510F73"/>
    <w:rsid w:val="0051326E"/>
    <w:rsid w:val="00513E08"/>
    <w:rsid w:val="00515AF8"/>
    <w:rsid w:val="005239A9"/>
    <w:rsid w:val="005379D1"/>
    <w:rsid w:val="005447B5"/>
    <w:rsid w:val="00547AAE"/>
    <w:rsid w:val="005723C1"/>
    <w:rsid w:val="005737FC"/>
    <w:rsid w:val="0057682F"/>
    <w:rsid w:val="0057727E"/>
    <w:rsid w:val="00581809"/>
    <w:rsid w:val="00584F0B"/>
    <w:rsid w:val="005A70C7"/>
    <w:rsid w:val="005A7753"/>
    <w:rsid w:val="005B0ECF"/>
    <w:rsid w:val="005B3384"/>
    <w:rsid w:val="005C3C37"/>
    <w:rsid w:val="005C4290"/>
    <w:rsid w:val="005C4E8D"/>
    <w:rsid w:val="005D278D"/>
    <w:rsid w:val="005D5F35"/>
    <w:rsid w:val="005E3B53"/>
    <w:rsid w:val="005E7085"/>
    <w:rsid w:val="005F141D"/>
    <w:rsid w:val="005F2A3F"/>
    <w:rsid w:val="006029B9"/>
    <w:rsid w:val="006071C1"/>
    <w:rsid w:val="00610702"/>
    <w:rsid w:val="00611276"/>
    <w:rsid w:val="006128C1"/>
    <w:rsid w:val="00614CF5"/>
    <w:rsid w:val="006152B9"/>
    <w:rsid w:val="00621BA7"/>
    <w:rsid w:val="0062392C"/>
    <w:rsid w:val="00623C4F"/>
    <w:rsid w:val="006242C6"/>
    <w:rsid w:val="006351EF"/>
    <w:rsid w:val="00641D0E"/>
    <w:rsid w:val="00642911"/>
    <w:rsid w:val="00645ED1"/>
    <w:rsid w:val="00646263"/>
    <w:rsid w:val="006472DA"/>
    <w:rsid w:val="00650BF9"/>
    <w:rsid w:val="00650FC8"/>
    <w:rsid w:val="00654C69"/>
    <w:rsid w:val="00656F1D"/>
    <w:rsid w:val="00663472"/>
    <w:rsid w:val="00665BD7"/>
    <w:rsid w:val="00666695"/>
    <w:rsid w:val="00666BA5"/>
    <w:rsid w:val="00666CEA"/>
    <w:rsid w:val="0067126B"/>
    <w:rsid w:val="00683A4E"/>
    <w:rsid w:val="00684FE7"/>
    <w:rsid w:val="006910B0"/>
    <w:rsid w:val="00696BB6"/>
    <w:rsid w:val="006A57FE"/>
    <w:rsid w:val="006A6063"/>
    <w:rsid w:val="006B532E"/>
    <w:rsid w:val="006B6547"/>
    <w:rsid w:val="006C04C3"/>
    <w:rsid w:val="006C3D2E"/>
    <w:rsid w:val="006C5AC2"/>
    <w:rsid w:val="006D1F3B"/>
    <w:rsid w:val="006D435E"/>
    <w:rsid w:val="006D44F2"/>
    <w:rsid w:val="006E0ACC"/>
    <w:rsid w:val="006E786E"/>
    <w:rsid w:val="006F43AC"/>
    <w:rsid w:val="006F516A"/>
    <w:rsid w:val="00712465"/>
    <w:rsid w:val="0071380B"/>
    <w:rsid w:val="00715814"/>
    <w:rsid w:val="00730124"/>
    <w:rsid w:val="00737078"/>
    <w:rsid w:val="0074187A"/>
    <w:rsid w:val="00742200"/>
    <w:rsid w:val="007440CF"/>
    <w:rsid w:val="00752F29"/>
    <w:rsid w:val="00765C18"/>
    <w:rsid w:val="007668B8"/>
    <w:rsid w:val="00766C32"/>
    <w:rsid w:val="00770867"/>
    <w:rsid w:val="007731B4"/>
    <w:rsid w:val="00776FDD"/>
    <w:rsid w:val="0077732E"/>
    <w:rsid w:val="00777DD1"/>
    <w:rsid w:val="00783379"/>
    <w:rsid w:val="00787197"/>
    <w:rsid w:val="00787718"/>
    <w:rsid w:val="00794385"/>
    <w:rsid w:val="007A2A55"/>
    <w:rsid w:val="007A31A2"/>
    <w:rsid w:val="007B067D"/>
    <w:rsid w:val="007B2D33"/>
    <w:rsid w:val="007B34F2"/>
    <w:rsid w:val="007B62AA"/>
    <w:rsid w:val="007C19E6"/>
    <w:rsid w:val="007C1F05"/>
    <w:rsid w:val="007C2DAD"/>
    <w:rsid w:val="007D0BA9"/>
    <w:rsid w:val="007D1F82"/>
    <w:rsid w:val="007E2195"/>
    <w:rsid w:val="007E4BBC"/>
    <w:rsid w:val="007F678B"/>
    <w:rsid w:val="007F7206"/>
    <w:rsid w:val="008031B2"/>
    <w:rsid w:val="00805277"/>
    <w:rsid w:val="00816A49"/>
    <w:rsid w:val="00822B9F"/>
    <w:rsid w:val="00826E55"/>
    <w:rsid w:val="008273DB"/>
    <w:rsid w:val="00832E4C"/>
    <w:rsid w:val="00846ABB"/>
    <w:rsid w:val="0085043F"/>
    <w:rsid w:val="00851C5D"/>
    <w:rsid w:val="00862941"/>
    <w:rsid w:val="008630F2"/>
    <w:rsid w:val="00863FD1"/>
    <w:rsid w:val="00866174"/>
    <w:rsid w:val="0086635F"/>
    <w:rsid w:val="00874BD5"/>
    <w:rsid w:val="00875B58"/>
    <w:rsid w:val="00877B70"/>
    <w:rsid w:val="00883AFD"/>
    <w:rsid w:val="00892154"/>
    <w:rsid w:val="008922FA"/>
    <w:rsid w:val="00892C00"/>
    <w:rsid w:val="00895257"/>
    <w:rsid w:val="008A040F"/>
    <w:rsid w:val="008A19DF"/>
    <w:rsid w:val="008B0882"/>
    <w:rsid w:val="008B0BCF"/>
    <w:rsid w:val="008B34FA"/>
    <w:rsid w:val="008B532E"/>
    <w:rsid w:val="008C347F"/>
    <w:rsid w:val="008C60CF"/>
    <w:rsid w:val="008D1346"/>
    <w:rsid w:val="008D738D"/>
    <w:rsid w:val="008E11E7"/>
    <w:rsid w:val="008E2A86"/>
    <w:rsid w:val="008E3382"/>
    <w:rsid w:val="008E4D80"/>
    <w:rsid w:val="008F3915"/>
    <w:rsid w:val="008F72E2"/>
    <w:rsid w:val="00906B77"/>
    <w:rsid w:val="00907D0C"/>
    <w:rsid w:val="00910158"/>
    <w:rsid w:val="009109C2"/>
    <w:rsid w:val="00912365"/>
    <w:rsid w:val="00914940"/>
    <w:rsid w:val="00917804"/>
    <w:rsid w:val="00920E04"/>
    <w:rsid w:val="00922556"/>
    <w:rsid w:val="00922991"/>
    <w:rsid w:val="009237A4"/>
    <w:rsid w:val="00931641"/>
    <w:rsid w:val="00933C1A"/>
    <w:rsid w:val="00936EFD"/>
    <w:rsid w:val="009515CB"/>
    <w:rsid w:val="009529AC"/>
    <w:rsid w:val="00953F26"/>
    <w:rsid w:val="00954689"/>
    <w:rsid w:val="00957CBA"/>
    <w:rsid w:val="00973E38"/>
    <w:rsid w:val="00974D68"/>
    <w:rsid w:val="00976F34"/>
    <w:rsid w:val="00981B1A"/>
    <w:rsid w:val="00987B35"/>
    <w:rsid w:val="009974FE"/>
    <w:rsid w:val="0099768B"/>
    <w:rsid w:val="009A0580"/>
    <w:rsid w:val="009A539C"/>
    <w:rsid w:val="009A71D0"/>
    <w:rsid w:val="009C66CA"/>
    <w:rsid w:val="009D032E"/>
    <w:rsid w:val="009D1F7B"/>
    <w:rsid w:val="009D2FA0"/>
    <w:rsid w:val="009F6463"/>
    <w:rsid w:val="009F7CE5"/>
    <w:rsid w:val="00A00780"/>
    <w:rsid w:val="00A021B4"/>
    <w:rsid w:val="00A07CC2"/>
    <w:rsid w:val="00A10F2B"/>
    <w:rsid w:val="00A13D4D"/>
    <w:rsid w:val="00A1597B"/>
    <w:rsid w:val="00A16FB8"/>
    <w:rsid w:val="00A20C9A"/>
    <w:rsid w:val="00A30529"/>
    <w:rsid w:val="00A368F6"/>
    <w:rsid w:val="00A37ECD"/>
    <w:rsid w:val="00A43E78"/>
    <w:rsid w:val="00A46738"/>
    <w:rsid w:val="00A5059E"/>
    <w:rsid w:val="00A63D78"/>
    <w:rsid w:val="00A7611F"/>
    <w:rsid w:val="00A76FF3"/>
    <w:rsid w:val="00A80E15"/>
    <w:rsid w:val="00A81175"/>
    <w:rsid w:val="00A826BB"/>
    <w:rsid w:val="00A83F59"/>
    <w:rsid w:val="00A8505C"/>
    <w:rsid w:val="00A87D8E"/>
    <w:rsid w:val="00A90017"/>
    <w:rsid w:val="00A90660"/>
    <w:rsid w:val="00A92A95"/>
    <w:rsid w:val="00A94217"/>
    <w:rsid w:val="00A94A09"/>
    <w:rsid w:val="00A968E2"/>
    <w:rsid w:val="00A97E80"/>
    <w:rsid w:val="00AA46BA"/>
    <w:rsid w:val="00AA5FCE"/>
    <w:rsid w:val="00AB7383"/>
    <w:rsid w:val="00AC33AD"/>
    <w:rsid w:val="00AD2737"/>
    <w:rsid w:val="00AD469D"/>
    <w:rsid w:val="00AE3BEA"/>
    <w:rsid w:val="00AE646D"/>
    <w:rsid w:val="00B02449"/>
    <w:rsid w:val="00B03626"/>
    <w:rsid w:val="00B103CF"/>
    <w:rsid w:val="00B12D02"/>
    <w:rsid w:val="00B16A7D"/>
    <w:rsid w:val="00B16CB0"/>
    <w:rsid w:val="00B43128"/>
    <w:rsid w:val="00B445C7"/>
    <w:rsid w:val="00B44D79"/>
    <w:rsid w:val="00B45784"/>
    <w:rsid w:val="00B50EDD"/>
    <w:rsid w:val="00B61F13"/>
    <w:rsid w:val="00B70F39"/>
    <w:rsid w:val="00B73034"/>
    <w:rsid w:val="00B74BD9"/>
    <w:rsid w:val="00B766AF"/>
    <w:rsid w:val="00B87578"/>
    <w:rsid w:val="00B9169D"/>
    <w:rsid w:val="00B92666"/>
    <w:rsid w:val="00B95616"/>
    <w:rsid w:val="00BA03BC"/>
    <w:rsid w:val="00BA576E"/>
    <w:rsid w:val="00BA6D2E"/>
    <w:rsid w:val="00BA6EB7"/>
    <w:rsid w:val="00BB0314"/>
    <w:rsid w:val="00BB054B"/>
    <w:rsid w:val="00BB7E27"/>
    <w:rsid w:val="00BC1434"/>
    <w:rsid w:val="00BD217D"/>
    <w:rsid w:val="00BD3772"/>
    <w:rsid w:val="00BD76AD"/>
    <w:rsid w:val="00BE2015"/>
    <w:rsid w:val="00BE66FF"/>
    <w:rsid w:val="00BF06FC"/>
    <w:rsid w:val="00BF25B0"/>
    <w:rsid w:val="00BF5ECD"/>
    <w:rsid w:val="00C10A3C"/>
    <w:rsid w:val="00C15249"/>
    <w:rsid w:val="00C160C6"/>
    <w:rsid w:val="00C17D57"/>
    <w:rsid w:val="00C2322A"/>
    <w:rsid w:val="00C235CF"/>
    <w:rsid w:val="00C2484E"/>
    <w:rsid w:val="00C364B0"/>
    <w:rsid w:val="00C50FDC"/>
    <w:rsid w:val="00C5109B"/>
    <w:rsid w:val="00C51703"/>
    <w:rsid w:val="00C549B3"/>
    <w:rsid w:val="00C550BC"/>
    <w:rsid w:val="00C617DA"/>
    <w:rsid w:val="00C62ED6"/>
    <w:rsid w:val="00C62EF6"/>
    <w:rsid w:val="00C65994"/>
    <w:rsid w:val="00C6748D"/>
    <w:rsid w:val="00C70083"/>
    <w:rsid w:val="00C733D2"/>
    <w:rsid w:val="00C75BE8"/>
    <w:rsid w:val="00C827FF"/>
    <w:rsid w:val="00C82AEA"/>
    <w:rsid w:val="00C82EA9"/>
    <w:rsid w:val="00C83E3B"/>
    <w:rsid w:val="00C8460F"/>
    <w:rsid w:val="00C85309"/>
    <w:rsid w:val="00C86E91"/>
    <w:rsid w:val="00C9143F"/>
    <w:rsid w:val="00C96781"/>
    <w:rsid w:val="00C97135"/>
    <w:rsid w:val="00CB0A5B"/>
    <w:rsid w:val="00CC5A71"/>
    <w:rsid w:val="00CD164C"/>
    <w:rsid w:val="00CD6861"/>
    <w:rsid w:val="00CE2D73"/>
    <w:rsid w:val="00CF2EBC"/>
    <w:rsid w:val="00CF477C"/>
    <w:rsid w:val="00CF6111"/>
    <w:rsid w:val="00D01DDE"/>
    <w:rsid w:val="00D12C61"/>
    <w:rsid w:val="00D20C36"/>
    <w:rsid w:val="00D2463C"/>
    <w:rsid w:val="00D2767C"/>
    <w:rsid w:val="00D3679E"/>
    <w:rsid w:val="00D407FD"/>
    <w:rsid w:val="00D41018"/>
    <w:rsid w:val="00D4158F"/>
    <w:rsid w:val="00D42870"/>
    <w:rsid w:val="00D42E48"/>
    <w:rsid w:val="00D441E7"/>
    <w:rsid w:val="00D44399"/>
    <w:rsid w:val="00D50C4E"/>
    <w:rsid w:val="00D51727"/>
    <w:rsid w:val="00D57987"/>
    <w:rsid w:val="00D61EDF"/>
    <w:rsid w:val="00D7772C"/>
    <w:rsid w:val="00D82CCE"/>
    <w:rsid w:val="00D86B59"/>
    <w:rsid w:val="00D91BAE"/>
    <w:rsid w:val="00D9242B"/>
    <w:rsid w:val="00D94336"/>
    <w:rsid w:val="00D94A26"/>
    <w:rsid w:val="00D97F30"/>
    <w:rsid w:val="00DA07F9"/>
    <w:rsid w:val="00DA4B39"/>
    <w:rsid w:val="00DB0F37"/>
    <w:rsid w:val="00DB15E3"/>
    <w:rsid w:val="00DB2C4D"/>
    <w:rsid w:val="00DB2E9F"/>
    <w:rsid w:val="00DC1026"/>
    <w:rsid w:val="00DC1B0E"/>
    <w:rsid w:val="00DC1B5F"/>
    <w:rsid w:val="00DC3AF6"/>
    <w:rsid w:val="00DC74DE"/>
    <w:rsid w:val="00DE07C3"/>
    <w:rsid w:val="00DE14D1"/>
    <w:rsid w:val="00DE1ED2"/>
    <w:rsid w:val="00DF5BF9"/>
    <w:rsid w:val="00DF6C20"/>
    <w:rsid w:val="00DF7A4E"/>
    <w:rsid w:val="00E04893"/>
    <w:rsid w:val="00E064BA"/>
    <w:rsid w:val="00E10DD6"/>
    <w:rsid w:val="00E111AB"/>
    <w:rsid w:val="00E150A3"/>
    <w:rsid w:val="00E15913"/>
    <w:rsid w:val="00E2047B"/>
    <w:rsid w:val="00E221E8"/>
    <w:rsid w:val="00E23D70"/>
    <w:rsid w:val="00E250C8"/>
    <w:rsid w:val="00E300E8"/>
    <w:rsid w:val="00E3259F"/>
    <w:rsid w:val="00E3358B"/>
    <w:rsid w:val="00E44381"/>
    <w:rsid w:val="00E57FED"/>
    <w:rsid w:val="00E61A0E"/>
    <w:rsid w:val="00E66A2D"/>
    <w:rsid w:val="00E71D6F"/>
    <w:rsid w:val="00E73460"/>
    <w:rsid w:val="00E77820"/>
    <w:rsid w:val="00E82D54"/>
    <w:rsid w:val="00E86046"/>
    <w:rsid w:val="00E874A2"/>
    <w:rsid w:val="00E92E87"/>
    <w:rsid w:val="00E95E14"/>
    <w:rsid w:val="00E96C97"/>
    <w:rsid w:val="00EA07BC"/>
    <w:rsid w:val="00EA137C"/>
    <w:rsid w:val="00EA2061"/>
    <w:rsid w:val="00EB1D12"/>
    <w:rsid w:val="00EC10E2"/>
    <w:rsid w:val="00EC6F09"/>
    <w:rsid w:val="00ED4551"/>
    <w:rsid w:val="00ED517D"/>
    <w:rsid w:val="00ED53AC"/>
    <w:rsid w:val="00ED5836"/>
    <w:rsid w:val="00EE1764"/>
    <w:rsid w:val="00EF11EF"/>
    <w:rsid w:val="00EF4081"/>
    <w:rsid w:val="00F015BE"/>
    <w:rsid w:val="00F0682B"/>
    <w:rsid w:val="00F11E03"/>
    <w:rsid w:val="00F12956"/>
    <w:rsid w:val="00F13DBC"/>
    <w:rsid w:val="00F2087A"/>
    <w:rsid w:val="00F26274"/>
    <w:rsid w:val="00F30D31"/>
    <w:rsid w:val="00F31F9D"/>
    <w:rsid w:val="00F40400"/>
    <w:rsid w:val="00F54576"/>
    <w:rsid w:val="00F54AB2"/>
    <w:rsid w:val="00F62CAE"/>
    <w:rsid w:val="00F878E9"/>
    <w:rsid w:val="00F87950"/>
    <w:rsid w:val="00F93C3E"/>
    <w:rsid w:val="00FA138F"/>
    <w:rsid w:val="00FA606D"/>
    <w:rsid w:val="00FA6179"/>
    <w:rsid w:val="00FA662D"/>
    <w:rsid w:val="00FA78B1"/>
    <w:rsid w:val="00FB0F4C"/>
    <w:rsid w:val="00FB64E9"/>
    <w:rsid w:val="00FC549A"/>
    <w:rsid w:val="00FC6F0A"/>
    <w:rsid w:val="00FD4781"/>
    <w:rsid w:val="00FD5DA2"/>
    <w:rsid w:val="00FF15FB"/>
    <w:rsid w:val="00FF6D68"/>
    <w:rsid w:val="00FF7F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BE0C"/>
  <w15:docId w15:val="{783093C7-5CC4-4AA6-A00B-9B0A547B8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4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 w:type="paragraph" w:styleId="NormalWeb">
    <w:name w:val="Normal (Web)"/>
    <w:basedOn w:val="Normal"/>
    <w:uiPriority w:val="99"/>
    <w:semiHidden/>
    <w:unhideWhenUsed/>
    <w:rsid w:val="00936EF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28">
      <w:bodyDiv w:val="1"/>
      <w:marLeft w:val="0"/>
      <w:marRight w:val="0"/>
      <w:marTop w:val="0"/>
      <w:marBottom w:val="0"/>
      <w:divBdr>
        <w:top w:val="none" w:sz="0" w:space="0" w:color="auto"/>
        <w:left w:val="none" w:sz="0" w:space="0" w:color="auto"/>
        <w:bottom w:val="none" w:sz="0" w:space="0" w:color="auto"/>
        <w:right w:val="none" w:sz="0" w:space="0" w:color="auto"/>
      </w:divBdr>
      <w:divsChild>
        <w:div w:id="1388801070">
          <w:marLeft w:val="0"/>
          <w:marRight w:val="0"/>
          <w:marTop w:val="0"/>
          <w:marBottom w:val="0"/>
          <w:divBdr>
            <w:top w:val="none" w:sz="0" w:space="0" w:color="auto"/>
            <w:left w:val="none" w:sz="0" w:space="0" w:color="auto"/>
            <w:bottom w:val="none" w:sz="0" w:space="0" w:color="auto"/>
            <w:right w:val="none" w:sz="0" w:space="0" w:color="auto"/>
          </w:divBdr>
        </w:div>
      </w:divsChild>
    </w:div>
    <w:div w:id="131212703">
      <w:bodyDiv w:val="1"/>
      <w:marLeft w:val="0"/>
      <w:marRight w:val="0"/>
      <w:marTop w:val="0"/>
      <w:marBottom w:val="0"/>
      <w:divBdr>
        <w:top w:val="none" w:sz="0" w:space="0" w:color="auto"/>
        <w:left w:val="none" w:sz="0" w:space="0" w:color="auto"/>
        <w:bottom w:val="none" w:sz="0" w:space="0" w:color="auto"/>
        <w:right w:val="none" w:sz="0" w:space="0" w:color="auto"/>
      </w:divBdr>
    </w:div>
    <w:div w:id="285428766">
      <w:bodyDiv w:val="1"/>
      <w:marLeft w:val="0"/>
      <w:marRight w:val="0"/>
      <w:marTop w:val="0"/>
      <w:marBottom w:val="0"/>
      <w:divBdr>
        <w:top w:val="none" w:sz="0" w:space="0" w:color="auto"/>
        <w:left w:val="none" w:sz="0" w:space="0" w:color="auto"/>
        <w:bottom w:val="none" w:sz="0" w:space="0" w:color="auto"/>
        <w:right w:val="none" w:sz="0" w:space="0" w:color="auto"/>
      </w:divBdr>
      <w:divsChild>
        <w:div w:id="1936933366">
          <w:marLeft w:val="0"/>
          <w:marRight w:val="0"/>
          <w:marTop w:val="0"/>
          <w:marBottom w:val="0"/>
          <w:divBdr>
            <w:top w:val="none" w:sz="0" w:space="0" w:color="auto"/>
            <w:left w:val="none" w:sz="0" w:space="0" w:color="auto"/>
            <w:bottom w:val="none" w:sz="0" w:space="0" w:color="auto"/>
            <w:right w:val="none" w:sz="0" w:space="0" w:color="auto"/>
          </w:divBdr>
        </w:div>
      </w:divsChild>
    </w:div>
    <w:div w:id="436368482">
      <w:bodyDiv w:val="1"/>
      <w:marLeft w:val="0"/>
      <w:marRight w:val="0"/>
      <w:marTop w:val="0"/>
      <w:marBottom w:val="0"/>
      <w:divBdr>
        <w:top w:val="none" w:sz="0" w:space="0" w:color="auto"/>
        <w:left w:val="none" w:sz="0" w:space="0" w:color="auto"/>
        <w:bottom w:val="none" w:sz="0" w:space="0" w:color="auto"/>
        <w:right w:val="none" w:sz="0" w:space="0" w:color="auto"/>
      </w:divBdr>
      <w:divsChild>
        <w:div w:id="1137799272">
          <w:marLeft w:val="0"/>
          <w:marRight w:val="0"/>
          <w:marTop w:val="0"/>
          <w:marBottom w:val="0"/>
          <w:divBdr>
            <w:top w:val="none" w:sz="0" w:space="0" w:color="auto"/>
            <w:left w:val="none" w:sz="0" w:space="0" w:color="auto"/>
            <w:bottom w:val="none" w:sz="0" w:space="0" w:color="auto"/>
            <w:right w:val="none" w:sz="0" w:space="0" w:color="auto"/>
          </w:divBdr>
        </w:div>
      </w:divsChild>
    </w:div>
    <w:div w:id="763186576">
      <w:bodyDiv w:val="1"/>
      <w:marLeft w:val="0"/>
      <w:marRight w:val="0"/>
      <w:marTop w:val="0"/>
      <w:marBottom w:val="0"/>
      <w:divBdr>
        <w:top w:val="none" w:sz="0" w:space="0" w:color="auto"/>
        <w:left w:val="none" w:sz="0" w:space="0" w:color="auto"/>
        <w:bottom w:val="none" w:sz="0" w:space="0" w:color="auto"/>
        <w:right w:val="none" w:sz="0" w:space="0" w:color="auto"/>
      </w:divBdr>
      <w:divsChild>
        <w:div w:id="1042556779">
          <w:marLeft w:val="0"/>
          <w:marRight w:val="0"/>
          <w:marTop w:val="0"/>
          <w:marBottom w:val="0"/>
          <w:divBdr>
            <w:top w:val="none" w:sz="0" w:space="0" w:color="auto"/>
            <w:left w:val="none" w:sz="0" w:space="0" w:color="auto"/>
            <w:bottom w:val="none" w:sz="0" w:space="0" w:color="auto"/>
            <w:right w:val="none" w:sz="0" w:space="0" w:color="auto"/>
          </w:divBdr>
        </w:div>
      </w:divsChild>
    </w:div>
    <w:div w:id="1187721158">
      <w:bodyDiv w:val="1"/>
      <w:marLeft w:val="0"/>
      <w:marRight w:val="0"/>
      <w:marTop w:val="0"/>
      <w:marBottom w:val="0"/>
      <w:divBdr>
        <w:top w:val="none" w:sz="0" w:space="0" w:color="auto"/>
        <w:left w:val="none" w:sz="0" w:space="0" w:color="auto"/>
        <w:bottom w:val="none" w:sz="0" w:space="0" w:color="auto"/>
        <w:right w:val="none" w:sz="0" w:space="0" w:color="auto"/>
      </w:divBdr>
    </w:div>
    <w:div w:id="1510290916">
      <w:bodyDiv w:val="1"/>
      <w:marLeft w:val="0"/>
      <w:marRight w:val="0"/>
      <w:marTop w:val="0"/>
      <w:marBottom w:val="0"/>
      <w:divBdr>
        <w:top w:val="none" w:sz="0" w:space="0" w:color="auto"/>
        <w:left w:val="none" w:sz="0" w:space="0" w:color="auto"/>
        <w:bottom w:val="none" w:sz="0" w:space="0" w:color="auto"/>
        <w:right w:val="none" w:sz="0" w:space="0" w:color="auto"/>
      </w:divBdr>
      <w:divsChild>
        <w:div w:id="1346325495">
          <w:marLeft w:val="0"/>
          <w:marRight w:val="0"/>
          <w:marTop w:val="0"/>
          <w:marBottom w:val="0"/>
          <w:divBdr>
            <w:top w:val="none" w:sz="0" w:space="0" w:color="auto"/>
            <w:left w:val="none" w:sz="0" w:space="0" w:color="auto"/>
            <w:bottom w:val="none" w:sz="0" w:space="0" w:color="auto"/>
            <w:right w:val="none" w:sz="0" w:space="0" w:color="auto"/>
          </w:divBdr>
        </w:div>
      </w:divsChild>
    </w:div>
    <w:div w:id="1918593161">
      <w:bodyDiv w:val="1"/>
      <w:marLeft w:val="0"/>
      <w:marRight w:val="0"/>
      <w:marTop w:val="0"/>
      <w:marBottom w:val="0"/>
      <w:divBdr>
        <w:top w:val="none" w:sz="0" w:space="0" w:color="auto"/>
        <w:left w:val="none" w:sz="0" w:space="0" w:color="auto"/>
        <w:bottom w:val="none" w:sz="0" w:space="0" w:color="auto"/>
        <w:right w:val="none" w:sz="0" w:space="0" w:color="auto"/>
      </w:divBdr>
      <w:divsChild>
        <w:div w:id="22244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ehud.ahissar@weizmann.ac.il"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11895-F53F-4450-9B63-89E52348B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12</Pages>
  <Words>6009</Words>
  <Characters>34252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40181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5</cp:revision>
  <dcterms:created xsi:type="dcterms:W3CDTF">2018-04-25T09:51:00Z</dcterms:created>
  <dcterms:modified xsi:type="dcterms:W3CDTF">2018-04-25T11:53:00Z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